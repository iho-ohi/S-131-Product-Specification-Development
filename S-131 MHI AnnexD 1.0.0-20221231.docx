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7FB39" w14:textId="7903810F" w:rsidR="00BD3CC9" w:rsidRPr="00BD3CC9" w:rsidRDefault="00BD3CC9" w:rsidP="00BD3CC9">
      <w:r w:rsidRPr="00BD3CC9">
        <w:rPr>
          <w:noProof/>
        </w:rPr>
        <mc:AlternateContent>
          <mc:Choice Requires="wpg">
            <w:drawing>
              <wp:anchor distT="0" distB="0" distL="114300" distR="114300" simplePos="0" relativeHeight="251661824" behindDoc="0" locked="0" layoutInCell="1" allowOverlap="1" wp14:anchorId="03F76B59" wp14:editId="64D9223E">
                <wp:simplePos x="0" y="0"/>
                <wp:positionH relativeFrom="margin">
                  <wp:posOffset>-371475</wp:posOffset>
                </wp:positionH>
                <wp:positionV relativeFrom="paragraph">
                  <wp:posOffset>-476250</wp:posOffset>
                </wp:positionV>
                <wp:extent cx="6530340" cy="9392285"/>
                <wp:effectExtent l="0" t="0" r="381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309" name="Tekstvak 2"/>
                        <wps:cNvSpPr txBox="1">
                          <a:spLocks noChangeArrowheads="1"/>
                        </wps:cNvSpPr>
                        <wps:spPr bwMode="auto">
                          <a:xfrm>
                            <a:off x="935086" y="0"/>
                            <a:ext cx="652112" cy="883331"/>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DDEA88" w14:textId="0827511C" w:rsidR="00AF5BC9" w:rsidRPr="000F60CD" w:rsidRDefault="00AF5BC9" w:rsidP="00BD3CC9">
                              <w:pPr>
                                <w:rPr>
                                  <w:rFonts w:ascii="Calibri" w:hAnsi="Calibri" w:cs="Calibri"/>
                                  <w:b/>
                                </w:rPr>
                              </w:pPr>
                              <w:r w:rsidRPr="000F60CD">
                                <w:rPr>
                                  <w:rFonts w:ascii="Calibri" w:hAnsi="Calibri" w:cs="Calibri"/>
                                  <w:b/>
                                </w:rPr>
                                <w:t>S-1</w:t>
                              </w:r>
                              <w:r>
                                <w:rPr>
                                  <w:rFonts w:ascii="Calibri" w:hAnsi="Calibri" w:cs="Calibri"/>
                                  <w:b/>
                                </w:rPr>
                                <w:t>3</w:t>
                              </w:r>
                              <w:r w:rsidRPr="000F60CD">
                                <w:rPr>
                                  <w:rFonts w:ascii="Calibri" w:hAnsi="Calibri" w:cs="Calibri"/>
                                  <w:b/>
                                </w:rPr>
                                <w:t>1</w:t>
                              </w:r>
                            </w:p>
                          </w:txbxContent>
                        </wps:txbx>
                        <wps:bodyPr rot="0" vert="horz" wrap="none" lIns="180000" tIns="288000" rIns="180000" bIns="288000" anchor="ctr" anchorCtr="0" upright="1">
                          <a:spAutoFit/>
                        </wps:bodyPr>
                      </wps:wsp>
                      <pic:pic xmlns:pic="http://schemas.openxmlformats.org/drawingml/2006/picture">
                        <pic:nvPicPr>
                          <pic:cNvPr id="317"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7"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7B3BE5"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AF5BC9" w:rsidRPr="000F60CD" w:rsidRDefault="00AF5BC9"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AF5BC9" w:rsidRPr="000F60CD" w:rsidRDefault="00AF5BC9"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329"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0A2647A1" w14:textId="113A38A7" w:rsidR="00AF5BC9" w:rsidRPr="0046536C" w:rsidRDefault="00AF5BC9"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D</w:t>
                              </w:r>
                            </w:p>
                            <w:p w14:paraId="7996A10F"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22ADB7C9"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5D29ADC3" w14:textId="77777777" w:rsidR="00AF5BC9" w:rsidRDefault="00AF5BC9"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Marine Harbour Infrastructure Product Specification</w:t>
                              </w:r>
                            </w:p>
                            <w:p w14:paraId="7D704CE4" w14:textId="7A14F64F" w:rsidR="00AF5BC9" w:rsidRDefault="00AF5BC9"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Validation Checks</w:t>
                              </w:r>
                            </w:p>
                            <w:p w14:paraId="5842D3D8"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16C5D99E"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3F3A3533"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3717C536" w14:textId="66028826" w:rsidR="00AF5BC9" w:rsidRDefault="00AF5BC9"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Edition 1.0.0-</w:t>
                              </w:r>
                              <w:del w:id="0" w:author="Raphael Malyankar" w:date="2023-01-10T14:58:00Z">
                                <w:r w:rsidDel="00596BC7">
                                  <w:rPr>
                                    <w:rFonts w:ascii="Arial" w:hAnsi="Arial" w:cs="HelveticaNeueLT Std Med"/>
                                    <w:b/>
                                    <w:color w:val="00004C"/>
                                    <w:sz w:val="28"/>
                                    <w:szCs w:val="28"/>
                                  </w:rPr>
                                  <w:delText xml:space="preserve">20221121 </w:delText>
                                </w:r>
                              </w:del>
                              <w:ins w:id="1" w:author="Raphael Malyankar" w:date="2023-01-10T14:58:00Z">
                                <w:r w:rsidR="00596BC7">
                                  <w:rPr>
                                    <w:rFonts w:ascii="Arial" w:hAnsi="Arial" w:cs="HelveticaNeueLT Std Med"/>
                                    <w:b/>
                                    <w:color w:val="00004C"/>
                                    <w:sz w:val="28"/>
                                    <w:szCs w:val="28"/>
                                  </w:rPr>
                                  <w:t>2022</w:t>
                                </w:r>
                                <w:r w:rsidR="00596BC7">
                                  <w:rPr>
                                    <w:rFonts w:ascii="Arial" w:hAnsi="Arial" w:cs="HelveticaNeueLT Std Med"/>
                                    <w:b/>
                                    <w:color w:val="00004C"/>
                                    <w:sz w:val="28"/>
                                    <w:szCs w:val="28"/>
                                  </w:rPr>
                                  <w:t>1231</w:t>
                                </w:r>
                                <w:r w:rsidR="00596BC7">
                                  <w:rPr>
                                    <w:rFonts w:ascii="Arial" w:hAnsi="Arial" w:cs="HelveticaNeueLT Std Med"/>
                                    <w:b/>
                                    <w:color w:val="00004C"/>
                                    <w:sz w:val="28"/>
                                    <w:szCs w:val="28"/>
                                  </w:rPr>
                                  <w:t xml:space="preserve"> </w:t>
                                </w:r>
                              </w:ins>
                              <w:r>
                                <w:rPr>
                                  <w:rFonts w:ascii="Arial" w:hAnsi="Arial" w:cs="HelveticaNeueLT Std Med"/>
                                  <w:b/>
                                  <w:color w:val="00004C"/>
                                  <w:sz w:val="28"/>
                                  <w:szCs w:val="28"/>
                                </w:rPr>
                                <w:t xml:space="preserve">– </w:t>
                              </w:r>
                              <w:ins w:id="2" w:author="Raphael Malyankar" w:date="2023-01-10T14:58:00Z">
                                <w:r w:rsidR="00596BC7">
                                  <w:rPr>
                                    <w:rFonts w:ascii="Arial" w:hAnsi="Arial" w:cs="HelveticaNeueLT Std Med"/>
                                    <w:b/>
                                    <w:color w:val="00004C"/>
                                    <w:sz w:val="28"/>
                                    <w:szCs w:val="28"/>
                                  </w:rPr>
                                  <w:t>Dec</w:t>
                                </w:r>
                              </w:ins>
                              <w:del w:id="3" w:author="Raphael Malyankar" w:date="2023-01-10T14:58:00Z">
                                <w:r w:rsidDel="00596BC7">
                                  <w:rPr>
                                    <w:rFonts w:ascii="Arial" w:hAnsi="Arial" w:cs="HelveticaNeueLT Std Med"/>
                                    <w:b/>
                                    <w:color w:val="00004C"/>
                                    <w:sz w:val="28"/>
                                    <w:szCs w:val="28"/>
                                  </w:rPr>
                                  <w:delText>Nov</w:delText>
                                </w:r>
                              </w:del>
                              <w:r>
                                <w:rPr>
                                  <w:rFonts w:ascii="Arial" w:hAnsi="Arial" w:cs="HelveticaNeueLT Std Med"/>
                                  <w:b/>
                                  <w:color w:val="00004C"/>
                                  <w:sz w:val="28"/>
                                  <w:szCs w:val="28"/>
                                </w:rPr>
                                <w:t>ember 2022</w:t>
                              </w:r>
                            </w:p>
                            <w:p w14:paraId="25F580BC" w14:textId="77777777" w:rsidR="00AF5BC9" w:rsidRDefault="00AF5BC9" w:rsidP="00BD3CC9">
                              <w:pPr>
                                <w:pStyle w:val="Basisalinea"/>
                                <w:suppressAutoHyphens/>
                                <w:spacing w:line="240" w:lineRule="auto"/>
                                <w:rPr>
                                  <w:rFonts w:ascii="Arial" w:hAnsi="Arial" w:cs="HelveticaNeueLT Std Med"/>
                                  <w:b/>
                                  <w:color w:val="00004C"/>
                                  <w:sz w:val="28"/>
                                  <w:szCs w:val="28"/>
                                </w:rPr>
                              </w:pPr>
                            </w:p>
                            <w:p w14:paraId="56587726" w14:textId="77777777" w:rsidR="00AF5BC9" w:rsidRDefault="00AF5BC9" w:rsidP="00BD3CC9">
                              <w:pPr>
                                <w:pStyle w:val="Basisalinea"/>
                                <w:suppressAutoHyphens/>
                                <w:spacing w:line="240" w:lineRule="auto"/>
                                <w:rPr>
                                  <w:rFonts w:ascii="Arial" w:hAnsi="Arial" w:cs="HelveticaNeueLT Std Med"/>
                                  <w:b/>
                                  <w:color w:val="00004C"/>
                                  <w:sz w:val="28"/>
                                  <w:szCs w:val="28"/>
                                </w:rPr>
                              </w:pPr>
                            </w:p>
                            <w:p w14:paraId="1ADFD841" w14:textId="77777777" w:rsidR="00AF5BC9" w:rsidRPr="00FD27EE" w:rsidRDefault="00AF5BC9" w:rsidP="00BD3CC9">
                              <w:pPr>
                                <w:pStyle w:val="Basisalinea"/>
                                <w:suppressAutoHyphens/>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3F76B59" id="Group 5" o:spid="_x0000_s1026" style="position:absolute;left:0;text-align:left;margin-left:-29.25pt;margin-top:-37.5pt;width:514.2pt;height:739.55pt;z-index:25166182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QNDJlwT5Fj0JEHSKnk4IR3wJEHTyJUG+&#10;RU8CBJ2ipxPCEV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50;width:6521;height:8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" fillcolor="#f1eaca" stroked="f" strokeweight=".5pt">
                  <v:textbox style="mso-fit-shape-to-text:t" inset="5mm,8mm,5mm,8mm">
                    <w:txbxContent>
                      <w:p w14:paraId="45DDEA88" w14:textId="0827511C" w:rsidR="00AF5BC9" w:rsidRPr="000F60CD" w:rsidRDefault="00AF5BC9" w:rsidP="00BD3CC9">
                        <w:pPr>
                          <w:rPr>
                            <w:rFonts w:ascii="Calibri" w:hAnsi="Calibri" w:cs="Calibri"/>
                            <w:b/>
                          </w:rPr>
                        </w:pPr>
                        <w:r w:rsidRPr="000F60CD">
                          <w:rPr>
                            <w:rFonts w:ascii="Calibri" w:hAnsi="Calibri" w:cs="Calibri"/>
                            <w:b/>
                          </w:rPr>
                          <w:t>S-1</w:t>
                        </w:r>
                        <w:r>
                          <w:rPr>
                            <w:rFonts w:ascii="Calibri" w:hAnsi="Calibri" w:cs="Calibri"/>
                            <w:b/>
                          </w:rPr>
                          <w:t>3</w:t>
                        </w:r>
                        <w:r w:rsidRPr="000F60CD">
                          <w:rPr>
                            <w:rFonts w:ascii="Calibri" w:hAnsi="Calibri" w:cs="Calibri"/>
                            <w:b/>
                          </w:rPr>
                          <w:t>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" fillcolor="#00ac9e" stroked="f" strokeweight=".5pt">
                  <v:textbox inset="5mm,5mm,5mm,5mm">
                    <w:txbxContent>
                      <w:p w14:paraId="6D7B3BE5"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AF5BC9" w:rsidRPr="000F60CD" w:rsidRDefault="00AF5BC9"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AF5BC9" w:rsidRPr="000F60CD" w:rsidRDefault="00AF5BC9"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AF5BC9" w:rsidRPr="000F60CD" w:rsidRDefault="00AF5BC9"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" strokecolor="#001532" strokeweight=".5pt">
                  <v:textbox inset="10mm,10mm,10mm,10mm">
                    <w:txbxContent>
                      <w:p w14:paraId="0A2647A1" w14:textId="113A38A7" w:rsidR="00AF5BC9" w:rsidRPr="0046536C" w:rsidRDefault="00AF5BC9"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D</w:t>
                        </w:r>
                      </w:p>
                      <w:p w14:paraId="7996A10F"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22ADB7C9"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5D29ADC3" w14:textId="77777777" w:rsidR="00AF5BC9" w:rsidRDefault="00AF5BC9"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Marine Harbour Infrastructure Product Specification</w:t>
                        </w:r>
                      </w:p>
                      <w:p w14:paraId="7D704CE4" w14:textId="7A14F64F" w:rsidR="00AF5BC9" w:rsidRDefault="00AF5BC9"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Validation Checks</w:t>
                        </w:r>
                      </w:p>
                      <w:p w14:paraId="5842D3D8"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16C5D99E"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3F3A3533" w14:textId="77777777" w:rsidR="00AF5BC9" w:rsidRDefault="00AF5BC9" w:rsidP="00BD3CC9">
                        <w:pPr>
                          <w:pStyle w:val="Basisalinea"/>
                          <w:suppressAutoHyphens/>
                          <w:spacing w:line="240" w:lineRule="auto"/>
                          <w:rPr>
                            <w:rFonts w:ascii="Arial" w:hAnsi="Arial" w:cs="HelveticaNeueLT Std Med"/>
                            <w:b/>
                            <w:color w:val="00004C"/>
                            <w:sz w:val="56"/>
                            <w:szCs w:val="56"/>
                          </w:rPr>
                        </w:pPr>
                      </w:p>
                      <w:p w14:paraId="3717C536" w14:textId="66028826" w:rsidR="00AF5BC9" w:rsidRDefault="00AF5BC9"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Edition 1.0.0-</w:t>
                        </w:r>
                        <w:del w:id="4" w:author="Raphael Malyankar" w:date="2023-01-10T14:58:00Z">
                          <w:r w:rsidDel="00596BC7">
                            <w:rPr>
                              <w:rFonts w:ascii="Arial" w:hAnsi="Arial" w:cs="HelveticaNeueLT Std Med"/>
                              <w:b/>
                              <w:color w:val="00004C"/>
                              <w:sz w:val="28"/>
                              <w:szCs w:val="28"/>
                            </w:rPr>
                            <w:delText xml:space="preserve">20221121 </w:delText>
                          </w:r>
                        </w:del>
                        <w:ins w:id="5" w:author="Raphael Malyankar" w:date="2023-01-10T14:58:00Z">
                          <w:r w:rsidR="00596BC7">
                            <w:rPr>
                              <w:rFonts w:ascii="Arial" w:hAnsi="Arial" w:cs="HelveticaNeueLT Std Med"/>
                              <w:b/>
                              <w:color w:val="00004C"/>
                              <w:sz w:val="28"/>
                              <w:szCs w:val="28"/>
                            </w:rPr>
                            <w:t>2022</w:t>
                          </w:r>
                          <w:r w:rsidR="00596BC7">
                            <w:rPr>
                              <w:rFonts w:ascii="Arial" w:hAnsi="Arial" w:cs="HelveticaNeueLT Std Med"/>
                              <w:b/>
                              <w:color w:val="00004C"/>
                              <w:sz w:val="28"/>
                              <w:szCs w:val="28"/>
                            </w:rPr>
                            <w:t>1231</w:t>
                          </w:r>
                          <w:r w:rsidR="00596BC7">
                            <w:rPr>
                              <w:rFonts w:ascii="Arial" w:hAnsi="Arial" w:cs="HelveticaNeueLT Std Med"/>
                              <w:b/>
                              <w:color w:val="00004C"/>
                              <w:sz w:val="28"/>
                              <w:szCs w:val="28"/>
                            </w:rPr>
                            <w:t xml:space="preserve"> </w:t>
                          </w:r>
                        </w:ins>
                        <w:r>
                          <w:rPr>
                            <w:rFonts w:ascii="Arial" w:hAnsi="Arial" w:cs="HelveticaNeueLT Std Med"/>
                            <w:b/>
                            <w:color w:val="00004C"/>
                            <w:sz w:val="28"/>
                            <w:szCs w:val="28"/>
                          </w:rPr>
                          <w:t xml:space="preserve">– </w:t>
                        </w:r>
                        <w:ins w:id="6" w:author="Raphael Malyankar" w:date="2023-01-10T14:58:00Z">
                          <w:r w:rsidR="00596BC7">
                            <w:rPr>
                              <w:rFonts w:ascii="Arial" w:hAnsi="Arial" w:cs="HelveticaNeueLT Std Med"/>
                              <w:b/>
                              <w:color w:val="00004C"/>
                              <w:sz w:val="28"/>
                              <w:szCs w:val="28"/>
                            </w:rPr>
                            <w:t>Dec</w:t>
                          </w:r>
                        </w:ins>
                        <w:del w:id="7" w:author="Raphael Malyankar" w:date="2023-01-10T14:58:00Z">
                          <w:r w:rsidDel="00596BC7">
                            <w:rPr>
                              <w:rFonts w:ascii="Arial" w:hAnsi="Arial" w:cs="HelveticaNeueLT Std Med"/>
                              <w:b/>
                              <w:color w:val="00004C"/>
                              <w:sz w:val="28"/>
                              <w:szCs w:val="28"/>
                            </w:rPr>
                            <w:delText>Nov</w:delText>
                          </w:r>
                        </w:del>
                        <w:r>
                          <w:rPr>
                            <w:rFonts w:ascii="Arial" w:hAnsi="Arial" w:cs="HelveticaNeueLT Std Med"/>
                            <w:b/>
                            <w:color w:val="00004C"/>
                            <w:sz w:val="28"/>
                            <w:szCs w:val="28"/>
                          </w:rPr>
                          <w:t>ember 2022</w:t>
                        </w:r>
                      </w:p>
                      <w:p w14:paraId="25F580BC" w14:textId="77777777" w:rsidR="00AF5BC9" w:rsidRDefault="00AF5BC9" w:rsidP="00BD3CC9">
                        <w:pPr>
                          <w:pStyle w:val="Basisalinea"/>
                          <w:suppressAutoHyphens/>
                          <w:spacing w:line="240" w:lineRule="auto"/>
                          <w:rPr>
                            <w:rFonts w:ascii="Arial" w:hAnsi="Arial" w:cs="HelveticaNeueLT Std Med"/>
                            <w:b/>
                            <w:color w:val="00004C"/>
                            <w:sz w:val="28"/>
                            <w:szCs w:val="28"/>
                          </w:rPr>
                        </w:pPr>
                      </w:p>
                      <w:p w14:paraId="56587726" w14:textId="77777777" w:rsidR="00AF5BC9" w:rsidRDefault="00AF5BC9" w:rsidP="00BD3CC9">
                        <w:pPr>
                          <w:pStyle w:val="Basisalinea"/>
                          <w:suppressAutoHyphens/>
                          <w:spacing w:line="240" w:lineRule="auto"/>
                          <w:rPr>
                            <w:rFonts w:ascii="Arial" w:hAnsi="Arial" w:cs="HelveticaNeueLT Std Med"/>
                            <w:b/>
                            <w:color w:val="00004C"/>
                            <w:sz w:val="28"/>
                            <w:szCs w:val="28"/>
                          </w:rPr>
                        </w:pPr>
                      </w:p>
                      <w:p w14:paraId="1ADFD841" w14:textId="77777777" w:rsidR="00AF5BC9" w:rsidRPr="00FD27EE" w:rsidRDefault="00AF5BC9" w:rsidP="00BD3CC9">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BD3CC9">
        <w:tab/>
        <w:t xml:space="preserve"> </w:t>
      </w:r>
    </w:p>
    <w:p w14:paraId="4DED89BB" w14:textId="77777777" w:rsidR="00BD3CC9" w:rsidRPr="00BD3CC9" w:rsidRDefault="00BD3CC9" w:rsidP="00BD3CC9">
      <w:pPr>
        <w:rPr>
          <w:b/>
        </w:rPr>
      </w:pPr>
      <w:r w:rsidRPr="00BD3CC9">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28"/>
      </w:tblGrid>
      <w:tr w:rsidR="00BD3CC9" w:rsidRPr="00BD3CC9" w14:paraId="4EB7921E" w14:textId="77777777" w:rsidTr="008909F6">
        <w:tc>
          <w:tcPr>
            <w:tcW w:w="9253" w:type="dxa"/>
            <w:tcBorders>
              <w:top w:val="single" w:sz="4" w:space="0" w:color="000000"/>
            </w:tcBorders>
          </w:tcPr>
          <w:p w14:paraId="2CC9A479" w14:textId="3E1B2B6E" w:rsidR="00BD3CC9" w:rsidRPr="00BD3CC9" w:rsidRDefault="00BD3CC9" w:rsidP="00BD3CC9">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BD3CC9">
              <w:rPr>
                <w:rFonts w:ascii="Helvetica" w:hAnsi="Helvetica" w:cs="Helvetica"/>
              </w:rPr>
              <w:lastRenderedPageBreak/>
              <w:t xml:space="preserve">© </w:t>
            </w:r>
            <w:r w:rsidRPr="00BD3CC9">
              <w:rPr>
                <w:rFonts w:ascii="Helvetica" w:hAnsi="Helvetica"/>
              </w:rPr>
              <w:t>Copyright International Hydrographic Organization 202</w:t>
            </w:r>
            <w:r w:rsidR="00BA7FE9">
              <w:rPr>
                <w:rFonts w:ascii="Helvetica" w:hAnsi="Helvetica"/>
              </w:rPr>
              <w:t>2</w:t>
            </w:r>
          </w:p>
        </w:tc>
      </w:tr>
      <w:tr w:rsidR="00BD3CC9" w:rsidRPr="00BD3CC9" w14:paraId="48D8E2A8" w14:textId="77777777" w:rsidTr="008909F6">
        <w:tc>
          <w:tcPr>
            <w:tcW w:w="9253" w:type="dxa"/>
          </w:tcPr>
          <w:p w14:paraId="736D72C5"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 xml:space="preserve">This work is copyright. Apart from any use permitted in accordance with the </w:t>
            </w:r>
            <w:hyperlink r:id="rId14" w:history="1">
              <w:r w:rsidRPr="00BD3CC9">
                <w:rPr>
                  <w:rFonts w:cs="Arial"/>
                </w:rPr>
                <w:t>Berne Convention for the Protection of Literary and Artistic Works</w:t>
              </w:r>
            </w:hyperlink>
            <w:r w:rsidRPr="00BD3CC9">
              <w:rPr>
                <w:rFonts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BD3CC9" w:rsidRPr="00BD3CC9" w14:paraId="0C05DCB0" w14:textId="77777777" w:rsidTr="008909F6">
        <w:tc>
          <w:tcPr>
            <w:tcW w:w="9253" w:type="dxa"/>
          </w:tcPr>
          <w:p w14:paraId="437C20DF"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BD3CC9" w:rsidRPr="00BD3CC9" w14:paraId="2D1517F5" w14:textId="77777777" w:rsidTr="008909F6">
        <w:tc>
          <w:tcPr>
            <w:tcW w:w="9253" w:type="dxa"/>
          </w:tcPr>
          <w:p w14:paraId="57EFFEF6" w14:textId="77777777" w:rsidR="00BD3CC9" w:rsidRPr="00BD3CC9" w:rsidRDefault="00BD3CC9" w:rsidP="00BD3CC9">
            <w:pPr>
              <w:autoSpaceDE w:val="0"/>
              <w:autoSpaceDN w:val="0"/>
              <w:adjustRightInd w:val="0"/>
              <w:spacing w:before="120" w:after="120"/>
              <w:ind w:left="317" w:right="390"/>
              <w:rPr>
                <w:rFonts w:cs="Arial"/>
              </w:rPr>
            </w:pPr>
            <w:r w:rsidRPr="00BD3CC9">
              <w:rPr>
                <w:rFonts w:cs="Arial"/>
              </w:rPr>
              <w:t>In the event that this document or partial material from this document is reproduced, translated or distributed under the terms described above, the following statements are to be included:</w:t>
            </w:r>
          </w:p>
        </w:tc>
      </w:tr>
      <w:tr w:rsidR="00BD3CC9" w:rsidRPr="00BD3CC9" w14:paraId="75FC2773" w14:textId="77777777" w:rsidTr="008909F6">
        <w:tc>
          <w:tcPr>
            <w:tcW w:w="9253" w:type="dxa"/>
          </w:tcPr>
          <w:p w14:paraId="1D44DDC2"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BD3CC9" w:rsidRPr="00BD3CC9" w14:paraId="7B5A3373" w14:textId="77777777" w:rsidTr="008909F6">
        <w:trPr>
          <w:trHeight w:val="2312"/>
        </w:trPr>
        <w:tc>
          <w:tcPr>
            <w:tcW w:w="9253" w:type="dxa"/>
            <w:tcBorders>
              <w:bottom w:val="single" w:sz="4" w:space="0" w:color="000000"/>
            </w:tcBorders>
          </w:tcPr>
          <w:p w14:paraId="65826E05"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57C3B0C6" w14:textId="77777777" w:rsidR="00BD3CC9" w:rsidRPr="00BD3CC9" w:rsidRDefault="00BD3CC9" w:rsidP="00BD3CC9">
            <w:pPr>
              <w:autoSpaceDE w:val="0"/>
              <w:autoSpaceDN w:val="0"/>
              <w:adjustRightInd w:val="0"/>
              <w:spacing w:before="120" w:after="120"/>
              <w:ind w:left="366" w:right="924"/>
              <w:rPr>
                <w:rFonts w:cs="Arial"/>
              </w:rPr>
            </w:pPr>
            <w:r w:rsidRPr="00BD3CC9">
              <w:rPr>
                <w:rFonts w:cs="Arial"/>
              </w:rPr>
              <w:t>The IHO Logo or other identifiers shall not be used in any derived product without prior written permission from the IHO Secretariat.</w:t>
            </w:r>
          </w:p>
          <w:p w14:paraId="0961788B" w14:textId="77777777" w:rsidR="00BD3CC9" w:rsidRPr="00BD3CC9" w:rsidRDefault="00BD3CC9" w:rsidP="00BD3CC9">
            <w:pPr>
              <w:autoSpaceDE w:val="0"/>
              <w:autoSpaceDN w:val="0"/>
              <w:adjustRightInd w:val="0"/>
              <w:spacing w:before="120" w:after="120"/>
              <w:ind w:left="600" w:right="924"/>
              <w:rPr>
                <w:rFonts w:cs="Arial"/>
              </w:rPr>
            </w:pPr>
          </w:p>
        </w:tc>
      </w:tr>
    </w:tbl>
    <w:p w14:paraId="7CA01FD7" w14:textId="5D12A357" w:rsidR="00C5464A" w:rsidRPr="00C5464A" w:rsidRDefault="00C5464A" w:rsidP="00C5464A">
      <w:pPr>
        <w:rPr>
          <w:rStyle w:val="BookTitle"/>
          <w:b w:val="0"/>
          <w:bCs w:val="0"/>
          <w:smallCaps w:val="0"/>
          <w:spacing w:val="0"/>
        </w:rPr>
        <w:sectPr w:rsidR="00C5464A" w:rsidRPr="00C5464A" w:rsidSect="00DB136A">
          <w:headerReference w:type="default" r:id="rId15"/>
          <w:footerReference w:type="default" r:id="rId16"/>
          <w:pgSz w:w="11906" w:h="16838"/>
          <w:pgMar w:top="1417" w:right="1417" w:bottom="1134" w:left="1417" w:header="720" w:footer="720" w:gutter="0"/>
          <w:pgNumType w:fmt="lowerRoman"/>
          <w:cols w:space="720"/>
          <w:titlePg/>
          <w:docGrid w:linePitch="272"/>
        </w:sectPr>
      </w:pPr>
    </w:p>
    <w:sdt>
      <w:sdtPr>
        <w:rPr>
          <w:rFonts w:asciiTheme="minorHAnsi" w:eastAsiaTheme="minorHAnsi" w:hAnsiTheme="minorHAnsi" w:cstheme="minorBidi"/>
          <w:b/>
          <w:bCs/>
          <w:smallCaps/>
          <w:color w:val="auto"/>
          <w:spacing w:val="5"/>
          <w:sz w:val="20"/>
          <w:lang w:val="en-CA"/>
        </w:rPr>
        <w:id w:val="-2031255052"/>
        <w:docPartObj>
          <w:docPartGallery w:val="Table of Contents"/>
          <w:docPartUnique/>
        </w:docPartObj>
      </w:sdtPr>
      <w:sdtEndPr>
        <w:rPr>
          <w:rFonts w:ascii="Arial" w:eastAsia="MS Mincho" w:hAnsi="Arial" w:cs="Times New Roman"/>
          <w:noProof/>
          <w:lang w:val="en-GB"/>
        </w:rPr>
      </w:sdtEndPr>
      <w:sdtContent>
        <w:p w14:paraId="37934D6D" w14:textId="5A47F8D2" w:rsidR="00C01685" w:rsidRPr="00830CEC" w:rsidRDefault="00C01685">
          <w:pPr>
            <w:pStyle w:val="TOCHeading"/>
            <w:rPr>
              <w:rFonts w:asciiTheme="minorHAnsi" w:hAnsiTheme="minorHAnsi"/>
              <w:color w:val="auto"/>
              <w:sz w:val="28"/>
            </w:rPr>
          </w:pPr>
          <w:r w:rsidRPr="00830CEC">
            <w:rPr>
              <w:rFonts w:asciiTheme="minorHAnsi" w:hAnsiTheme="minorHAnsi"/>
              <w:color w:val="auto"/>
              <w:sz w:val="28"/>
            </w:rPr>
            <w:t>Contents</w:t>
          </w:r>
        </w:p>
        <w:p w14:paraId="0719B15E" w14:textId="745591C6" w:rsidR="001077A0" w:rsidRDefault="00C01685">
          <w:pPr>
            <w:pStyle w:val="TOC1"/>
            <w:rPr>
              <w:rFonts w:asciiTheme="minorHAnsi" w:eastAsiaTheme="minorEastAsia" w:hAnsiTheme="minorHAnsi" w:cstheme="minorBidi"/>
              <w:b w:val="0"/>
              <w:noProof/>
              <w:sz w:val="22"/>
              <w:szCs w:val="22"/>
              <w:lang w:val="en-US" w:eastAsia="en-US"/>
            </w:rPr>
          </w:pPr>
          <w:r w:rsidRPr="00CD6090">
            <w:rPr>
              <w:rFonts w:eastAsiaTheme="minorEastAsia"/>
              <w:b w:val="0"/>
              <w:noProof/>
              <w:color w:val="000000"/>
              <w:lang w:val="fr-CA" w:eastAsia="de-DE"/>
            </w:rPr>
            <w:fldChar w:fldCharType="begin"/>
          </w:r>
          <w:r w:rsidRPr="00CD6090">
            <w:rPr>
              <w:noProof/>
            </w:rPr>
            <w:instrText xml:space="preserve"> TOC \o "1-3" \h \z \u </w:instrText>
          </w:r>
          <w:r w:rsidRPr="00CD6090">
            <w:rPr>
              <w:rFonts w:eastAsiaTheme="minorEastAsia"/>
              <w:b w:val="0"/>
              <w:noProof/>
              <w:color w:val="000000"/>
              <w:lang w:val="fr-CA" w:eastAsia="de-DE"/>
            </w:rPr>
            <w:fldChar w:fldCharType="separate"/>
          </w:r>
          <w:hyperlink w:anchor="_Toc120219288" w:history="1">
            <w:r w:rsidR="001077A0" w:rsidRPr="006E54A2">
              <w:rPr>
                <w:rStyle w:val="Hyperlink"/>
                <w:noProof/>
              </w:rPr>
              <w:t>1</w:t>
            </w:r>
            <w:r w:rsidR="001077A0">
              <w:rPr>
                <w:rFonts w:asciiTheme="minorHAnsi" w:eastAsiaTheme="minorEastAsia" w:hAnsiTheme="minorHAnsi" w:cstheme="minorBidi"/>
                <w:b w:val="0"/>
                <w:noProof/>
                <w:sz w:val="22"/>
                <w:szCs w:val="22"/>
                <w:lang w:val="en-US" w:eastAsia="en-US"/>
              </w:rPr>
              <w:tab/>
            </w:r>
            <w:r w:rsidR="001077A0" w:rsidRPr="006E54A2">
              <w:rPr>
                <w:rStyle w:val="Hyperlink"/>
                <w:noProof/>
              </w:rPr>
              <w:t>Overview</w:t>
            </w:r>
            <w:r w:rsidR="001077A0">
              <w:rPr>
                <w:noProof/>
                <w:webHidden/>
              </w:rPr>
              <w:tab/>
            </w:r>
            <w:r w:rsidR="001077A0">
              <w:rPr>
                <w:noProof/>
                <w:webHidden/>
              </w:rPr>
              <w:fldChar w:fldCharType="begin"/>
            </w:r>
            <w:r w:rsidR="001077A0">
              <w:rPr>
                <w:noProof/>
                <w:webHidden/>
              </w:rPr>
              <w:instrText xml:space="preserve"> PAGEREF _Toc120219288 \h </w:instrText>
            </w:r>
            <w:r w:rsidR="001077A0">
              <w:rPr>
                <w:noProof/>
                <w:webHidden/>
              </w:rPr>
            </w:r>
            <w:r w:rsidR="001077A0">
              <w:rPr>
                <w:noProof/>
                <w:webHidden/>
              </w:rPr>
              <w:fldChar w:fldCharType="separate"/>
            </w:r>
            <w:r w:rsidR="00AB4399">
              <w:rPr>
                <w:noProof/>
                <w:webHidden/>
              </w:rPr>
              <w:t>1</w:t>
            </w:r>
            <w:r w:rsidR="001077A0">
              <w:rPr>
                <w:noProof/>
                <w:webHidden/>
              </w:rPr>
              <w:fldChar w:fldCharType="end"/>
            </w:r>
          </w:hyperlink>
        </w:p>
        <w:p w14:paraId="7FB60802" w14:textId="10AAEA89" w:rsidR="001077A0" w:rsidRDefault="005867F3">
          <w:pPr>
            <w:pStyle w:val="TOC2"/>
            <w:rPr>
              <w:rFonts w:asciiTheme="minorHAnsi" w:eastAsiaTheme="minorEastAsia" w:hAnsiTheme="minorHAnsi" w:cstheme="minorBidi"/>
              <w:sz w:val="22"/>
              <w:szCs w:val="22"/>
              <w:lang w:val="en-US" w:eastAsia="en-US"/>
            </w:rPr>
          </w:pPr>
          <w:hyperlink w:anchor="_Toc120219289" w:history="1">
            <w:r w:rsidR="001077A0" w:rsidRPr="006E54A2">
              <w:rPr>
                <w:rStyle w:val="Hyperlink"/>
              </w:rPr>
              <w:t>1.1</w:t>
            </w:r>
            <w:r w:rsidR="001077A0">
              <w:rPr>
                <w:rFonts w:asciiTheme="minorHAnsi" w:eastAsiaTheme="minorEastAsia" w:hAnsiTheme="minorHAnsi" w:cstheme="minorBidi"/>
                <w:sz w:val="22"/>
                <w:szCs w:val="22"/>
                <w:lang w:val="en-US" w:eastAsia="en-US"/>
              </w:rPr>
              <w:tab/>
            </w:r>
            <w:r w:rsidR="001077A0" w:rsidRPr="006E54A2">
              <w:rPr>
                <w:rStyle w:val="Hyperlink"/>
              </w:rPr>
              <w:t>Preface</w:t>
            </w:r>
            <w:r w:rsidR="001077A0">
              <w:rPr>
                <w:webHidden/>
              </w:rPr>
              <w:tab/>
            </w:r>
            <w:r w:rsidR="001077A0">
              <w:rPr>
                <w:webHidden/>
              </w:rPr>
              <w:fldChar w:fldCharType="begin"/>
            </w:r>
            <w:r w:rsidR="001077A0">
              <w:rPr>
                <w:webHidden/>
              </w:rPr>
              <w:instrText xml:space="preserve"> PAGEREF _Toc120219289 \h </w:instrText>
            </w:r>
            <w:r w:rsidR="001077A0">
              <w:rPr>
                <w:webHidden/>
              </w:rPr>
            </w:r>
            <w:r w:rsidR="001077A0">
              <w:rPr>
                <w:webHidden/>
              </w:rPr>
              <w:fldChar w:fldCharType="separate"/>
            </w:r>
            <w:r w:rsidR="00AB4399">
              <w:rPr>
                <w:webHidden/>
              </w:rPr>
              <w:t>1</w:t>
            </w:r>
            <w:r w:rsidR="001077A0">
              <w:rPr>
                <w:webHidden/>
              </w:rPr>
              <w:fldChar w:fldCharType="end"/>
            </w:r>
          </w:hyperlink>
        </w:p>
        <w:p w14:paraId="055E4305" w14:textId="1754264A" w:rsidR="001077A0" w:rsidRDefault="005867F3">
          <w:pPr>
            <w:pStyle w:val="TOC2"/>
            <w:rPr>
              <w:rFonts w:asciiTheme="minorHAnsi" w:eastAsiaTheme="minorEastAsia" w:hAnsiTheme="minorHAnsi" w:cstheme="minorBidi"/>
              <w:sz w:val="22"/>
              <w:szCs w:val="22"/>
              <w:lang w:val="en-US" w:eastAsia="en-US"/>
            </w:rPr>
          </w:pPr>
          <w:hyperlink w:anchor="_Toc120219290" w:history="1">
            <w:r w:rsidR="001077A0" w:rsidRPr="006E54A2">
              <w:rPr>
                <w:rStyle w:val="Hyperlink"/>
              </w:rPr>
              <w:t>1.2</w:t>
            </w:r>
            <w:r w:rsidR="001077A0">
              <w:rPr>
                <w:rFonts w:asciiTheme="minorHAnsi" w:eastAsiaTheme="minorEastAsia" w:hAnsiTheme="minorHAnsi" w:cstheme="minorBidi"/>
                <w:sz w:val="22"/>
                <w:szCs w:val="22"/>
                <w:lang w:val="en-US" w:eastAsia="en-US"/>
              </w:rPr>
              <w:tab/>
            </w:r>
            <w:r w:rsidR="001077A0" w:rsidRPr="006E54A2">
              <w:rPr>
                <w:rStyle w:val="Hyperlink"/>
              </w:rPr>
              <w:t>Document Metadata</w:t>
            </w:r>
            <w:r w:rsidR="001077A0">
              <w:rPr>
                <w:webHidden/>
              </w:rPr>
              <w:tab/>
            </w:r>
            <w:r w:rsidR="001077A0">
              <w:rPr>
                <w:webHidden/>
              </w:rPr>
              <w:fldChar w:fldCharType="begin"/>
            </w:r>
            <w:r w:rsidR="001077A0">
              <w:rPr>
                <w:webHidden/>
              </w:rPr>
              <w:instrText xml:space="preserve"> PAGEREF _Toc120219290 \h </w:instrText>
            </w:r>
            <w:r w:rsidR="001077A0">
              <w:rPr>
                <w:webHidden/>
              </w:rPr>
            </w:r>
            <w:r w:rsidR="001077A0">
              <w:rPr>
                <w:webHidden/>
              </w:rPr>
              <w:fldChar w:fldCharType="separate"/>
            </w:r>
            <w:r w:rsidR="00AB4399">
              <w:rPr>
                <w:webHidden/>
              </w:rPr>
              <w:t>1</w:t>
            </w:r>
            <w:r w:rsidR="001077A0">
              <w:rPr>
                <w:webHidden/>
              </w:rPr>
              <w:fldChar w:fldCharType="end"/>
            </w:r>
          </w:hyperlink>
        </w:p>
        <w:p w14:paraId="0C3DC7E6" w14:textId="6F266BBE" w:rsidR="001077A0" w:rsidRDefault="005867F3">
          <w:pPr>
            <w:pStyle w:val="TOC2"/>
            <w:rPr>
              <w:rFonts w:asciiTheme="minorHAnsi" w:eastAsiaTheme="minorEastAsia" w:hAnsiTheme="minorHAnsi" w:cstheme="minorBidi"/>
              <w:sz w:val="22"/>
              <w:szCs w:val="22"/>
              <w:lang w:val="en-US" w:eastAsia="en-US"/>
            </w:rPr>
          </w:pPr>
          <w:hyperlink w:anchor="_Toc120219291" w:history="1">
            <w:r w:rsidR="001077A0" w:rsidRPr="006E54A2">
              <w:rPr>
                <w:rStyle w:val="Hyperlink"/>
              </w:rPr>
              <w:t>1.3</w:t>
            </w:r>
            <w:r w:rsidR="001077A0">
              <w:rPr>
                <w:rFonts w:asciiTheme="minorHAnsi" w:eastAsiaTheme="minorEastAsia" w:hAnsiTheme="minorHAnsi" w:cstheme="minorBidi"/>
                <w:sz w:val="22"/>
                <w:szCs w:val="22"/>
                <w:lang w:val="en-US" w:eastAsia="en-US"/>
              </w:rPr>
              <w:tab/>
            </w:r>
            <w:r w:rsidR="001077A0" w:rsidRPr="006E54A2">
              <w:rPr>
                <w:rStyle w:val="Hyperlink"/>
              </w:rPr>
              <w:t>Terms and definitions</w:t>
            </w:r>
            <w:r w:rsidR="001077A0">
              <w:rPr>
                <w:webHidden/>
              </w:rPr>
              <w:tab/>
            </w:r>
            <w:r w:rsidR="001077A0">
              <w:rPr>
                <w:webHidden/>
              </w:rPr>
              <w:fldChar w:fldCharType="begin"/>
            </w:r>
            <w:r w:rsidR="001077A0">
              <w:rPr>
                <w:webHidden/>
              </w:rPr>
              <w:instrText xml:space="preserve"> PAGEREF _Toc120219291 \h </w:instrText>
            </w:r>
            <w:r w:rsidR="001077A0">
              <w:rPr>
                <w:webHidden/>
              </w:rPr>
            </w:r>
            <w:r w:rsidR="001077A0">
              <w:rPr>
                <w:webHidden/>
              </w:rPr>
              <w:fldChar w:fldCharType="separate"/>
            </w:r>
            <w:r w:rsidR="00AB4399">
              <w:rPr>
                <w:webHidden/>
              </w:rPr>
              <w:t>1</w:t>
            </w:r>
            <w:r w:rsidR="001077A0">
              <w:rPr>
                <w:webHidden/>
              </w:rPr>
              <w:fldChar w:fldCharType="end"/>
            </w:r>
          </w:hyperlink>
        </w:p>
        <w:p w14:paraId="392A750F" w14:textId="5E11CC70" w:rsidR="001077A0" w:rsidRDefault="005867F3">
          <w:pPr>
            <w:pStyle w:val="TOC2"/>
            <w:rPr>
              <w:rFonts w:asciiTheme="minorHAnsi" w:eastAsiaTheme="minorEastAsia" w:hAnsiTheme="minorHAnsi" w:cstheme="minorBidi"/>
              <w:sz w:val="22"/>
              <w:szCs w:val="22"/>
              <w:lang w:val="en-US" w:eastAsia="en-US"/>
            </w:rPr>
          </w:pPr>
          <w:hyperlink w:anchor="_Toc120219292" w:history="1">
            <w:r w:rsidR="001077A0" w:rsidRPr="006E54A2">
              <w:rPr>
                <w:rStyle w:val="Hyperlink"/>
              </w:rPr>
              <w:t>1.4</w:t>
            </w:r>
            <w:r w:rsidR="001077A0">
              <w:rPr>
                <w:rFonts w:asciiTheme="minorHAnsi" w:eastAsiaTheme="minorEastAsia" w:hAnsiTheme="minorHAnsi" w:cstheme="minorBidi"/>
                <w:sz w:val="22"/>
                <w:szCs w:val="22"/>
                <w:lang w:val="en-US" w:eastAsia="en-US"/>
              </w:rPr>
              <w:tab/>
            </w:r>
            <w:r w:rsidR="001077A0" w:rsidRPr="006E54A2">
              <w:rPr>
                <w:rStyle w:val="Hyperlink"/>
              </w:rPr>
              <w:t>Abbreviations</w:t>
            </w:r>
            <w:r w:rsidR="001077A0">
              <w:rPr>
                <w:webHidden/>
              </w:rPr>
              <w:tab/>
            </w:r>
            <w:r w:rsidR="001077A0">
              <w:rPr>
                <w:webHidden/>
              </w:rPr>
              <w:fldChar w:fldCharType="begin"/>
            </w:r>
            <w:r w:rsidR="001077A0">
              <w:rPr>
                <w:webHidden/>
              </w:rPr>
              <w:instrText xml:space="preserve"> PAGEREF _Toc120219292 \h </w:instrText>
            </w:r>
            <w:r w:rsidR="001077A0">
              <w:rPr>
                <w:webHidden/>
              </w:rPr>
            </w:r>
            <w:r w:rsidR="001077A0">
              <w:rPr>
                <w:webHidden/>
              </w:rPr>
              <w:fldChar w:fldCharType="separate"/>
            </w:r>
            <w:r w:rsidR="00AB4399">
              <w:rPr>
                <w:webHidden/>
              </w:rPr>
              <w:t>1</w:t>
            </w:r>
            <w:r w:rsidR="001077A0">
              <w:rPr>
                <w:webHidden/>
              </w:rPr>
              <w:fldChar w:fldCharType="end"/>
            </w:r>
          </w:hyperlink>
        </w:p>
        <w:p w14:paraId="2CD98443" w14:textId="075723C7" w:rsidR="001077A0" w:rsidRDefault="005867F3">
          <w:pPr>
            <w:pStyle w:val="TOC2"/>
            <w:rPr>
              <w:rFonts w:asciiTheme="minorHAnsi" w:eastAsiaTheme="minorEastAsia" w:hAnsiTheme="minorHAnsi" w:cstheme="minorBidi"/>
              <w:sz w:val="22"/>
              <w:szCs w:val="22"/>
              <w:lang w:val="en-US" w:eastAsia="en-US"/>
            </w:rPr>
          </w:pPr>
          <w:hyperlink w:anchor="_Toc120219293" w:history="1">
            <w:r w:rsidR="001077A0" w:rsidRPr="006E54A2">
              <w:rPr>
                <w:rStyle w:val="Hyperlink"/>
              </w:rPr>
              <w:t>1.5</w:t>
            </w:r>
            <w:r w:rsidR="001077A0">
              <w:rPr>
                <w:rFonts w:asciiTheme="minorHAnsi" w:eastAsiaTheme="minorEastAsia" w:hAnsiTheme="minorHAnsi" w:cstheme="minorBidi"/>
                <w:sz w:val="22"/>
                <w:szCs w:val="22"/>
                <w:lang w:val="en-US" w:eastAsia="en-US"/>
              </w:rPr>
              <w:tab/>
            </w:r>
            <w:r w:rsidR="001077A0" w:rsidRPr="006E54A2">
              <w:rPr>
                <w:rStyle w:val="Hyperlink"/>
              </w:rPr>
              <w:t>Use of language</w:t>
            </w:r>
            <w:r w:rsidR="001077A0">
              <w:rPr>
                <w:webHidden/>
              </w:rPr>
              <w:tab/>
            </w:r>
            <w:r w:rsidR="001077A0">
              <w:rPr>
                <w:webHidden/>
              </w:rPr>
              <w:fldChar w:fldCharType="begin"/>
            </w:r>
            <w:r w:rsidR="001077A0">
              <w:rPr>
                <w:webHidden/>
              </w:rPr>
              <w:instrText xml:space="preserve"> PAGEREF _Toc120219293 \h </w:instrText>
            </w:r>
            <w:r w:rsidR="001077A0">
              <w:rPr>
                <w:webHidden/>
              </w:rPr>
            </w:r>
            <w:r w:rsidR="001077A0">
              <w:rPr>
                <w:webHidden/>
              </w:rPr>
              <w:fldChar w:fldCharType="separate"/>
            </w:r>
            <w:r w:rsidR="00AB4399">
              <w:rPr>
                <w:webHidden/>
              </w:rPr>
              <w:t>2</w:t>
            </w:r>
            <w:r w:rsidR="001077A0">
              <w:rPr>
                <w:webHidden/>
              </w:rPr>
              <w:fldChar w:fldCharType="end"/>
            </w:r>
          </w:hyperlink>
        </w:p>
        <w:p w14:paraId="2FB3C094" w14:textId="4EBB61E9" w:rsidR="001077A0" w:rsidRDefault="005867F3">
          <w:pPr>
            <w:pStyle w:val="TOC2"/>
            <w:rPr>
              <w:rFonts w:asciiTheme="minorHAnsi" w:eastAsiaTheme="minorEastAsia" w:hAnsiTheme="minorHAnsi" w:cstheme="minorBidi"/>
              <w:sz w:val="22"/>
              <w:szCs w:val="22"/>
              <w:lang w:val="en-US" w:eastAsia="en-US"/>
            </w:rPr>
          </w:pPr>
          <w:hyperlink w:anchor="_Toc120219294" w:history="1">
            <w:r w:rsidR="001077A0" w:rsidRPr="006E54A2">
              <w:rPr>
                <w:rStyle w:val="Hyperlink"/>
              </w:rPr>
              <w:t>1.6</w:t>
            </w:r>
            <w:r w:rsidR="001077A0">
              <w:rPr>
                <w:rFonts w:asciiTheme="minorHAnsi" w:eastAsiaTheme="minorEastAsia" w:hAnsiTheme="minorHAnsi" w:cstheme="minorBidi"/>
                <w:sz w:val="22"/>
                <w:szCs w:val="22"/>
                <w:lang w:val="en-US" w:eastAsia="en-US"/>
              </w:rPr>
              <w:tab/>
            </w:r>
            <w:r w:rsidR="001077A0" w:rsidRPr="006E54A2">
              <w:rPr>
                <w:rStyle w:val="Hyperlink"/>
              </w:rPr>
              <w:t>Maintenance</w:t>
            </w:r>
            <w:r w:rsidR="001077A0">
              <w:rPr>
                <w:webHidden/>
              </w:rPr>
              <w:tab/>
            </w:r>
            <w:r w:rsidR="001077A0">
              <w:rPr>
                <w:webHidden/>
              </w:rPr>
              <w:fldChar w:fldCharType="begin"/>
            </w:r>
            <w:r w:rsidR="001077A0">
              <w:rPr>
                <w:webHidden/>
              </w:rPr>
              <w:instrText xml:space="preserve"> PAGEREF _Toc120219294 \h </w:instrText>
            </w:r>
            <w:r w:rsidR="001077A0">
              <w:rPr>
                <w:webHidden/>
              </w:rPr>
            </w:r>
            <w:r w:rsidR="001077A0">
              <w:rPr>
                <w:webHidden/>
              </w:rPr>
              <w:fldChar w:fldCharType="separate"/>
            </w:r>
            <w:r w:rsidR="00AB4399">
              <w:rPr>
                <w:webHidden/>
              </w:rPr>
              <w:t>2</w:t>
            </w:r>
            <w:r w:rsidR="001077A0">
              <w:rPr>
                <w:webHidden/>
              </w:rPr>
              <w:fldChar w:fldCharType="end"/>
            </w:r>
          </w:hyperlink>
        </w:p>
        <w:p w14:paraId="1DEFB71F" w14:textId="395D88FE" w:rsidR="001077A0" w:rsidRDefault="005867F3">
          <w:pPr>
            <w:pStyle w:val="TOC1"/>
            <w:rPr>
              <w:rFonts w:asciiTheme="minorHAnsi" w:eastAsiaTheme="minorEastAsia" w:hAnsiTheme="minorHAnsi" w:cstheme="minorBidi"/>
              <w:b w:val="0"/>
              <w:noProof/>
              <w:sz w:val="22"/>
              <w:szCs w:val="22"/>
              <w:lang w:val="en-US" w:eastAsia="en-US"/>
            </w:rPr>
          </w:pPr>
          <w:hyperlink w:anchor="_Toc120219295" w:history="1">
            <w:r w:rsidR="001077A0" w:rsidRPr="006E54A2">
              <w:rPr>
                <w:rStyle w:val="Hyperlink"/>
                <w:noProof/>
              </w:rPr>
              <w:t>2</w:t>
            </w:r>
            <w:r w:rsidR="001077A0">
              <w:rPr>
                <w:rFonts w:asciiTheme="minorHAnsi" w:eastAsiaTheme="minorEastAsia" w:hAnsiTheme="minorHAnsi" w:cstheme="minorBidi"/>
                <w:b w:val="0"/>
                <w:noProof/>
                <w:sz w:val="22"/>
                <w:szCs w:val="22"/>
                <w:lang w:val="en-US" w:eastAsia="en-US"/>
              </w:rPr>
              <w:tab/>
            </w:r>
            <w:r w:rsidR="001077A0" w:rsidRPr="006E54A2">
              <w:rPr>
                <w:rStyle w:val="Hyperlink"/>
                <w:noProof/>
              </w:rPr>
              <w:t>Introduction</w:t>
            </w:r>
            <w:r w:rsidR="001077A0">
              <w:rPr>
                <w:noProof/>
                <w:webHidden/>
              </w:rPr>
              <w:tab/>
            </w:r>
            <w:r w:rsidR="001077A0">
              <w:rPr>
                <w:noProof/>
                <w:webHidden/>
              </w:rPr>
              <w:fldChar w:fldCharType="begin"/>
            </w:r>
            <w:r w:rsidR="001077A0">
              <w:rPr>
                <w:noProof/>
                <w:webHidden/>
              </w:rPr>
              <w:instrText xml:space="preserve"> PAGEREF _Toc120219295 \h </w:instrText>
            </w:r>
            <w:r w:rsidR="001077A0">
              <w:rPr>
                <w:noProof/>
                <w:webHidden/>
              </w:rPr>
            </w:r>
            <w:r w:rsidR="001077A0">
              <w:rPr>
                <w:noProof/>
                <w:webHidden/>
              </w:rPr>
              <w:fldChar w:fldCharType="separate"/>
            </w:r>
            <w:r w:rsidR="00AB4399">
              <w:rPr>
                <w:noProof/>
                <w:webHidden/>
              </w:rPr>
              <w:t>2</w:t>
            </w:r>
            <w:r w:rsidR="001077A0">
              <w:rPr>
                <w:noProof/>
                <w:webHidden/>
              </w:rPr>
              <w:fldChar w:fldCharType="end"/>
            </w:r>
          </w:hyperlink>
        </w:p>
        <w:p w14:paraId="1050F36F" w14:textId="59231E59" w:rsidR="001077A0" w:rsidRDefault="005867F3">
          <w:pPr>
            <w:pStyle w:val="TOC1"/>
            <w:rPr>
              <w:rFonts w:asciiTheme="minorHAnsi" w:eastAsiaTheme="minorEastAsia" w:hAnsiTheme="minorHAnsi" w:cstheme="minorBidi"/>
              <w:b w:val="0"/>
              <w:noProof/>
              <w:sz w:val="22"/>
              <w:szCs w:val="22"/>
              <w:lang w:val="en-US" w:eastAsia="en-US"/>
            </w:rPr>
          </w:pPr>
          <w:hyperlink w:anchor="_Toc120219296" w:history="1">
            <w:r w:rsidR="001077A0" w:rsidRPr="006E54A2">
              <w:rPr>
                <w:rStyle w:val="Hyperlink"/>
                <w:noProof/>
              </w:rPr>
              <w:t>3</w:t>
            </w:r>
            <w:r w:rsidR="001077A0">
              <w:rPr>
                <w:rFonts w:asciiTheme="minorHAnsi" w:eastAsiaTheme="minorEastAsia" w:hAnsiTheme="minorHAnsi" w:cstheme="minorBidi"/>
                <w:b w:val="0"/>
                <w:noProof/>
                <w:sz w:val="22"/>
                <w:szCs w:val="22"/>
                <w:lang w:val="en-US" w:eastAsia="en-US"/>
              </w:rPr>
              <w:tab/>
            </w:r>
            <w:r w:rsidR="001077A0" w:rsidRPr="006E54A2">
              <w:rPr>
                <w:rStyle w:val="Hyperlink"/>
                <w:noProof/>
              </w:rPr>
              <w:t>Check Classification</w:t>
            </w:r>
            <w:r w:rsidR="001077A0">
              <w:rPr>
                <w:noProof/>
                <w:webHidden/>
              </w:rPr>
              <w:tab/>
            </w:r>
            <w:r w:rsidR="001077A0">
              <w:rPr>
                <w:noProof/>
                <w:webHidden/>
              </w:rPr>
              <w:fldChar w:fldCharType="begin"/>
            </w:r>
            <w:r w:rsidR="001077A0">
              <w:rPr>
                <w:noProof/>
                <w:webHidden/>
              </w:rPr>
              <w:instrText xml:space="preserve"> PAGEREF _Toc120219296 \h </w:instrText>
            </w:r>
            <w:r w:rsidR="001077A0">
              <w:rPr>
                <w:noProof/>
                <w:webHidden/>
              </w:rPr>
            </w:r>
            <w:r w:rsidR="001077A0">
              <w:rPr>
                <w:noProof/>
                <w:webHidden/>
              </w:rPr>
              <w:fldChar w:fldCharType="separate"/>
            </w:r>
            <w:r w:rsidR="00AB4399">
              <w:rPr>
                <w:noProof/>
                <w:webHidden/>
              </w:rPr>
              <w:t>2</w:t>
            </w:r>
            <w:r w:rsidR="001077A0">
              <w:rPr>
                <w:noProof/>
                <w:webHidden/>
              </w:rPr>
              <w:fldChar w:fldCharType="end"/>
            </w:r>
          </w:hyperlink>
        </w:p>
        <w:p w14:paraId="0C97B4A1" w14:textId="1D27C2E4" w:rsidR="001077A0" w:rsidRDefault="005867F3">
          <w:pPr>
            <w:pStyle w:val="TOC1"/>
            <w:rPr>
              <w:rFonts w:asciiTheme="minorHAnsi" w:eastAsiaTheme="minorEastAsia" w:hAnsiTheme="minorHAnsi" w:cstheme="minorBidi"/>
              <w:b w:val="0"/>
              <w:noProof/>
              <w:sz w:val="22"/>
              <w:szCs w:val="22"/>
              <w:lang w:val="en-US" w:eastAsia="en-US"/>
            </w:rPr>
          </w:pPr>
          <w:hyperlink w:anchor="_Toc120219297" w:history="1">
            <w:r w:rsidR="001077A0" w:rsidRPr="006E54A2">
              <w:rPr>
                <w:rStyle w:val="Hyperlink"/>
                <w:noProof/>
              </w:rPr>
              <w:t>4</w:t>
            </w:r>
            <w:r w:rsidR="001077A0">
              <w:rPr>
                <w:rFonts w:asciiTheme="minorHAnsi" w:eastAsiaTheme="minorEastAsia" w:hAnsiTheme="minorHAnsi" w:cstheme="minorBidi"/>
                <w:b w:val="0"/>
                <w:noProof/>
                <w:sz w:val="22"/>
                <w:szCs w:val="22"/>
                <w:lang w:val="en-US" w:eastAsia="en-US"/>
              </w:rPr>
              <w:tab/>
            </w:r>
            <w:r w:rsidR="001077A0" w:rsidRPr="006E54A2">
              <w:rPr>
                <w:rStyle w:val="Hyperlink"/>
                <w:noProof/>
              </w:rPr>
              <w:t>Check Application</w:t>
            </w:r>
            <w:r w:rsidR="001077A0">
              <w:rPr>
                <w:noProof/>
                <w:webHidden/>
              </w:rPr>
              <w:tab/>
            </w:r>
            <w:r w:rsidR="001077A0">
              <w:rPr>
                <w:noProof/>
                <w:webHidden/>
              </w:rPr>
              <w:fldChar w:fldCharType="begin"/>
            </w:r>
            <w:r w:rsidR="001077A0">
              <w:rPr>
                <w:noProof/>
                <w:webHidden/>
              </w:rPr>
              <w:instrText xml:space="preserve"> PAGEREF _Toc120219297 \h </w:instrText>
            </w:r>
            <w:r w:rsidR="001077A0">
              <w:rPr>
                <w:noProof/>
                <w:webHidden/>
              </w:rPr>
            </w:r>
            <w:r w:rsidR="001077A0">
              <w:rPr>
                <w:noProof/>
                <w:webHidden/>
              </w:rPr>
              <w:fldChar w:fldCharType="separate"/>
            </w:r>
            <w:r w:rsidR="00AB4399">
              <w:rPr>
                <w:noProof/>
                <w:webHidden/>
              </w:rPr>
              <w:t>3</w:t>
            </w:r>
            <w:r w:rsidR="001077A0">
              <w:rPr>
                <w:noProof/>
                <w:webHidden/>
              </w:rPr>
              <w:fldChar w:fldCharType="end"/>
            </w:r>
          </w:hyperlink>
        </w:p>
        <w:p w14:paraId="32F94D05" w14:textId="48B7BA6B" w:rsidR="001077A0" w:rsidRDefault="005867F3">
          <w:pPr>
            <w:pStyle w:val="TOC1"/>
            <w:rPr>
              <w:rFonts w:asciiTheme="minorHAnsi" w:eastAsiaTheme="minorEastAsia" w:hAnsiTheme="minorHAnsi" w:cstheme="minorBidi"/>
              <w:b w:val="0"/>
              <w:noProof/>
              <w:sz w:val="22"/>
              <w:szCs w:val="22"/>
              <w:lang w:val="en-US" w:eastAsia="en-US"/>
            </w:rPr>
          </w:pPr>
          <w:hyperlink w:anchor="_Toc120219298" w:history="1">
            <w:r w:rsidR="001077A0" w:rsidRPr="006E54A2">
              <w:rPr>
                <w:rStyle w:val="Hyperlink"/>
                <w:noProof/>
              </w:rPr>
              <w:t>5</w:t>
            </w:r>
            <w:r w:rsidR="001077A0">
              <w:rPr>
                <w:rFonts w:asciiTheme="minorHAnsi" w:eastAsiaTheme="minorEastAsia" w:hAnsiTheme="minorHAnsi" w:cstheme="minorBidi"/>
                <w:b w:val="0"/>
                <w:noProof/>
                <w:sz w:val="22"/>
                <w:szCs w:val="22"/>
                <w:lang w:val="en-US" w:eastAsia="en-US"/>
              </w:rPr>
              <w:tab/>
            </w:r>
            <w:r w:rsidR="001077A0" w:rsidRPr="006E54A2">
              <w:rPr>
                <w:rStyle w:val="Hyperlink"/>
                <w:noProof/>
              </w:rPr>
              <w:t>Validation processing</w:t>
            </w:r>
            <w:r w:rsidR="001077A0">
              <w:rPr>
                <w:noProof/>
                <w:webHidden/>
              </w:rPr>
              <w:tab/>
            </w:r>
            <w:r w:rsidR="001077A0">
              <w:rPr>
                <w:noProof/>
                <w:webHidden/>
              </w:rPr>
              <w:fldChar w:fldCharType="begin"/>
            </w:r>
            <w:r w:rsidR="001077A0">
              <w:rPr>
                <w:noProof/>
                <w:webHidden/>
              </w:rPr>
              <w:instrText xml:space="preserve"> PAGEREF _Toc120219298 \h </w:instrText>
            </w:r>
            <w:r w:rsidR="001077A0">
              <w:rPr>
                <w:noProof/>
                <w:webHidden/>
              </w:rPr>
            </w:r>
            <w:r w:rsidR="001077A0">
              <w:rPr>
                <w:noProof/>
                <w:webHidden/>
              </w:rPr>
              <w:fldChar w:fldCharType="separate"/>
            </w:r>
            <w:r w:rsidR="00AB4399">
              <w:rPr>
                <w:noProof/>
                <w:webHidden/>
              </w:rPr>
              <w:t>3</w:t>
            </w:r>
            <w:r w:rsidR="001077A0">
              <w:rPr>
                <w:noProof/>
                <w:webHidden/>
              </w:rPr>
              <w:fldChar w:fldCharType="end"/>
            </w:r>
          </w:hyperlink>
        </w:p>
        <w:p w14:paraId="210C8C10" w14:textId="0D44F435" w:rsidR="001077A0" w:rsidRDefault="005867F3">
          <w:pPr>
            <w:pStyle w:val="TOC1"/>
            <w:rPr>
              <w:rFonts w:asciiTheme="minorHAnsi" w:eastAsiaTheme="minorEastAsia" w:hAnsiTheme="minorHAnsi" w:cstheme="minorBidi"/>
              <w:b w:val="0"/>
              <w:noProof/>
              <w:sz w:val="22"/>
              <w:szCs w:val="22"/>
              <w:lang w:val="en-US" w:eastAsia="en-US"/>
            </w:rPr>
          </w:pPr>
          <w:hyperlink w:anchor="_Toc120219299" w:history="1">
            <w:r w:rsidR="001077A0" w:rsidRPr="006E54A2">
              <w:rPr>
                <w:rStyle w:val="Hyperlink"/>
                <w:noProof/>
              </w:rPr>
              <w:t>6</w:t>
            </w:r>
            <w:r w:rsidR="001077A0">
              <w:rPr>
                <w:rFonts w:asciiTheme="minorHAnsi" w:eastAsiaTheme="minorEastAsia" w:hAnsiTheme="minorHAnsi" w:cstheme="minorBidi"/>
                <w:b w:val="0"/>
                <w:noProof/>
                <w:sz w:val="22"/>
                <w:szCs w:val="22"/>
                <w:lang w:val="en-US" w:eastAsia="en-US"/>
              </w:rPr>
              <w:tab/>
            </w:r>
            <w:r w:rsidR="001077A0" w:rsidRPr="006E54A2">
              <w:rPr>
                <w:rStyle w:val="Hyperlink"/>
                <w:noProof/>
              </w:rPr>
              <w:t>Check Description Format</w:t>
            </w:r>
            <w:r w:rsidR="001077A0">
              <w:rPr>
                <w:noProof/>
                <w:webHidden/>
              </w:rPr>
              <w:tab/>
            </w:r>
            <w:r w:rsidR="001077A0">
              <w:rPr>
                <w:noProof/>
                <w:webHidden/>
              </w:rPr>
              <w:fldChar w:fldCharType="begin"/>
            </w:r>
            <w:r w:rsidR="001077A0">
              <w:rPr>
                <w:noProof/>
                <w:webHidden/>
              </w:rPr>
              <w:instrText xml:space="preserve"> PAGEREF _Toc120219299 \h </w:instrText>
            </w:r>
            <w:r w:rsidR="001077A0">
              <w:rPr>
                <w:noProof/>
                <w:webHidden/>
              </w:rPr>
            </w:r>
            <w:r w:rsidR="001077A0">
              <w:rPr>
                <w:noProof/>
                <w:webHidden/>
              </w:rPr>
              <w:fldChar w:fldCharType="separate"/>
            </w:r>
            <w:r w:rsidR="00AB4399">
              <w:rPr>
                <w:noProof/>
                <w:webHidden/>
              </w:rPr>
              <w:t>4</w:t>
            </w:r>
            <w:r w:rsidR="001077A0">
              <w:rPr>
                <w:noProof/>
                <w:webHidden/>
              </w:rPr>
              <w:fldChar w:fldCharType="end"/>
            </w:r>
          </w:hyperlink>
        </w:p>
        <w:p w14:paraId="79661415" w14:textId="29A229D9" w:rsidR="001077A0" w:rsidRDefault="005867F3">
          <w:pPr>
            <w:pStyle w:val="TOC2"/>
            <w:rPr>
              <w:rFonts w:asciiTheme="minorHAnsi" w:eastAsiaTheme="minorEastAsia" w:hAnsiTheme="minorHAnsi" w:cstheme="minorBidi"/>
              <w:sz w:val="22"/>
              <w:szCs w:val="22"/>
              <w:lang w:val="en-US" w:eastAsia="en-US"/>
            </w:rPr>
          </w:pPr>
          <w:hyperlink w:anchor="_Toc120219300" w:history="1">
            <w:r w:rsidR="001077A0" w:rsidRPr="006E54A2">
              <w:rPr>
                <w:rStyle w:val="Hyperlink"/>
              </w:rPr>
              <w:t>6.1</w:t>
            </w:r>
            <w:r w:rsidR="001077A0">
              <w:rPr>
                <w:rFonts w:asciiTheme="minorHAnsi" w:eastAsiaTheme="minorEastAsia" w:hAnsiTheme="minorHAnsi" w:cstheme="minorBidi"/>
                <w:sz w:val="22"/>
                <w:szCs w:val="22"/>
                <w:lang w:val="en-US" w:eastAsia="en-US"/>
              </w:rPr>
              <w:tab/>
            </w:r>
            <w:r w:rsidR="001077A0" w:rsidRPr="006E54A2">
              <w:rPr>
                <w:rStyle w:val="Hyperlink"/>
              </w:rPr>
              <w:t>Structure of check specifications</w:t>
            </w:r>
            <w:r w:rsidR="001077A0">
              <w:rPr>
                <w:webHidden/>
              </w:rPr>
              <w:tab/>
            </w:r>
            <w:r w:rsidR="001077A0">
              <w:rPr>
                <w:webHidden/>
              </w:rPr>
              <w:fldChar w:fldCharType="begin"/>
            </w:r>
            <w:r w:rsidR="001077A0">
              <w:rPr>
                <w:webHidden/>
              </w:rPr>
              <w:instrText xml:space="preserve"> PAGEREF _Toc120219300 \h </w:instrText>
            </w:r>
            <w:r w:rsidR="001077A0">
              <w:rPr>
                <w:webHidden/>
              </w:rPr>
            </w:r>
            <w:r w:rsidR="001077A0">
              <w:rPr>
                <w:webHidden/>
              </w:rPr>
              <w:fldChar w:fldCharType="separate"/>
            </w:r>
            <w:r w:rsidR="00AB4399">
              <w:rPr>
                <w:webHidden/>
              </w:rPr>
              <w:t>4</w:t>
            </w:r>
            <w:r w:rsidR="001077A0">
              <w:rPr>
                <w:webHidden/>
              </w:rPr>
              <w:fldChar w:fldCharType="end"/>
            </w:r>
          </w:hyperlink>
        </w:p>
        <w:p w14:paraId="5C1D5466" w14:textId="3C043D93" w:rsidR="001077A0" w:rsidRDefault="005867F3">
          <w:pPr>
            <w:pStyle w:val="TOC2"/>
            <w:rPr>
              <w:rFonts w:asciiTheme="minorHAnsi" w:eastAsiaTheme="minorEastAsia" w:hAnsiTheme="minorHAnsi" w:cstheme="minorBidi"/>
              <w:sz w:val="22"/>
              <w:szCs w:val="22"/>
              <w:lang w:val="en-US" w:eastAsia="en-US"/>
            </w:rPr>
          </w:pPr>
          <w:hyperlink w:anchor="_Toc120219301" w:history="1">
            <w:r w:rsidR="001077A0" w:rsidRPr="006E54A2">
              <w:rPr>
                <w:rStyle w:val="Hyperlink"/>
              </w:rPr>
              <w:t>6.2</w:t>
            </w:r>
            <w:r w:rsidR="001077A0">
              <w:rPr>
                <w:rFonts w:asciiTheme="minorHAnsi" w:eastAsiaTheme="minorEastAsia" w:hAnsiTheme="minorHAnsi" w:cstheme="minorBidi"/>
                <w:sz w:val="22"/>
                <w:szCs w:val="22"/>
                <w:lang w:val="en-US" w:eastAsia="en-US"/>
              </w:rPr>
              <w:tab/>
            </w:r>
            <w:r w:rsidR="001077A0" w:rsidRPr="006E54A2">
              <w:rPr>
                <w:rStyle w:val="Hyperlink"/>
              </w:rPr>
              <w:t>Comparison and logical operators</w:t>
            </w:r>
            <w:r w:rsidR="001077A0">
              <w:rPr>
                <w:webHidden/>
              </w:rPr>
              <w:tab/>
            </w:r>
            <w:r w:rsidR="001077A0">
              <w:rPr>
                <w:webHidden/>
              </w:rPr>
              <w:fldChar w:fldCharType="begin"/>
            </w:r>
            <w:r w:rsidR="001077A0">
              <w:rPr>
                <w:webHidden/>
              </w:rPr>
              <w:instrText xml:space="preserve"> PAGEREF _Toc120219301 \h </w:instrText>
            </w:r>
            <w:r w:rsidR="001077A0">
              <w:rPr>
                <w:webHidden/>
              </w:rPr>
            </w:r>
            <w:r w:rsidR="001077A0">
              <w:rPr>
                <w:webHidden/>
              </w:rPr>
              <w:fldChar w:fldCharType="separate"/>
            </w:r>
            <w:r w:rsidR="00AB4399">
              <w:rPr>
                <w:webHidden/>
              </w:rPr>
              <w:t>4</w:t>
            </w:r>
            <w:r w:rsidR="001077A0">
              <w:rPr>
                <w:webHidden/>
              </w:rPr>
              <w:fldChar w:fldCharType="end"/>
            </w:r>
          </w:hyperlink>
        </w:p>
        <w:p w14:paraId="6C3BC71C" w14:textId="1669E5C7" w:rsidR="001077A0" w:rsidRDefault="005867F3">
          <w:pPr>
            <w:pStyle w:val="TOC2"/>
            <w:rPr>
              <w:rFonts w:asciiTheme="minorHAnsi" w:eastAsiaTheme="minorEastAsia" w:hAnsiTheme="minorHAnsi" w:cstheme="minorBidi"/>
              <w:sz w:val="22"/>
              <w:szCs w:val="22"/>
              <w:lang w:val="en-US" w:eastAsia="en-US"/>
            </w:rPr>
          </w:pPr>
          <w:hyperlink w:anchor="_Toc120219302" w:history="1">
            <w:r w:rsidR="001077A0" w:rsidRPr="006E54A2">
              <w:rPr>
                <w:rStyle w:val="Hyperlink"/>
              </w:rPr>
              <w:t>6.3</w:t>
            </w:r>
            <w:r w:rsidR="001077A0">
              <w:rPr>
                <w:rFonts w:asciiTheme="minorHAnsi" w:eastAsiaTheme="minorEastAsia" w:hAnsiTheme="minorHAnsi" w:cstheme="minorBidi"/>
                <w:sz w:val="22"/>
                <w:szCs w:val="22"/>
                <w:lang w:val="en-US" w:eastAsia="en-US"/>
              </w:rPr>
              <w:tab/>
            </w:r>
            <w:r w:rsidR="001077A0" w:rsidRPr="006E54A2">
              <w:rPr>
                <w:rStyle w:val="Hyperlink"/>
              </w:rPr>
              <w:t>Geometry and spatial operators</w:t>
            </w:r>
            <w:r w:rsidR="001077A0">
              <w:rPr>
                <w:webHidden/>
              </w:rPr>
              <w:tab/>
            </w:r>
            <w:r w:rsidR="001077A0">
              <w:rPr>
                <w:webHidden/>
              </w:rPr>
              <w:fldChar w:fldCharType="begin"/>
            </w:r>
            <w:r w:rsidR="001077A0">
              <w:rPr>
                <w:webHidden/>
              </w:rPr>
              <w:instrText xml:space="preserve"> PAGEREF _Toc120219302 \h </w:instrText>
            </w:r>
            <w:r w:rsidR="001077A0">
              <w:rPr>
                <w:webHidden/>
              </w:rPr>
            </w:r>
            <w:r w:rsidR="001077A0">
              <w:rPr>
                <w:webHidden/>
              </w:rPr>
              <w:fldChar w:fldCharType="separate"/>
            </w:r>
            <w:r w:rsidR="00AB4399">
              <w:rPr>
                <w:webHidden/>
              </w:rPr>
              <w:t>5</w:t>
            </w:r>
            <w:r w:rsidR="001077A0">
              <w:rPr>
                <w:webHidden/>
              </w:rPr>
              <w:fldChar w:fldCharType="end"/>
            </w:r>
          </w:hyperlink>
        </w:p>
        <w:p w14:paraId="4C527941" w14:textId="6A262AD6" w:rsidR="001077A0" w:rsidRDefault="005867F3">
          <w:pPr>
            <w:pStyle w:val="TOC2"/>
            <w:rPr>
              <w:rFonts w:asciiTheme="minorHAnsi" w:eastAsiaTheme="minorEastAsia" w:hAnsiTheme="minorHAnsi" w:cstheme="minorBidi"/>
              <w:sz w:val="22"/>
              <w:szCs w:val="22"/>
              <w:lang w:val="en-US" w:eastAsia="en-US"/>
            </w:rPr>
          </w:pPr>
          <w:hyperlink w:anchor="_Toc120219303" w:history="1">
            <w:r w:rsidR="001077A0" w:rsidRPr="006E54A2">
              <w:rPr>
                <w:rStyle w:val="Hyperlink"/>
              </w:rPr>
              <w:t>6.4</w:t>
            </w:r>
            <w:r w:rsidR="001077A0">
              <w:rPr>
                <w:rFonts w:asciiTheme="minorHAnsi" w:eastAsiaTheme="minorEastAsia" w:hAnsiTheme="minorHAnsi" w:cstheme="minorBidi"/>
                <w:sz w:val="22"/>
                <w:szCs w:val="22"/>
                <w:lang w:val="en-US" w:eastAsia="en-US"/>
              </w:rPr>
              <w:tab/>
            </w:r>
            <w:r w:rsidR="001077A0" w:rsidRPr="006E54A2">
              <w:rPr>
                <w:rStyle w:val="Hyperlink"/>
              </w:rPr>
              <w:t>Values</w:t>
            </w:r>
            <w:r w:rsidR="001077A0">
              <w:rPr>
                <w:webHidden/>
              </w:rPr>
              <w:tab/>
            </w:r>
            <w:r w:rsidR="001077A0">
              <w:rPr>
                <w:webHidden/>
              </w:rPr>
              <w:fldChar w:fldCharType="begin"/>
            </w:r>
            <w:r w:rsidR="001077A0">
              <w:rPr>
                <w:webHidden/>
              </w:rPr>
              <w:instrText xml:space="preserve"> PAGEREF _Toc120219303 \h </w:instrText>
            </w:r>
            <w:r w:rsidR="001077A0">
              <w:rPr>
                <w:webHidden/>
              </w:rPr>
            </w:r>
            <w:r w:rsidR="001077A0">
              <w:rPr>
                <w:webHidden/>
              </w:rPr>
              <w:fldChar w:fldCharType="separate"/>
            </w:r>
            <w:r w:rsidR="00AB4399">
              <w:rPr>
                <w:webHidden/>
              </w:rPr>
              <w:t>5</w:t>
            </w:r>
            <w:r w:rsidR="001077A0">
              <w:rPr>
                <w:webHidden/>
              </w:rPr>
              <w:fldChar w:fldCharType="end"/>
            </w:r>
          </w:hyperlink>
        </w:p>
        <w:p w14:paraId="130284AA" w14:textId="1A2898FF" w:rsidR="001077A0" w:rsidRDefault="005867F3">
          <w:pPr>
            <w:pStyle w:val="TOC1"/>
            <w:rPr>
              <w:rFonts w:asciiTheme="minorHAnsi" w:eastAsiaTheme="minorEastAsia" w:hAnsiTheme="minorHAnsi" w:cstheme="minorBidi"/>
              <w:b w:val="0"/>
              <w:noProof/>
              <w:sz w:val="22"/>
              <w:szCs w:val="22"/>
              <w:lang w:val="en-US" w:eastAsia="en-US"/>
            </w:rPr>
          </w:pPr>
          <w:hyperlink w:anchor="_Toc120219304" w:history="1">
            <w:r w:rsidR="001077A0" w:rsidRPr="006E54A2">
              <w:rPr>
                <w:rStyle w:val="Hyperlink"/>
                <w:noProof/>
              </w:rPr>
              <w:t>7</w:t>
            </w:r>
            <w:r w:rsidR="001077A0">
              <w:rPr>
                <w:rFonts w:asciiTheme="minorHAnsi" w:eastAsiaTheme="minorEastAsia" w:hAnsiTheme="minorHAnsi" w:cstheme="minorBidi"/>
                <w:b w:val="0"/>
                <w:noProof/>
                <w:sz w:val="22"/>
                <w:szCs w:val="22"/>
                <w:lang w:val="en-US" w:eastAsia="en-US"/>
              </w:rPr>
              <w:tab/>
            </w:r>
            <w:r w:rsidR="001077A0" w:rsidRPr="006E54A2">
              <w:rPr>
                <w:rStyle w:val="Hyperlink"/>
                <w:noProof/>
              </w:rPr>
              <w:t>Dataset validation checks</w:t>
            </w:r>
            <w:r w:rsidR="001077A0">
              <w:rPr>
                <w:noProof/>
                <w:webHidden/>
              </w:rPr>
              <w:tab/>
            </w:r>
            <w:r w:rsidR="001077A0">
              <w:rPr>
                <w:noProof/>
                <w:webHidden/>
              </w:rPr>
              <w:fldChar w:fldCharType="begin"/>
            </w:r>
            <w:r w:rsidR="001077A0">
              <w:rPr>
                <w:noProof/>
                <w:webHidden/>
              </w:rPr>
              <w:instrText xml:space="preserve"> PAGEREF _Toc120219304 \h </w:instrText>
            </w:r>
            <w:r w:rsidR="001077A0">
              <w:rPr>
                <w:noProof/>
                <w:webHidden/>
              </w:rPr>
            </w:r>
            <w:r w:rsidR="001077A0">
              <w:rPr>
                <w:noProof/>
                <w:webHidden/>
              </w:rPr>
              <w:fldChar w:fldCharType="separate"/>
            </w:r>
            <w:r w:rsidR="00AB4399">
              <w:rPr>
                <w:noProof/>
                <w:webHidden/>
              </w:rPr>
              <w:t>6</w:t>
            </w:r>
            <w:r w:rsidR="001077A0">
              <w:rPr>
                <w:noProof/>
                <w:webHidden/>
              </w:rPr>
              <w:fldChar w:fldCharType="end"/>
            </w:r>
          </w:hyperlink>
        </w:p>
        <w:p w14:paraId="62A81D43" w14:textId="22D99785" w:rsidR="001077A0" w:rsidRDefault="005867F3">
          <w:pPr>
            <w:pStyle w:val="TOC1"/>
            <w:rPr>
              <w:rFonts w:asciiTheme="minorHAnsi" w:eastAsiaTheme="minorEastAsia" w:hAnsiTheme="minorHAnsi" w:cstheme="minorBidi"/>
              <w:b w:val="0"/>
              <w:noProof/>
              <w:sz w:val="22"/>
              <w:szCs w:val="22"/>
              <w:lang w:val="en-US" w:eastAsia="en-US"/>
            </w:rPr>
          </w:pPr>
          <w:hyperlink w:anchor="_Toc120219305" w:history="1">
            <w:r w:rsidR="001077A0" w:rsidRPr="006E54A2">
              <w:rPr>
                <w:rStyle w:val="Hyperlink"/>
                <w:noProof/>
              </w:rPr>
              <w:t>8</w:t>
            </w:r>
            <w:r w:rsidR="001077A0">
              <w:rPr>
                <w:rFonts w:asciiTheme="minorHAnsi" w:eastAsiaTheme="minorEastAsia" w:hAnsiTheme="minorHAnsi" w:cstheme="minorBidi"/>
                <w:b w:val="0"/>
                <w:noProof/>
                <w:sz w:val="22"/>
                <w:szCs w:val="22"/>
                <w:lang w:val="en-US" w:eastAsia="en-US"/>
              </w:rPr>
              <w:tab/>
            </w:r>
            <w:r w:rsidR="001077A0" w:rsidRPr="006E54A2">
              <w:rPr>
                <w:rStyle w:val="Hyperlink"/>
                <w:noProof/>
              </w:rPr>
              <w:t>Exchange set validation checks</w:t>
            </w:r>
            <w:r w:rsidR="001077A0">
              <w:rPr>
                <w:noProof/>
                <w:webHidden/>
              </w:rPr>
              <w:tab/>
            </w:r>
            <w:r w:rsidR="001077A0">
              <w:rPr>
                <w:noProof/>
                <w:webHidden/>
              </w:rPr>
              <w:fldChar w:fldCharType="begin"/>
            </w:r>
            <w:r w:rsidR="001077A0">
              <w:rPr>
                <w:noProof/>
                <w:webHidden/>
              </w:rPr>
              <w:instrText xml:space="preserve"> PAGEREF _Toc120219305 \h </w:instrText>
            </w:r>
            <w:r w:rsidR="001077A0">
              <w:rPr>
                <w:noProof/>
                <w:webHidden/>
              </w:rPr>
            </w:r>
            <w:r w:rsidR="001077A0">
              <w:rPr>
                <w:noProof/>
                <w:webHidden/>
              </w:rPr>
              <w:fldChar w:fldCharType="separate"/>
            </w:r>
            <w:r w:rsidR="00AB4399">
              <w:rPr>
                <w:noProof/>
                <w:webHidden/>
              </w:rPr>
              <w:t>19</w:t>
            </w:r>
            <w:r w:rsidR="001077A0">
              <w:rPr>
                <w:noProof/>
                <w:webHidden/>
              </w:rPr>
              <w:fldChar w:fldCharType="end"/>
            </w:r>
          </w:hyperlink>
        </w:p>
        <w:p w14:paraId="290E29B6" w14:textId="66777352" w:rsidR="00C01685" w:rsidRDefault="00C01685">
          <w:r w:rsidRPr="00CD6090">
            <w:rPr>
              <w:b/>
              <w:bCs/>
              <w:noProof/>
            </w:rPr>
            <w:fldChar w:fldCharType="end"/>
          </w:r>
        </w:p>
      </w:sdtContent>
    </w:sdt>
    <w:p w14:paraId="2FF2364E" w14:textId="77777777" w:rsidR="00AB4399" w:rsidRDefault="00AB4399" w:rsidP="00D64344">
      <w:pPr>
        <w:rPr>
          <w:rFonts w:cstheme="minorHAnsi"/>
          <w:highlight w:val="lightGray"/>
        </w:rPr>
        <w:sectPr w:rsidR="00AB4399" w:rsidSect="00DB136A">
          <w:pgSz w:w="11906" w:h="16838"/>
          <w:pgMar w:top="1417" w:right="1417" w:bottom="1134" w:left="1417" w:header="720" w:footer="720" w:gutter="0"/>
          <w:pgNumType w:fmt="lowerRoman"/>
          <w:cols w:space="720"/>
        </w:sectPr>
      </w:pPr>
    </w:p>
    <w:p w14:paraId="60F23B37" w14:textId="77777777" w:rsidR="00AB4399" w:rsidRPr="00A36CD5" w:rsidRDefault="00AB4399" w:rsidP="00AB4399">
      <w:pPr>
        <w:spacing w:before="360" w:after="120" w:line="240" w:lineRule="auto"/>
        <w:jc w:val="center"/>
        <w:rPr>
          <w:b/>
          <w:sz w:val="24"/>
          <w:szCs w:val="24"/>
        </w:rPr>
      </w:pPr>
      <w:r w:rsidRPr="00A36CD5">
        <w:rPr>
          <w:b/>
          <w:sz w:val="24"/>
          <w:szCs w:val="24"/>
        </w:rPr>
        <w:lastRenderedPageBreak/>
        <w:t>Document History</w:t>
      </w:r>
    </w:p>
    <w:p w14:paraId="47D6877E" w14:textId="77777777" w:rsidR="00AB4399" w:rsidRPr="00A36CD5" w:rsidRDefault="00AB4399" w:rsidP="00AB4399">
      <w:pPr>
        <w:spacing w:line="240" w:lineRule="auto"/>
      </w:pPr>
      <w:r w:rsidRPr="00773509">
        <w:t xml:space="preserve">Changes to this Specification are coordinated by the </w:t>
      </w:r>
      <w:r>
        <w:rPr>
          <w:rFonts w:eastAsia="Times New Roman" w:cs="Arial"/>
          <w:lang w:eastAsia="en-GB"/>
        </w:rPr>
        <w:t>Nautical Information Provision Working Group, an IHO working group under HSSC</w:t>
      </w:r>
      <w:r w:rsidRPr="00773509">
        <w:t>. New editions will be made available via the IHO web site. Maintenance of the Specification shall conform to IHO Resolution 2/2007 (as amended).</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701"/>
        <w:gridCol w:w="1275"/>
        <w:gridCol w:w="5404"/>
      </w:tblGrid>
      <w:tr w:rsidR="00AB4399" w:rsidRPr="00FA5DB6" w14:paraId="6A4D5793" w14:textId="77777777" w:rsidTr="00077EC6">
        <w:trPr>
          <w:cantSplit/>
          <w:jc w:val="center"/>
        </w:trPr>
        <w:tc>
          <w:tcPr>
            <w:tcW w:w="1260" w:type="dxa"/>
            <w:shd w:val="clear" w:color="auto" w:fill="D9D9D9" w:themeFill="background1" w:themeFillShade="D9"/>
          </w:tcPr>
          <w:p w14:paraId="0C18D6CD" w14:textId="77777777" w:rsidR="00AB4399" w:rsidRPr="00FA5DB6" w:rsidRDefault="00AB4399" w:rsidP="00077EC6">
            <w:pPr>
              <w:spacing w:before="60" w:after="60" w:line="240" w:lineRule="auto"/>
              <w:jc w:val="left"/>
              <w:rPr>
                <w:rFonts w:cs="Arial"/>
                <w:b/>
              </w:rPr>
            </w:pPr>
            <w:r w:rsidRPr="00FA5DB6">
              <w:rPr>
                <w:rFonts w:cs="Arial"/>
                <w:b/>
              </w:rPr>
              <w:t>Version Number</w:t>
            </w:r>
          </w:p>
        </w:tc>
        <w:tc>
          <w:tcPr>
            <w:tcW w:w="1701" w:type="dxa"/>
            <w:shd w:val="clear" w:color="auto" w:fill="D9D9D9" w:themeFill="background1" w:themeFillShade="D9"/>
          </w:tcPr>
          <w:p w14:paraId="2FF52AC6" w14:textId="77777777" w:rsidR="00AB4399" w:rsidRPr="00FA5DB6" w:rsidRDefault="00AB4399" w:rsidP="00077EC6">
            <w:pPr>
              <w:spacing w:before="60" w:after="60" w:line="240" w:lineRule="auto"/>
              <w:ind w:left="-1" w:firstLine="1"/>
              <w:jc w:val="left"/>
              <w:rPr>
                <w:rFonts w:cs="Arial"/>
                <w:b/>
              </w:rPr>
            </w:pPr>
            <w:r w:rsidRPr="00FA5DB6">
              <w:rPr>
                <w:rFonts w:cs="Arial"/>
                <w:b/>
              </w:rPr>
              <w:t>Date</w:t>
            </w:r>
          </w:p>
        </w:tc>
        <w:tc>
          <w:tcPr>
            <w:tcW w:w="1275" w:type="dxa"/>
            <w:shd w:val="clear" w:color="auto" w:fill="D9D9D9" w:themeFill="background1" w:themeFillShade="D9"/>
          </w:tcPr>
          <w:p w14:paraId="6B76BF86" w14:textId="77777777" w:rsidR="00AB4399" w:rsidRPr="00FA5DB6" w:rsidRDefault="00AB4399" w:rsidP="00077EC6">
            <w:pPr>
              <w:spacing w:before="60" w:after="60" w:line="240" w:lineRule="auto"/>
              <w:ind w:firstLine="21"/>
              <w:jc w:val="left"/>
              <w:rPr>
                <w:rFonts w:cs="Arial"/>
                <w:b/>
              </w:rPr>
            </w:pPr>
            <w:r>
              <w:rPr>
                <w:rFonts w:cs="Arial"/>
                <w:b/>
              </w:rPr>
              <w:t>Approved By</w:t>
            </w:r>
          </w:p>
        </w:tc>
        <w:tc>
          <w:tcPr>
            <w:tcW w:w="5404" w:type="dxa"/>
            <w:shd w:val="clear" w:color="auto" w:fill="D9D9D9" w:themeFill="background1" w:themeFillShade="D9"/>
          </w:tcPr>
          <w:p w14:paraId="459E7077" w14:textId="77777777" w:rsidR="00AB4399" w:rsidRPr="00FA5DB6" w:rsidRDefault="00AB4399" w:rsidP="00077EC6">
            <w:pPr>
              <w:spacing w:before="60" w:after="60" w:line="240" w:lineRule="auto"/>
              <w:ind w:left="44" w:firstLine="43"/>
              <w:jc w:val="left"/>
              <w:rPr>
                <w:rFonts w:cs="Arial"/>
                <w:b/>
              </w:rPr>
            </w:pPr>
            <w:r w:rsidRPr="00FA5DB6">
              <w:rPr>
                <w:rFonts w:cs="Arial"/>
                <w:b/>
              </w:rPr>
              <w:t>Purpose</w:t>
            </w:r>
          </w:p>
        </w:tc>
      </w:tr>
      <w:tr w:rsidR="00AB4399" w14:paraId="01180E07" w14:textId="77777777" w:rsidTr="00077EC6">
        <w:trPr>
          <w:cantSplit/>
          <w:jc w:val="center"/>
        </w:trPr>
        <w:tc>
          <w:tcPr>
            <w:tcW w:w="1260" w:type="dxa"/>
          </w:tcPr>
          <w:p w14:paraId="34259425" w14:textId="77777777" w:rsidR="00AB4399" w:rsidRPr="00FA5DB6" w:rsidRDefault="00AB4399" w:rsidP="00077EC6">
            <w:pPr>
              <w:spacing w:before="60" w:after="60" w:line="240" w:lineRule="auto"/>
              <w:jc w:val="left"/>
              <w:rPr>
                <w:rFonts w:cs="Arial"/>
              </w:rPr>
            </w:pPr>
            <w:r>
              <w:rPr>
                <w:rFonts w:cs="Arial"/>
              </w:rPr>
              <w:t>1.0.0</w:t>
            </w:r>
          </w:p>
        </w:tc>
        <w:tc>
          <w:tcPr>
            <w:tcW w:w="1701" w:type="dxa"/>
          </w:tcPr>
          <w:p w14:paraId="20B11EF1" w14:textId="3FF845E5" w:rsidR="00AB4399" w:rsidRPr="00FA5DB6" w:rsidRDefault="00AB4399" w:rsidP="00077EC6">
            <w:pPr>
              <w:spacing w:before="60" w:after="60" w:line="240" w:lineRule="auto"/>
              <w:ind w:left="-1" w:firstLine="1"/>
              <w:jc w:val="left"/>
              <w:rPr>
                <w:rFonts w:cs="Arial"/>
              </w:rPr>
            </w:pPr>
            <w:r>
              <w:rPr>
                <w:rFonts w:cs="Arial"/>
              </w:rPr>
              <w:t>2022-11-25</w:t>
            </w:r>
          </w:p>
        </w:tc>
        <w:tc>
          <w:tcPr>
            <w:tcW w:w="1275" w:type="dxa"/>
          </w:tcPr>
          <w:p w14:paraId="45FCD2AD" w14:textId="77777777" w:rsidR="00AB4399" w:rsidRPr="00FA5DB6" w:rsidRDefault="00AB4399" w:rsidP="00077EC6">
            <w:pPr>
              <w:spacing w:before="60" w:after="60" w:line="240" w:lineRule="auto"/>
              <w:ind w:firstLine="21"/>
              <w:jc w:val="left"/>
              <w:rPr>
                <w:rFonts w:cs="Arial"/>
              </w:rPr>
            </w:pPr>
          </w:p>
        </w:tc>
        <w:tc>
          <w:tcPr>
            <w:tcW w:w="5404" w:type="dxa"/>
          </w:tcPr>
          <w:p w14:paraId="0F2B097F" w14:textId="1B4F8DCF" w:rsidR="00AB4399" w:rsidRPr="00FA5DB6" w:rsidRDefault="00AB4399" w:rsidP="00077EC6">
            <w:pPr>
              <w:spacing w:before="60" w:after="60" w:line="240" w:lineRule="auto"/>
              <w:ind w:left="44" w:hanging="10"/>
              <w:jc w:val="left"/>
              <w:rPr>
                <w:rFonts w:cs="Arial"/>
              </w:rPr>
            </w:pPr>
            <w:r>
              <w:rPr>
                <w:rFonts w:cs="Arial"/>
              </w:rPr>
              <w:t>Draft 1 of validation checks</w:t>
            </w:r>
          </w:p>
        </w:tc>
      </w:tr>
      <w:tr w:rsidR="00AB4399" w14:paraId="077718CA" w14:textId="77777777" w:rsidTr="00077EC6">
        <w:trPr>
          <w:cantSplit/>
          <w:jc w:val="center"/>
        </w:trPr>
        <w:tc>
          <w:tcPr>
            <w:tcW w:w="1260" w:type="dxa"/>
          </w:tcPr>
          <w:p w14:paraId="12DEE190" w14:textId="38F585B0" w:rsidR="00AB4399" w:rsidRPr="00FA5DB6" w:rsidRDefault="00596BC7" w:rsidP="00077EC6">
            <w:pPr>
              <w:spacing w:before="60" w:after="60" w:line="240" w:lineRule="auto"/>
              <w:jc w:val="left"/>
              <w:rPr>
                <w:rFonts w:cs="Arial"/>
              </w:rPr>
            </w:pPr>
            <w:ins w:id="10" w:author="Raphael Malyankar" w:date="2023-01-10T14:59:00Z">
              <w:r>
                <w:rPr>
                  <w:rFonts w:cs="Arial"/>
                </w:rPr>
                <w:t>1.0.0</w:t>
              </w:r>
            </w:ins>
          </w:p>
        </w:tc>
        <w:tc>
          <w:tcPr>
            <w:tcW w:w="1701" w:type="dxa"/>
          </w:tcPr>
          <w:p w14:paraId="0B7FFB94" w14:textId="7A287B74" w:rsidR="00AB4399" w:rsidRPr="00FA5DB6" w:rsidRDefault="00596BC7" w:rsidP="00077EC6">
            <w:pPr>
              <w:spacing w:before="60" w:after="60" w:line="240" w:lineRule="auto"/>
              <w:ind w:left="-1" w:firstLine="1"/>
              <w:jc w:val="left"/>
              <w:rPr>
                <w:rFonts w:cs="Arial"/>
              </w:rPr>
            </w:pPr>
            <w:ins w:id="11" w:author="Raphael Malyankar" w:date="2023-01-10T14:59:00Z">
              <w:r>
                <w:rPr>
                  <w:rFonts w:cs="Arial"/>
                </w:rPr>
                <w:t>2022-12-31</w:t>
              </w:r>
            </w:ins>
          </w:p>
        </w:tc>
        <w:tc>
          <w:tcPr>
            <w:tcW w:w="1275" w:type="dxa"/>
          </w:tcPr>
          <w:p w14:paraId="47E30677" w14:textId="77777777" w:rsidR="00AB4399" w:rsidRPr="00FA5DB6" w:rsidRDefault="00AB4399" w:rsidP="00077EC6">
            <w:pPr>
              <w:spacing w:before="60" w:after="60" w:line="240" w:lineRule="auto"/>
              <w:ind w:firstLine="21"/>
              <w:jc w:val="left"/>
              <w:rPr>
                <w:rFonts w:cs="Arial"/>
              </w:rPr>
            </w:pPr>
          </w:p>
        </w:tc>
        <w:tc>
          <w:tcPr>
            <w:tcW w:w="5404" w:type="dxa"/>
          </w:tcPr>
          <w:p w14:paraId="6B7BCD12" w14:textId="35AAA1B6" w:rsidR="00AB4399" w:rsidRPr="00FA5DB6" w:rsidRDefault="00596BC7" w:rsidP="00077EC6">
            <w:pPr>
              <w:spacing w:before="60" w:after="60" w:line="240" w:lineRule="auto"/>
              <w:ind w:left="44" w:hanging="10"/>
              <w:jc w:val="left"/>
              <w:rPr>
                <w:rFonts w:cs="Arial"/>
              </w:rPr>
            </w:pPr>
            <w:ins w:id="12" w:author="Raphael Malyankar" w:date="2023-01-10T14:59:00Z">
              <w:r>
                <w:rPr>
                  <w:rFonts w:cs="Arial"/>
                </w:rPr>
                <w:t>Version date updated to sync with other artefacts</w:t>
              </w:r>
            </w:ins>
          </w:p>
        </w:tc>
      </w:tr>
      <w:tr w:rsidR="00AB4399" w14:paraId="20B15F18" w14:textId="77777777" w:rsidTr="00077EC6">
        <w:trPr>
          <w:cantSplit/>
          <w:jc w:val="center"/>
        </w:trPr>
        <w:tc>
          <w:tcPr>
            <w:tcW w:w="1260" w:type="dxa"/>
          </w:tcPr>
          <w:p w14:paraId="7EFEAA90" w14:textId="7C6DBA01" w:rsidR="00AB4399" w:rsidRPr="00FA5DB6" w:rsidRDefault="00AB4399" w:rsidP="00077EC6">
            <w:pPr>
              <w:spacing w:before="60" w:after="60" w:line="240" w:lineRule="auto"/>
              <w:jc w:val="left"/>
              <w:rPr>
                <w:rFonts w:cs="Arial"/>
              </w:rPr>
            </w:pPr>
          </w:p>
        </w:tc>
        <w:tc>
          <w:tcPr>
            <w:tcW w:w="1701" w:type="dxa"/>
          </w:tcPr>
          <w:p w14:paraId="0AE24476" w14:textId="5DD2D622" w:rsidR="00AB4399" w:rsidRPr="00FA5DB6" w:rsidRDefault="00AB4399" w:rsidP="00077EC6">
            <w:pPr>
              <w:spacing w:before="60" w:after="60" w:line="240" w:lineRule="auto"/>
              <w:ind w:left="-1" w:firstLine="1"/>
              <w:jc w:val="left"/>
              <w:rPr>
                <w:rFonts w:cs="Arial"/>
              </w:rPr>
            </w:pPr>
          </w:p>
        </w:tc>
        <w:tc>
          <w:tcPr>
            <w:tcW w:w="1275" w:type="dxa"/>
          </w:tcPr>
          <w:p w14:paraId="256916F2" w14:textId="588412D2" w:rsidR="00AB4399" w:rsidRPr="00FA5DB6" w:rsidRDefault="00AB4399" w:rsidP="00077EC6">
            <w:pPr>
              <w:spacing w:before="60" w:after="60" w:line="240" w:lineRule="auto"/>
              <w:ind w:firstLine="21"/>
              <w:jc w:val="left"/>
              <w:rPr>
                <w:rFonts w:cs="Arial"/>
              </w:rPr>
            </w:pPr>
          </w:p>
        </w:tc>
        <w:tc>
          <w:tcPr>
            <w:tcW w:w="5404" w:type="dxa"/>
          </w:tcPr>
          <w:p w14:paraId="4BA1FE9B" w14:textId="30A5824A" w:rsidR="00AB4399" w:rsidRPr="00FA5DB6" w:rsidRDefault="00AB4399" w:rsidP="00077EC6">
            <w:pPr>
              <w:spacing w:before="60" w:after="60" w:line="240" w:lineRule="auto"/>
              <w:ind w:left="44" w:hanging="10"/>
              <w:jc w:val="left"/>
              <w:rPr>
                <w:rFonts w:cs="Arial"/>
              </w:rPr>
            </w:pPr>
          </w:p>
        </w:tc>
      </w:tr>
      <w:tr w:rsidR="00AB4399" w14:paraId="75F19215" w14:textId="77777777" w:rsidTr="00077EC6">
        <w:trPr>
          <w:cantSplit/>
          <w:jc w:val="center"/>
        </w:trPr>
        <w:tc>
          <w:tcPr>
            <w:tcW w:w="1260" w:type="dxa"/>
          </w:tcPr>
          <w:p w14:paraId="4F99ECF1" w14:textId="77777777" w:rsidR="00AB4399" w:rsidRPr="00FA5DB6" w:rsidRDefault="00AB4399" w:rsidP="00077EC6">
            <w:pPr>
              <w:spacing w:before="60" w:after="60" w:line="240" w:lineRule="auto"/>
              <w:jc w:val="left"/>
              <w:rPr>
                <w:rFonts w:cs="Arial"/>
              </w:rPr>
            </w:pPr>
          </w:p>
        </w:tc>
        <w:tc>
          <w:tcPr>
            <w:tcW w:w="1701" w:type="dxa"/>
          </w:tcPr>
          <w:p w14:paraId="5F23AF7E" w14:textId="77777777" w:rsidR="00AB4399" w:rsidRPr="00FA5DB6" w:rsidRDefault="00AB4399" w:rsidP="00077EC6">
            <w:pPr>
              <w:spacing w:before="60" w:after="60" w:line="240" w:lineRule="auto"/>
              <w:ind w:left="-1" w:firstLine="1"/>
              <w:jc w:val="left"/>
              <w:rPr>
                <w:rFonts w:cs="Arial"/>
              </w:rPr>
            </w:pPr>
          </w:p>
        </w:tc>
        <w:tc>
          <w:tcPr>
            <w:tcW w:w="1275" w:type="dxa"/>
          </w:tcPr>
          <w:p w14:paraId="77105BB9" w14:textId="77777777" w:rsidR="00AB4399" w:rsidRPr="00FA5DB6" w:rsidRDefault="00AB4399" w:rsidP="00077EC6">
            <w:pPr>
              <w:spacing w:before="60" w:after="60" w:line="240" w:lineRule="auto"/>
              <w:ind w:firstLine="21"/>
              <w:jc w:val="left"/>
              <w:rPr>
                <w:rFonts w:cs="Arial"/>
              </w:rPr>
            </w:pPr>
          </w:p>
        </w:tc>
        <w:tc>
          <w:tcPr>
            <w:tcW w:w="5404" w:type="dxa"/>
          </w:tcPr>
          <w:p w14:paraId="499BB813" w14:textId="77777777" w:rsidR="00AB4399" w:rsidRPr="00FA5DB6" w:rsidRDefault="00AB4399" w:rsidP="00077EC6">
            <w:pPr>
              <w:spacing w:before="60" w:after="60" w:line="240" w:lineRule="auto"/>
              <w:ind w:left="44" w:hanging="10"/>
              <w:jc w:val="left"/>
              <w:rPr>
                <w:rFonts w:cs="Arial"/>
              </w:rPr>
            </w:pPr>
          </w:p>
        </w:tc>
      </w:tr>
      <w:tr w:rsidR="00AB4399" w14:paraId="32268BBC" w14:textId="77777777" w:rsidTr="00077EC6">
        <w:trPr>
          <w:cantSplit/>
          <w:jc w:val="center"/>
        </w:trPr>
        <w:tc>
          <w:tcPr>
            <w:tcW w:w="1260" w:type="dxa"/>
          </w:tcPr>
          <w:p w14:paraId="4F7E2005" w14:textId="77777777" w:rsidR="00AB4399" w:rsidRPr="00FA5DB6" w:rsidRDefault="00AB4399" w:rsidP="00077EC6">
            <w:pPr>
              <w:spacing w:before="60" w:after="60" w:line="240" w:lineRule="auto"/>
              <w:jc w:val="left"/>
              <w:rPr>
                <w:rFonts w:cs="Arial"/>
              </w:rPr>
            </w:pPr>
          </w:p>
        </w:tc>
        <w:tc>
          <w:tcPr>
            <w:tcW w:w="1701" w:type="dxa"/>
          </w:tcPr>
          <w:p w14:paraId="349F4B57" w14:textId="77777777" w:rsidR="00AB4399" w:rsidRPr="00FA5DB6" w:rsidRDefault="00AB4399" w:rsidP="00077EC6">
            <w:pPr>
              <w:spacing w:before="60" w:after="60" w:line="240" w:lineRule="auto"/>
              <w:ind w:left="-1" w:firstLine="1"/>
              <w:jc w:val="left"/>
              <w:rPr>
                <w:rFonts w:cs="Arial"/>
              </w:rPr>
            </w:pPr>
          </w:p>
        </w:tc>
        <w:tc>
          <w:tcPr>
            <w:tcW w:w="1275" w:type="dxa"/>
          </w:tcPr>
          <w:p w14:paraId="5E1A152E" w14:textId="77777777" w:rsidR="00AB4399" w:rsidRPr="00FA5DB6" w:rsidRDefault="00AB4399" w:rsidP="00077EC6">
            <w:pPr>
              <w:spacing w:before="60" w:after="60" w:line="240" w:lineRule="auto"/>
              <w:ind w:firstLine="21"/>
              <w:jc w:val="left"/>
              <w:rPr>
                <w:rFonts w:cs="Arial"/>
              </w:rPr>
            </w:pPr>
          </w:p>
        </w:tc>
        <w:tc>
          <w:tcPr>
            <w:tcW w:w="5404" w:type="dxa"/>
          </w:tcPr>
          <w:p w14:paraId="29AB77FA" w14:textId="77777777" w:rsidR="00AB4399" w:rsidRPr="00FA5DB6" w:rsidRDefault="00AB4399" w:rsidP="00077EC6">
            <w:pPr>
              <w:spacing w:before="60" w:after="60" w:line="240" w:lineRule="auto"/>
              <w:ind w:left="44" w:hanging="10"/>
              <w:jc w:val="left"/>
              <w:rPr>
                <w:rFonts w:cs="Arial"/>
              </w:rPr>
            </w:pPr>
          </w:p>
        </w:tc>
      </w:tr>
      <w:tr w:rsidR="00AB4399" w14:paraId="37DF9F5E" w14:textId="77777777" w:rsidTr="00077EC6">
        <w:trPr>
          <w:cantSplit/>
          <w:jc w:val="center"/>
        </w:trPr>
        <w:tc>
          <w:tcPr>
            <w:tcW w:w="1260" w:type="dxa"/>
          </w:tcPr>
          <w:p w14:paraId="0BCB83F1" w14:textId="77777777" w:rsidR="00AB4399" w:rsidRPr="00FA5DB6" w:rsidRDefault="00AB4399" w:rsidP="00077EC6">
            <w:pPr>
              <w:spacing w:before="60" w:after="60" w:line="240" w:lineRule="auto"/>
              <w:jc w:val="left"/>
              <w:rPr>
                <w:rFonts w:cs="Arial"/>
              </w:rPr>
            </w:pPr>
          </w:p>
        </w:tc>
        <w:tc>
          <w:tcPr>
            <w:tcW w:w="1701" w:type="dxa"/>
          </w:tcPr>
          <w:p w14:paraId="19916375" w14:textId="77777777" w:rsidR="00AB4399" w:rsidRPr="00FA5DB6" w:rsidRDefault="00AB4399" w:rsidP="00077EC6">
            <w:pPr>
              <w:spacing w:before="60" w:after="60" w:line="240" w:lineRule="auto"/>
              <w:ind w:left="-1" w:firstLine="1"/>
              <w:jc w:val="left"/>
              <w:rPr>
                <w:rFonts w:cs="Arial"/>
              </w:rPr>
            </w:pPr>
          </w:p>
        </w:tc>
        <w:tc>
          <w:tcPr>
            <w:tcW w:w="1275" w:type="dxa"/>
          </w:tcPr>
          <w:p w14:paraId="79A14E1A" w14:textId="77777777" w:rsidR="00AB4399" w:rsidRPr="00FA5DB6" w:rsidRDefault="00AB4399" w:rsidP="00077EC6">
            <w:pPr>
              <w:spacing w:before="60" w:after="60" w:line="240" w:lineRule="auto"/>
              <w:ind w:firstLine="21"/>
              <w:jc w:val="left"/>
              <w:rPr>
                <w:rFonts w:cs="Arial"/>
              </w:rPr>
            </w:pPr>
          </w:p>
        </w:tc>
        <w:tc>
          <w:tcPr>
            <w:tcW w:w="5404" w:type="dxa"/>
          </w:tcPr>
          <w:p w14:paraId="3C3E2A0A" w14:textId="77777777" w:rsidR="00AB4399" w:rsidRPr="00FA5DB6" w:rsidRDefault="00AB4399" w:rsidP="00077EC6">
            <w:pPr>
              <w:spacing w:before="60" w:after="60" w:line="240" w:lineRule="auto"/>
              <w:ind w:left="44" w:hanging="10"/>
              <w:jc w:val="left"/>
              <w:rPr>
                <w:rFonts w:cs="Arial"/>
              </w:rPr>
            </w:pPr>
          </w:p>
        </w:tc>
      </w:tr>
      <w:tr w:rsidR="00AB4399" w14:paraId="678F5728" w14:textId="77777777" w:rsidTr="00077EC6">
        <w:trPr>
          <w:cantSplit/>
          <w:jc w:val="center"/>
        </w:trPr>
        <w:tc>
          <w:tcPr>
            <w:tcW w:w="1260" w:type="dxa"/>
          </w:tcPr>
          <w:p w14:paraId="18F1BBE8" w14:textId="77777777" w:rsidR="00AB4399" w:rsidRPr="00FA5DB6" w:rsidRDefault="00AB4399" w:rsidP="00077EC6">
            <w:pPr>
              <w:spacing w:before="60" w:after="60" w:line="240" w:lineRule="auto"/>
              <w:jc w:val="left"/>
              <w:rPr>
                <w:rFonts w:cs="Arial"/>
              </w:rPr>
            </w:pPr>
          </w:p>
        </w:tc>
        <w:tc>
          <w:tcPr>
            <w:tcW w:w="1701" w:type="dxa"/>
          </w:tcPr>
          <w:p w14:paraId="0CC27632" w14:textId="77777777" w:rsidR="00AB4399" w:rsidRPr="00FA5DB6" w:rsidRDefault="00AB4399" w:rsidP="00077EC6">
            <w:pPr>
              <w:spacing w:before="60" w:after="60" w:line="240" w:lineRule="auto"/>
              <w:ind w:left="-1" w:firstLine="1"/>
              <w:jc w:val="left"/>
              <w:rPr>
                <w:rFonts w:cs="Arial"/>
              </w:rPr>
            </w:pPr>
          </w:p>
        </w:tc>
        <w:tc>
          <w:tcPr>
            <w:tcW w:w="1275" w:type="dxa"/>
          </w:tcPr>
          <w:p w14:paraId="1B3D1783" w14:textId="77777777" w:rsidR="00AB4399" w:rsidRPr="00FA5DB6" w:rsidRDefault="00AB4399" w:rsidP="00077EC6">
            <w:pPr>
              <w:spacing w:before="60" w:after="60" w:line="240" w:lineRule="auto"/>
              <w:ind w:firstLine="21"/>
              <w:jc w:val="left"/>
              <w:rPr>
                <w:rFonts w:cs="Arial"/>
              </w:rPr>
            </w:pPr>
          </w:p>
        </w:tc>
        <w:tc>
          <w:tcPr>
            <w:tcW w:w="5404" w:type="dxa"/>
          </w:tcPr>
          <w:p w14:paraId="11BBAAAD" w14:textId="77777777" w:rsidR="00AB4399" w:rsidRPr="00FA5DB6" w:rsidRDefault="00AB4399" w:rsidP="00077EC6">
            <w:pPr>
              <w:spacing w:before="60" w:after="60" w:line="240" w:lineRule="auto"/>
              <w:ind w:left="44" w:hanging="10"/>
              <w:jc w:val="left"/>
              <w:rPr>
                <w:rFonts w:cs="Arial"/>
              </w:rPr>
            </w:pPr>
          </w:p>
        </w:tc>
      </w:tr>
      <w:tr w:rsidR="00AB4399" w14:paraId="4EEBCAFF" w14:textId="77777777" w:rsidTr="00077EC6">
        <w:trPr>
          <w:cantSplit/>
          <w:jc w:val="center"/>
        </w:trPr>
        <w:tc>
          <w:tcPr>
            <w:tcW w:w="1260" w:type="dxa"/>
          </w:tcPr>
          <w:p w14:paraId="010F8F19" w14:textId="77777777" w:rsidR="00AB4399" w:rsidRPr="00FA5DB6" w:rsidRDefault="00AB4399" w:rsidP="00077EC6">
            <w:pPr>
              <w:spacing w:before="60" w:after="60" w:line="240" w:lineRule="auto"/>
              <w:jc w:val="left"/>
              <w:rPr>
                <w:rFonts w:cs="Arial"/>
              </w:rPr>
            </w:pPr>
          </w:p>
        </w:tc>
        <w:tc>
          <w:tcPr>
            <w:tcW w:w="1701" w:type="dxa"/>
          </w:tcPr>
          <w:p w14:paraId="4CF16555" w14:textId="77777777" w:rsidR="00AB4399" w:rsidRPr="00FA5DB6" w:rsidRDefault="00AB4399" w:rsidP="00077EC6">
            <w:pPr>
              <w:spacing w:before="60" w:after="60" w:line="240" w:lineRule="auto"/>
              <w:ind w:left="-1" w:firstLine="1"/>
              <w:jc w:val="left"/>
              <w:rPr>
                <w:rFonts w:cs="Arial"/>
              </w:rPr>
            </w:pPr>
          </w:p>
        </w:tc>
        <w:tc>
          <w:tcPr>
            <w:tcW w:w="1275" w:type="dxa"/>
          </w:tcPr>
          <w:p w14:paraId="63C95102" w14:textId="77777777" w:rsidR="00AB4399" w:rsidRPr="00FA5DB6" w:rsidRDefault="00AB4399" w:rsidP="00077EC6">
            <w:pPr>
              <w:spacing w:before="60" w:after="60" w:line="240" w:lineRule="auto"/>
              <w:ind w:firstLine="21"/>
              <w:jc w:val="left"/>
              <w:rPr>
                <w:rFonts w:cs="Arial"/>
              </w:rPr>
            </w:pPr>
          </w:p>
        </w:tc>
        <w:tc>
          <w:tcPr>
            <w:tcW w:w="5404" w:type="dxa"/>
          </w:tcPr>
          <w:p w14:paraId="3D35AAF2" w14:textId="77777777" w:rsidR="00AB4399" w:rsidRPr="00FA5DB6" w:rsidRDefault="00AB4399" w:rsidP="00077EC6">
            <w:pPr>
              <w:spacing w:before="60" w:after="60" w:line="240" w:lineRule="auto"/>
              <w:ind w:left="44" w:hanging="10"/>
              <w:jc w:val="left"/>
              <w:rPr>
                <w:rFonts w:cs="Arial"/>
              </w:rPr>
            </w:pPr>
          </w:p>
        </w:tc>
      </w:tr>
      <w:tr w:rsidR="00AB4399" w14:paraId="65937198" w14:textId="77777777" w:rsidTr="00077EC6">
        <w:trPr>
          <w:cantSplit/>
          <w:jc w:val="center"/>
        </w:trPr>
        <w:tc>
          <w:tcPr>
            <w:tcW w:w="1260" w:type="dxa"/>
          </w:tcPr>
          <w:p w14:paraId="46D7849C" w14:textId="77777777" w:rsidR="00AB4399" w:rsidRPr="00FA5DB6" w:rsidRDefault="00AB4399" w:rsidP="00077EC6">
            <w:pPr>
              <w:spacing w:before="60" w:after="60" w:line="240" w:lineRule="auto"/>
              <w:jc w:val="left"/>
              <w:rPr>
                <w:rFonts w:cs="Arial"/>
              </w:rPr>
            </w:pPr>
          </w:p>
        </w:tc>
        <w:tc>
          <w:tcPr>
            <w:tcW w:w="1701" w:type="dxa"/>
          </w:tcPr>
          <w:p w14:paraId="550724B2" w14:textId="77777777" w:rsidR="00AB4399" w:rsidRPr="00FA5DB6" w:rsidRDefault="00AB4399" w:rsidP="00077EC6">
            <w:pPr>
              <w:spacing w:before="60" w:after="60" w:line="240" w:lineRule="auto"/>
              <w:ind w:left="-1" w:firstLine="1"/>
              <w:jc w:val="left"/>
              <w:rPr>
                <w:rFonts w:cs="Arial"/>
              </w:rPr>
            </w:pPr>
          </w:p>
        </w:tc>
        <w:tc>
          <w:tcPr>
            <w:tcW w:w="1275" w:type="dxa"/>
          </w:tcPr>
          <w:p w14:paraId="0E179A35" w14:textId="77777777" w:rsidR="00AB4399" w:rsidRPr="00FA5DB6" w:rsidRDefault="00AB4399" w:rsidP="00077EC6">
            <w:pPr>
              <w:spacing w:before="60" w:after="60" w:line="240" w:lineRule="auto"/>
              <w:ind w:firstLine="21"/>
              <w:jc w:val="left"/>
              <w:rPr>
                <w:rFonts w:cs="Arial"/>
              </w:rPr>
            </w:pPr>
          </w:p>
        </w:tc>
        <w:tc>
          <w:tcPr>
            <w:tcW w:w="5404" w:type="dxa"/>
          </w:tcPr>
          <w:p w14:paraId="3A83990E" w14:textId="77777777" w:rsidR="00AB4399" w:rsidRPr="00FA5DB6" w:rsidRDefault="00AB4399" w:rsidP="00077EC6">
            <w:pPr>
              <w:spacing w:before="60" w:after="60" w:line="240" w:lineRule="auto"/>
              <w:ind w:left="44" w:hanging="10"/>
              <w:jc w:val="left"/>
              <w:rPr>
                <w:rFonts w:cs="Arial"/>
              </w:rPr>
            </w:pPr>
          </w:p>
        </w:tc>
      </w:tr>
      <w:tr w:rsidR="00AB4399" w14:paraId="07CEF54D" w14:textId="77777777" w:rsidTr="00077EC6">
        <w:trPr>
          <w:cantSplit/>
          <w:jc w:val="center"/>
        </w:trPr>
        <w:tc>
          <w:tcPr>
            <w:tcW w:w="1260" w:type="dxa"/>
          </w:tcPr>
          <w:p w14:paraId="6479C74F" w14:textId="77777777" w:rsidR="00AB4399" w:rsidRPr="00FA5DB6" w:rsidRDefault="00AB4399" w:rsidP="00077EC6">
            <w:pPr>
              <w:spacing w:before="60" w:after="60" w:line="240" w:lineRule="auto"/>
              <w:jc w:val="left"/>
              <w:rPr>
                <w:rFonts w:cs="Arial"/>
              </w:rPr>
            </w:pPr>
          </w:p>
        </w:tc>
        <w:tc>
          <w:tcPr>
            <w:tcW w:w="1701" w:type="dxa"/>
          </w:tcPr>
          <w:p w14:paraId="2EDFFB8A" w14:textId="77777777" w:rsidR="00AB4399" w:rsidRPr="00FA5DB6" w:rsidRDefault="00AB4399" w:rsidP="00077EC6">
            <w:pPr>
              <w:spacing w:before="60" w:after="60" w:line="240" w:lineRule="auto"/>
              <w:ind w:left="-1" w:firstLine="1"/>
              <w:jc w:val="left"/>
              <w:rPr>
                <w:rFonts w:cs="Arial"/>
              </w:rPr>
            </w:pPr>
          </w:p>
        </w:tc>
        <w:tc>
          <w:tcPr>
            <w:tcW w:w="1275" w:type="dxa"/>
          </w:tcPr>
          <w:p w14:paraId="61C1AECE" w14:textId="77777777" w:rsidR="00AB4399" w:rsidRPr="00FA5DB6" w:rsidRDefault="00AB4399" w:rsidP="00077EC6">
            <w:pPr>
              <w:spacing w:before="60" w:after="60" w:line="240" w:lineRule="auto"/>
              <w:ind w:firstLine="21"/>
              <w:jc w:val="left"/>
              <w:rPr>
                <w:rFonts w:cs="Arial"/>
              </w:rPr>
            </w:pPr>
          </w:p>
        </w:tc>
        <w:tc>
          <w:tcPr>
            <w:tcW w:w="5404" w:type="dxa"/>
          </w:tcPr>
          <w:p w14:paraId="5E5BEE39" w14:textId="77777777" w:rsidR="00AB4399" w:rsidRPr="00FA5DB6" w:rsidRDefault="00AB4399" w:rsidP="00077EC6">
            <w:pPr>
              <w:spacing w:before="60" w:after="60" w:line="240" w:lineRule="auto"/>
              <w:ind w:left="44" w:hanging="10"/>
              <w:jc w:val="left"/>
              <w:rPr>
                <w:rFonts w:cs="Arial"/>
              </w:rPr>
            </w:pPr>
          </w:p>
        </w:tc>
      </w:tr>
      <w:tr w:rsidR="00AB4399" w14:paraId="0E1E6637" w14:textId="77777777" w:rsidTr="00077EC6">
        <w:trPr>
          <w:cantSplit/>
          <w:jc w:val="center"/>
        </w:trPr>
        <w:tc>
          <w:tcPr>
            <w:tcW w:w="1260" w:type="dxa"/>
          </w:tcPr>
          <w:p w14:paraId="29A5305D" w14:textId="77777777" w:rsidR="00AB4399" w:rsidRPr="00FA5DB6" w:rsidRDefault="00AB4399" w:rsidP="00077EC6">
            <w:pPr>
              <w:spacing w:before="60" w:after="60" w:line="240" w:lineRule="auto"/>
              <w:jc w:val="left"/>
              <w:rPr>
                <w:rFonts w:cs="Arial"/>
              </w:rPr>
            </w:pPr>
          </w:p>
        </w:tc>
        <w:tc>
          <w:tcPr>
            <w:tcW w:w="1701" w:type="dxa"/>
          </w:tcPr>
          <w:p w14:paraId="413D2BC3" w14:textId="77777777" w:rsidR="00AB4399" w:rsidRPr="00FA5DB6" w:rsidRDefault="00AB4399" w:rsidP="00077EC6">
            <w:pPr>
              <w:spacing w:before="60" w:after="60" w:line="240" w:lineRule="auto"/>
              <w:ind w:left="-1" w:firstLine="1"/>
              <w:jc w:val="left"/>
              <w:rPr>
                <w:rFonts w:cs="Arial"/>
              </w:rPr>
            </w:pPr>
          </w:p>
        </w:tc>
        <w:tc>
          <w:tcPr>
            <w:tcW w:w="1275" w:type="dxa"/>
          </w:tcPr>
          <w:p w14:paraId="62C4B8B8" w14:textId="77777777" w:rsidR="00AB4399" w:rsidRPr="00FA5DB6" w:rsidRDefault="00AB4399" w:rsidP="00077EC6">
            <w:pPr>
              <w:spacing w:before="60" w:after="60" w:line="240" w:lineRule="auto"/>
              <w:ind w:firstLine="21"/>
              <w:jc w:val="left"/>
              <w:rPr>
                <w:rFonts w:cs="Arial"/>
              </w:rPr>
            </w:pPr>
          </w:p>
        </w:tc>
        <w:tc>
          <w:tcPr>
            <w:tcW w:w="5404" w:type="dxa"/>
          </w:tcPr>
          <w:p w14:paraId="2FEF65BA" w14:textId="77777777" w:rsidR="00AB4399" w:rsidRPr="00FA5DB6" w:rsidRDefault="00AB4399" w:rsidP="00077EC6">
            <w:pPr>
              <w:spacing w:before="60" w:after="60" w:line="240" w:lineRule="auto"/>
              <w:ind w:left="44" w:hanging="10"/>
              <w:jc w:val="left"/>
              <w:rPr>
                <w:rFonts w:cs="Arial"/>
              </w:rPr>
            </w:pPr>
          </w:p>
        </w:tc>
      </w:tr>
    </w:tbl>
    <w:p w14:paraId="3F44170F" w14:textId="77777777" w:rsidR="00AB4399" w:rsidRDefault="00AB4399" w:rsidP="00AB4399">
      <w:pPr>
        <w:spacing w:after="0" w:line="240" w:lineRule="auto"/>
        <w:rPr>
          <w:rFonts w:ascii="Arial Narrow" w:hAnsi="Arial Narrow"/>
        </w:rPr>
      </w:pPr>
    </w:p>
    <w:p w14:paraId="12877593" w14:textId="3F2956C2" w:rsidR="00D64344" w:rsidRPr="00A66C15" w:rsidRDefault="00D64344" w:rsidP="00D64344">
      <w:pPr>
        <w:rPr>
          <w:rFonts w:cstheme="minorHAnsi"/>
          <w:highlight w:val="lightGray"/>
        </w:rPr>
        <w:sectPr w:rsidR="00D64344" w:rsidRPr="00A66C15" w:rsidSect="00DB136A">
          <w:pgSz w:w="11906" w:h="16838"/>
          <w:pgMar w:top="1417" w:right="1417" w:bottom="1134" w:left="1417" w:header="720" w:footer="720" w:gutter="0"/>
          <w:pgNumType w:fmt="lowerRoman"/>
          <w:cols w:space="720"/>
        </w:sectPr>
      </w:pPr>
    </w:p>
    <w:p w14:paraId="1964FEDA" w14:textId="7032F3F5" w:rsidR="00D64344" w:rsidRPr="0042321B" w:rsidRDefault="00E63839" w:rsidP="00E87722">
      <w:pPr>
        <w:pStyle w:val="Heading1"/>
        <w:numPr>
          <w:ilvl w:val="0"/>
          <w:numId w:val="2"/>
        </w:numPr>
      </w:pPr>
      <w:bookmarkStart w:id="13" w:name="_Toc120219288"/>
      <w:bookmarkStart w:id="14" w:name="_Toc451843216"/>
      <w:r>
        <w:lastRenderedPageBreak/>
        <w:t>Overview</w:t>
      </w:r>
      <w:bookmarkEnd w:id="13"/>
    </w:p>
    <w:p w14:paraId="5291A771" w14:textId="77777777" w:rsidR="00D64344" w:rsidRPr="00716062" w:rsidRDefault="00D64344" w:rsidP="00716062">
      <w:pPr>
        <w:pStyle w:val="Heading2"/>
      </w:pPr>
      <w:bookmarkStart w:id="15" w:name="_Toc490817280"/>
      <w:bookmarkStart w:id="16" w:name="_Toc120219289"/>
      <w:bookmarkEnd w:id="14"/>
      <w:r w:rsidRPr="00716062">
        <w:t>Preface</w:t>
      </w:r>
      <w:bookmarkEnd w:id="15"/>
      <w:bookmarkEnd w:id="16"/>
    </w:p>
    <w:p w14:paraId="38D1875F" w14:textId="07FA81CF" w:rsidR="00D64344" w:rsidRPr="00A66C15" w:rsidRDefault="00D64344" w:rsidP="00D64344">
      <w:pPr>
        <w:rPr>
          <w:rFonts w:cstheme="minorHAnsi"/>
        </w:rPr>
      </w:pPr>
      <w:r w:rsidRPr="00ED455F">
        <w:rPr>
          <w:rFonts w:cstheme="minorHAnsi"/>
        </w:rPr>
        <w:t>The “</w:t>
      </w:r>
      <w:r w:rsidR="00687CB7">
        <w:rPr>
          <w:rFonts w:cstheme="minorHAnsi"/>
        </w:rPr>
        <w:t>Validation Checks</w:t>
      </w:r>
      <w:r w:rsidRPr="00ED455F">
        <w:rPr>
          <w:rFonts w:cstheme="minorHAnsi"/>
        </w:rPr>
        <w:t xml:space="preserve">” </w:t>
      </w:r>
      <w:r w:rsidR="004E3A7F">
        <w:rPr>
          <w:rFonts w:cstheme="minorHAnsi"/>
        </w:rPr>
        <w:t>A</w:t>
      </w:r>
      <w:r w:rsidR="00687CB7">
        <w:rPr>
          <w:rFonts w:cstheme="minorHAnsi"/>
        </w:rPr>
        <w:t xml:space="preserve">nnex </w:t>
      </w:r>
      <w:r w:rsidRPr="00ED455F">
        <w:rPr>
          <w:rFonts w:cstheme="minorHAnsi"/>
        </w:rPr>
        <w:t xml:space="preserve">has been developed to provide </w:t>
      </w:r>
      <w:r w:rsidR="004E3A7F">
        <w:rPr>
          <w:rFonts w:cstheme="minorHAnsi"/>
        </w:rPr>
        <w:t xml:space="preserve">conformance tests </w:t>
      </w:r>
      <w:r w:rsidRPr="00ED455F">
        <w:rPr>
          <w:rFonts w:cstheme="minorHAnsi"/>
        </w:rPr>
        <w:t xml:space="preserve">for S-100 compliant Marine </w:t>
      </w:r>
      <w:r w:rsidR="00B165E8">
        <w:rPr>
          <w:rFonts w:cstheme="minorHAnsi"/>
        </w:rPr>
        <w:t>Harbour Infrastructure</w:t>
      </w:r>
      <w:r w:rsidRPr="00A66C15">
        <w:rPr>
          <w:rFonts w:cstheme="minorHAnsi"/>
        </w:rPr>
        <w:t xml:space="preserve"> (</w:t>
      </w:r>
      <w:r w:rsidR="004974E4" w:rsidRPr="00A66C15">
        <w:rPr>
          <w:rFonts w:cstheme="minorHAnsi"/>
        </w:rPr>
        <w:t>S-1</w:t>
      </w:r>
      <w:r w:rsidR="00B165E8">
        <w:rPr>
          <w:rFonts w:cstheme="minorHAnsi"/>
        </w:rPr>
        <w:t>31</w:t>
      </w:r>
      <w:r w:rsidRPr="00A66C15">
        <w:rPr>
          <w:rFonts w:cstheme="minorHAnsi"/>
        </w:rPr>
        <w:t>) data</w:t>
      </w:r>
      <w:r w:rsidR="004E3A7F">
        <w:rPr>
          <w:rFonts w:cstheme="minorHAnsi"/>
        </w:rPr>
        <w:t xml:space="preserve"> and exchange sets</w:t>
      </w:r>
      <w:r w:rsidRPr="00A66C15">
        <w:rPr>
          <w:rFonts w:cstheme="minorHAnsi"/>
        </w:rPr>
        <w:t>.</w:t>
      </w:r>
    </w:p>
    <w:p w14:paraId="3FF3F6C6" w14:textId="21CC65F2" w:rsidR="008869DC" w:rsidRDefault="00D64344" w:rsidP="00D64344">
      <w:pPr>
        <w:rPr>
          <w:rFonts w:cstheme="minorHAnsi"/>
        </w:rPr>
      </w:pPr>
      <w:r w:rsidRPr="00A66C15">
        <w:rPr>
          <w:rFonts w:cstheme="minorHAnsi"/>
        </w:rPr>
        <w:t xml:space="preserve">The purpose of the </w:t>
      </w:r>
      <w:r w:rsidR="004E3A7F">
        <w:rPr>
          <w:rFonts w:cstheme="minorHAnsi"/>
        </w:rPr>
        <w:t>Validation Checks Annex</w:t>
      </w:r>
      <w:r w:rsidRPr="00A66C15">
        <w:rPr>
          <w:rFonts w:cstheme="minorHAnsi"/>
        </w:rPr>
        <w:t xml:space="preserve"> is to facilitate </w:t>
      </w:r>
      <w:r w:rsidR="004E3A7F">
        <w:rPr>
          <w:rFonts w:cstheme="minorHAnsi"/>
        </w:rPr>
        <w:t xml:space="preserve">testing of the validity of </w:t>
      </w:r>
      <w:r w:rsidR="00B165E8">
        <w:rPr>
          <w:rFonts w:cstheme="minorHAnsi"/>
        </w:rPr>
        <w:t>S-131</w:t>
      </w:r>
      <w:r w:rsidRPr="00A66C15">
        <w:rPr>
          <w:rFonts w:cstheme="minorHAnsi"/>
        </w:rPr>
        <w:t xml:space="preserve"> </w:t>
      </w:r>
      <w:r w:rsidR="004E3A7F">
        <w:rPr>
          <w:rFonts w:cstheme="minorHAnsi"/>
        </w:rPr>
        <w:t>datasets and exchange sets</w:t>
      </w:r>
      <w:r w:rsidR="004E3A7F" w:rsidRPr="00A66C15">
        <w:rPr>
          <w:rFonts w:cstheme="minorHAnsi"/>
        </w:rPr>
        <w:t xml:space="preserve"> </w:t>
      </w:r>
      <w:r w:rsidR="004E3A7F">
        <w:rPr>
          <w:rFonts w:cstheme="minorHAnsi"/>
        </w:rPr>
        <w:t>and their compliance with</w:t>
      </w:r>
      <w:r w:rsidR="004E3A7F" w:rsidRPr="00A66C15">
        <w:rPr>
          <w:rFonts w:cstheme="minorHAnsi"/>
        </w:rPr>
        <w:t xml:space="preserve"> </w:t>
      </w:r>
      <w:r w:rsidR="004E3A7F">
        <w:rPr>
          <w:rFonts w:cstheme="minorHAnsi"/>
        </w:rPr>
        <w:t>the S-131 Product Specification and the S-100 Universal Hydrographic Data Model</w:t>
      </w:r>
      <w:r w:rsidRPr="00A66C15">
        <w:rPr>
          <w:rFonts w:cstheme="minorHAnsi"/>
        </w:rPr>
        <w:t>.</w:t>
      </w:r>
    </w:p>
    <w:p w14:paraId="396FC769" w14:textId="671C19A6" w:rsidR="00E63839" w:rsidRDefault="00E63839" w:rsidP="00D64344">
      <w:pPr>
        <w:rPr>
          <w:rFonts w:cstheme="minorHAnsi"/>
        </w:rPr>
      </w:pPr>
      <w:r w:rsidRPr="00E63839">
        <w:rPr>
          <w:rFonts w:cstheme="minorHAnsi"/>
        </w:rPr>
        <w:t>The entire S-100 Universal Hydrographic Data Model, including the S-131 Product Specification, is available at the following web site, http://www.iho.int.</w:t>
      </w:r>
    </w:p>
    <w:p w14:paraId="3C10F283" w14:textId="22EE8C5A" w:rsidR="00956F8A" w:rsidRPr="00956F8A" w:rsidRDefault="00956F8A" w:rsidP="00D64344">
      <w:pPr>
        <w:rPr>
          <w:rFonts w:cstheme="minorHAnsi"/>
          <w:b/>
          <w:bCs/>
        </w:rPr>
      </w:pPr>
      <w:r w:rsidRPr="00956F8A">
        <w:rPr>
          <w:rFonts w:cstheme="minorHAnsi"/>
          <w:b/>
          <w:bCs/>
        </w:rPr>
        <w:t>NOTE: Due to the fact that generic validation checks for S-100 are still under development at the time this Annex is being written, this entire Annex is designated as “Informative”.</w:t>
      </w:r>
    </w:p>
    <w:p w14:paraId="233C13C6" w14:textId="758C2077" w:rsidR="00D64344" w:rsidRPr="008909F6" w:rsidRDefault="008869DC" w:rsidP="00716062">
      <w:pPr>
        <w:pStyle w:val="Heading2"/>
      </w:pPr>
      <w:bookmarkStart w:id="17" w:name="_Toc119017716"/>
      <w:bookmarkStart w:id="18" w:name="_Toc119017717"/>
      <w:bookmarkStart w:id="19" w:name="_Toc490817281"/>
      <w:bookmarkStart w:id="20" w:name="_Toc120219290"/>
      <w:bookmarkEnd w:id="17"/>
      <w:bookmarkEnd w:id="18"/>
      <w:r>
        <w:t>Document</w:t>
      </w:r>
      <w:r w:rsidR="00D64344" w:rsidRPr="008909F6">
        <w:t xml:space="preserve"> Metadata</w:t>
      </w:r>
      <w:bookmarkEnd w:id="19"/>
      <w:bookmarkEnd w:id="20"/>
    </w:p>
    <w:p w14:paraId="52CF63C7" w14:textId="3AE0442B" w:rsidR="00D64344" w:rsidRPr="00A66C15" w:rsidRDefault="008869DC" w:rsidP="00D64344">
      <w:pPr>
        <w:rPr>
          <w:rFonts w:cstheme="minorHAnsi"/>
        </w:rPr>
      </w:pPr>
      <w:r>
        <w:rPr>
          <w:rFonts w:cstheme="minorHAnsi"/>
        </w:rPr>
        <w:t>The metadata in this clause</w:t>
      </w:r>
      <w:r w:rsidR="00D64344" w:rsidRPr="00ED455F">
        <w:rPr>
          <w:rFonts w:cstheme="minorHAnsi"/>
        </w:rPr>
        <w:t xml:space="preserve"> uniquely identifies this </w:t>
      </w:r>
      <w:r w:rsidR="002D7AA8">
        <w:rPr>
          <w:rFonts w:cstheme="minorHAnsi"/>
        </w:rPr>
        <w:t>Annex</w:t>
      </w:r>
      <w:r w:rsidR="00D64344" w:rsidRPr="00ED455F">
        <w:rPr>
          <w:rFonts w:cstheme="minorHAnsi"/>
        </w:rPr>
        <w:t xml:space="preserve"> to the Product Specification and provides information about </w:t>
      </w:r>
      <w:r w:rsidR="00D64344" w:rsidRPr="00A66C15">
        <w:rPr>
          <w:rFonts w:cstheme="minorHAnsi"/>
        </w:rPr>
        <w:t>its creation and maintenance.</w:t>
      </w:r>
    </w:p>
    <w:p w14:paraId="38F766D0" w14:textId="71492053" w:rsidR="00B233B8" w:rsidRDefault="00B233B8" w:rsidP="00D419BE">
      <w:pPr>
        <w:pStyle w:val="Caption"/>
        <w:keepNext/>
      </w:pPr>
      <w:r>
        <w:t xml:space="preserve">Table </w:t>
      </w:r>
      <w:r w:rsidR="004E6DD0">
        <w:fldChar w:fldCharType="begin"/>
      </w:r>
      <w:r w:rsidR="004E6DD0">
        <w:instrText xml:space="preserve"> STYLEREF 1 \s </w:instrText>
      </w:r>
      <w:r w:rsidR="004E6DD0">
        <w:fldChar w:fldCharType="separate"/>
      </w:r>
      <w:r w:rsidR="004E6DD0">
        <w:rPr>
          <w:noProof/>
        </w:rPr>
        <w:t>1</w:t>
      </w:r>
      <w:r w:rsidR="004E6DD0">
        <w:fldChar w:fldCharType="end"/>
      </w:r>
      <w:r w:rsidR="004E6DD0">
        <w:t>.</w:t>
      </w:r>
      <w:r w:rsidR="004E6DD0">
        <w:fldChar w:fldCharType="begin"/>
      </w:r>
      <w:r w:rsidR="004E6DD0">
        <w:instrText xml:space="preserve"> SEQ Table \* ARABIC \s 1 </w:instrText>
      </w:r>
      <w:r w:rsidR="004E6DD0">
        <w:fldChar w:fldCharType="separate"/>
      </w:r>
      <w:r w:rsidR="004E6DD0">
        <w:rPr>
          <w:noProof/>
        </w:rPr>
        <w:t>1</w:t>
      </w:r>
      <w:r w:rsidR="004E6DD0">
        <w:fldChar w:fldCharType="end"/>
      </w:r>
      <w:r>
        <w:t xml:space="preserve"> - Document metadata</w:t>
      </w:r>
    </w:p>
    <w:tbl>
      <w:tblPr>
        <w:tblW w:w="0" w:type="auto"/>
        <w:tblLook w:val="04A0" w:firstRow="1" w:lastRow="0" w:firstColumn="1" w:lastColumn="0" w:noHBand="0" w:noVBand="1"/>
      </w:tblPr>
      <w:tblGrid>
        <w:gridCol w:w="3111"/>
        <w:gridCol w:w="5915"/>
      </w:tblGrid>
      <w:tr w:rsidR="00D64344" w:rsidRPr="00D90A3A" w14:paraId="082D4A20" w14:textId="77777777" w:rsidTr="00D419BE">
        <w:tc>
          <w:tcPr>
            <w:tcW w:w="3111" w:type="dxa"/>
            <w:shd w:val="clear" w:color="auto" w:fill="BFBFBF" w:themeFill="background1" w:themeFillShade="BF"/>
            <w:hideMark/>
          </w:tcPr>
          <w:p w14:paraId="4CF7C1AB" w14:textId="77777777" w:rsidR="00D64344" w:rsidRPr="00A66C15" w:rsidRDefault="00D64344">
            <w:pPr>
              <w:rPr>
                <w:rStyle w:val="Strong"/>
                <w:rFonts w:eastAsiaTheme="majorEastAsia" w:cstheme="minorHAnsi"/>
              </w:rPr>
            </w:pPr>
            <w:r w:rsidRPr="00A66C15">
              <w:rPr>
                <w:rStyle w:val="Strong"/>
                <w:rFonts w:eastAsiaTheme="majorEastAsia" w:cstheme="minorHAnsi"/>
              </w:rPr>
              <w:t>Metadata</w:t>
            </w:r>
          </w:p>
        </w:tc>
        <w:tc>
          <w:tcPr>
            <w:tcW w:w="5915" w:type="dxa"/>
            <w:shd w:val="clear" w:color="auto" w:fill="BFBFBF" w:themeFill="background1" w:themeFillShade="BF"/>
            <w:hideMark/>
          </w:tcPr>
          <w:p w14:paraId="57CDAB31" w14:textId="77777777" w:rsidR="00D64344" w:rsidRPr="00A66C15" w:rsidRDefault="00D64344">
            <w:pPr>
              <w:rPr>
                <w:rFonts w:eastAsiaTheme="minorEastAsia" w:cstheme="minorHAnsi"/>
              </w:rPr>
            </w:pPr>
            <w:r w:rsidRPr="00A66C15">
              <w:rPr>
                <w:rFonts w:cstheme="minorHAnsi"/>
                <w:b/>
              </w:rPr>
              <w:t>Content</w:t>
            </w:r>
          </w:p>
        </w:tc>
      </w:tr>
      <w:tr w:rsidR="00D64344" w:rsidRPr="00D90A3A" w14:paraId="6E4CAD29" w14:textId="77777777" w:rsidTr="00D419BE">
        <w:tc>
          <w:tcPr>
            <w:tcW w:w="3111" w:type="dxa"/>
            <w:hideMark/>
          </w:tcPr>
          <w:p w14:paraId="4C816080" w14:textId="77777777" w:rsidR="00D64344" w:rsidRPr="00ED455F" w:rsidRDefault="00D64344">
            <w:pPr>
              <w:rPr>
                <w:rStyle w:val="Strong"/>
                <w:rFonts w:eastAsiaTheme="majorEastAsia" w:cstheme="minorHAnsi"/>
              </w:rPr>
            </w:pPr>
            <w:r w:rsidRPr="00ED455F">
              <w:rPr>
                <w:rStyle w:val="Strong"/>
                <w:rFonts w:eastAsiaTheme="majorEastAsia" w:cstheme="minorHAnsi"/>
              </w:rPr>
              <w:t>Title:</w:t>
            </w:r>
          </w:p>
        </w:tc>
        <w:tc>
          <w:tcPr>
            <w:tcW w:w="5915" w:type="dxa"/>
            <w:hideMark/>
          </w:tcPr>
          <w:p w14:paraId="1A5FF528" w14:textId="6024B54D" w:rsidR="00D64344" w:rsidRPr="00A66C15" w:rsidRDefault="00D64344">
            <w:pPr>
              <w:rPr>
                <w:rFonts w:eastAsiaTheme="minorEastAsia" w:cstheme="minorHAnsi"/>
              </w:rPr>
            </w:pPr>
            <w:r w:rsidRPr="00A66C15">
              <w:rPr>
                <w:rFonts w:cstheme="minorHAnsi"/>
              </w:rPr>
              <w:t xml:space="preserve">The International Hydrographic Organization </w:t>
            </w:r>
            <w:r w:rsidR="00CF7AEE" w:rsidRPr="00A66C15">
              <w:rPr>
                <w:rFonts w:cstheme="minorHAnsi"/>
              </w:rPr>
              <w:t xml:space="preserve">Marine </w:t>
            </w:r>
            <w:r w:rsidR="00B165E8">
              <w:rPr>
                <w:rFonts w:cstheme="minorHAnsi"/>
              </w:rPr>
              <w:t>Harbour Infrastructure</w:t>
            </w:r>
            <w:r w:rsidR="00E6072C" w:rsidRPr="00A66C15">
              <w:rPr>
                <w:rFonts w:cstheme="minorHAnsi"/>
              </w:rPr>
              <w:t xml:space="preserve"> </w:t>
            </w:r>
            <w:r w:rsidRPr="00A66C15">
              <w:rPr>
                <w:rFonts w:cstheme="minorHAnsi"/>
              </w:rPr>
              <w:t xml:space="preserve">Product Specification, </w:t>
            </w:r>
            <w:r w:rsidR="008869DC">
              <w:rPr>
                <w:rFonts w:cstheme="minorHAnsi"/>
              </w:rPr>
              <w:t xml:space="preserve">Annex D - </w:t>
            </w:r>
            <w:r w:rsidR="002D7AA8">
              <w:rPr>
                <w:rFonts w:cstheme="minorHAnsi"/>
              </w:rPr>
              <w:t>Validation Checks</w:t>
            </w:r>
          </w:p>
        </w:tc>
      </w:tr>
      <w:tr w:rsidR="00D64344" w:rsidRPr="00D90A3A" w14:paraId="0AEBDAD4" w14:textId="77777777" w:rsidTr="00D419BE">
        <w:tc>
          <w:tcPr>
            <w:tcW w:w="3111" w:type="dxa"/>
            <w:hideMark/>
          </w:tcPr>
          <w:p w14:paraId="0E9BEF7D" w14:textId="77777777" w:rsidR="00D64344" w:rsidRPr="00ED455F" w:rsidRDefault="00D64344">
            <w:pPr>
              <w:rPr>
                <w:rStyle w:val="Strong"/>
                <w:rFonts w:eastAsiaTheme="majorEastAsia" w:cstheme="minorHAnsi"/>
              </w:rPr>
            </w:pPr>
            <w:r w:rsidRPr="00ED455F">
              <w:rPr>
                <w:rStyle w:val="Strong"/>
                <w:rFonts w:eastAsiaTheme="majorEastAsia" w:cstheme="minorHAnsi"/>
              </w:rPr>
              <w:t>Version:</w:t>
            </w:r>
          </w:p>
        </w:tc>
        <w:tc>
          <w:tcPr>
            <w:tcW w:w="5915" w:type="dxa"/>
            <w:hideMark/>
          </w:tcPr>
          <w:p w14:paraId="0F3F4FFA" w14:textId="4DBCFEA5" w:rsidR="00D64344" w:rsidRPr="00ED455F" w:rsidRDefault="002F57C6">
            <w:pPr>
              <w:rPr>
                <w:rFonts w:eastAsiaTheme="minorEastAsia" w:cstheme="minorHAnsi"/>
              </w:rPr>
            </w:pPr>
            <w:r>
              <w:rPr>
                <w:rFonts w:cstheme="minorHAnsi"/>
              </w:rPr>
              <w:t>1.0.0</w:t>
            </w:r>
          </w:p>
        </w:tc>
      </w:tr>
      <w:tr w:rsidR="00D64344" w:rsidRPr="00D90A3A" w14:paraId="5A799764" w14:textId="77777777" w:rsidTr="00D419BE">
        <w:tc>
          <w:tcPr>
            <w:tcW w:w="3111" w:type="dxa"/>
            <w:hideMark/>
          </w:tcPr>
          <w:p w14:paraId="1536A28D" w14:textId="77777777" w:rsidR="00D64344" w:rsidRPr="00ED455F" w:rsidRDefault="00D64344">
            <w:pPr>
              <w:rPr>
                <w:rStyle w:val="Strong"/>
                <w:rFonts w:eastAsiaTheme="majorEastAsia" w:cstheme="minorHAnsi"/>
              </w:rPr>
            </w:pPr>
            <w:r w:rsidRPr="00ED455F">
              <w:rPr>
                <w:rStyle w:val="Strong"/>
                <w:rFonts w:eastAsiaTheme="majorEastAsia" w:cstheme="minorHAnsi"/>
              </w:rPr>
              <w:t>Date:</w:t>
            </w:r>
          </w:p>
        </w:tc>
        <w:tc>
          <w:tcPr>
            <w:tcW w:w="5915" w:type="dxa"/>
            <w:hideMark/>
          </w:tcPr>
          <w:p w14:paraId="6C06C327" w14:textId="26741DA4" w:rsidR="00D64344" w:rsidRPr="00A66C15" w:rsidRDefault="00596BC7">
            <w:pPr>
              <w:rPr>
                <w:rFonts w:eastAsiaTheme="minorEastAsia" w:cstheme="minorHAnsi"/>
              </w:rPr>
            </w:pPr>
            <w:ins w:id="21" w:author="Raphael Malyankar" w:date="2023-01-10T14:59:00Z">
              <w:r>
                <w:rPr>
                  <w:rFonts w:cstheme="minorHAnsi"/>
                </w:rPr>
                <w:t>3</w:t>
              </w:r>
            </w:ins>
            <w:del w:id="22" w:author="Raphael Malyankar" w:date="2023-01-10T14:59:00Z">
              <w:r w:rsidR="002D7AA8" w:rsidDel="00596BC7">
                <w:rPr>
                  <w:rFonts w:cstheme="minorHAnsi"/>
                </w:rPr>
                <w:delText>2</w:delText>
              </w:r>
            </w:del>
            <w:r w:rsidR="0052142C">
              <w:rPr>
                <w:rFonts w:cstheme="minorHAnsi"/>
              </w:rPr>
              <w:t>1</w:t>
            </w:r>
            <w:r w:rsidR="002D7AA8" w:rsidRPr="00ED455F">
              <w:rPr>
                <w:rFonts w:cstheme="minorHAnsi"/>
              </w:rPr>
              <w:t xml:space="preserve"> </w:t>
            </w:r>
            <w:ins w:id="23" w:author="Raphael Malyankar" w:date="2023-01-10T14:59:00Z">
              <w:r>
                <w:rPr>
                  <w:rFonts w:cstheme="minorHAnsi"/>
                </w:rPr>
                <w:t>Dec</w:t>
              </w:r>
            </w:ins>
            <w:del w:id="24" w:author="Raphael Malyankar" w:date="2023-01-10T14:59:00Z">
              <w:r w:rsidR="0052142C" w:rsidDel="00596BC7">
                <w:rPr>
                  <w:rFonts w:cstheme="minorHAnsi"/>
                </w:rPr>
                <w:delText>Nov</w:delText>
              </w:r>
            </w:del>
            <w:r w:rsidR="0052142C">
              <w:rPr>
                <w:rFonts w:cstheme="minorHAnsi"/>
              </w:rPr>
              <w:t>ember</w:t>
            </w:r>
            <w:r w:rsidR="0052142C" w:rsidRPr="00ED455F">
              <w:rPr>
                <w:rFonts w:cstheme="minorHAnsi"/>
              </w:rPr>
              <w:t xml:space="preserve"> </w:t>
            </w:r>
            <w:r w:rsidR="00CC378A">
              <w:rPr>
                <w:rFonts w:cstheme="minorHAnsi"/>
              </w:rPr>
              <w:t>2022</w:t>
            </w:r>
          </w:p>
        </w:tc>
      </w:tr>
      <w:tr w:rsidR="00D64344" w:rsidRPr="00D90A3A" w14:paraId="79BF0975" w14:textId="77777777" w:rsidTr="00D419BE">
        <w:tc>
          <w:tcPr>
            <w:tcW w:w="3111" w:type="dxa"/>
            <w:hideMark/>
          </w:tcPr>
          <w:p w14:paraId="05B1CAA6" w14:textId="77777777" w:rsidR="00D64344" w:rsidRPr="00ED455F" w:rsidRDefault="00D64344">
            <w:pPr>
              <w:rPr>
                <w:rStyle w:val="Strong"/>
                <w:rFonts w:eastAsiaTheme="majorEastAsia" w:cstheme="minorHAnsi"/>
              </w:rPr>
            </w:pPr>
            <w:r w:rsidRPr="00ED455F">
              <w:rPr>
                <w:rStyle w:val="Strong"/>
                <w:rFonts w:eastAsiaTheme="majorEastAsia" w:cstheme="minorHAnsi"/>
              </w:rPr>
              <w:t>Language:</w:t>
            </w:r>
          </w:p>
        </w:tc>
        <w:tc>
          <w:tcPr>
            <w:tcW w:w="5915" w:type="dxa"/>
            <w:hideMark/>
          </w:tcPr>
          <w:p w14:paraId="10B7E453" w14:textId="77777777" w:rsidR="00D64344" w:rsidRPr="00A66C15" w:rsidRDefault="00D64344">
            <w:pPr>
              <w:rPr>
                <w:rFonts w:eastAsiaTheme="minorEastAsia" w:cstheme="minorHAnsi"/>
              </w:rPr>
            </w:pPr>
            <w:r w:rsidRPr="00A66C15">
              <w:rPr>
                <w:rFonts w:cstheme="minorHAnsi"/>
              </w:rPr>
              <w:t>English</w:t>
            </w:r>
          </w:p>
        </w:tc>
      </w:tr>
      <w:tr w:rsidR="00D64344" w:rsidRPr="00D90A3A" w14:paraId="1F036A01" w14:textId="77777777" w:rsidTr="00D419BE">
        <w:tc>
          <w:tcPr>
            <w:tcW w:w="3111" w:type="dxa"/>
            <w:hideMark/>
          </w:tcPr>
          <w:p w14:paraId="30DACE62" w14:textId="77777777" w:rsidR="00D64344" w:rsidRPr="00ED455F" w:rsidRDefault="00D64344">
            <w:pPr>
              <w:rPr>
                <w:rStyle w:val="Strong"/>
                <w:rFonts w:eastAsiaTheme="majorEastAsia" w:cstheme="minorHAnsi"/>
              </w:rPr>
            </w:pPr>
            <w:r w:rsidRPr="00ED455F">
              <w:rPr>
                <w:rStyle w:val="Strong"/>
                <w:rFonts w:eastAsiaTheme="majorEastAsia" w:cstheme="minorHAnsi"/>
              </w:rPr>
              <w:t>Classification:</w:t>
            </w:r>
          </w:p>
        </w:tc>
        <w:tc>
          <w:tcPr>
            <w:tcW w:w="5915" w:type="dxa"/>
            <w:hideMark/>
          </w:tcPr>
          <w:p w14:paraId="552C4943" w14:textId="77777777" w:rsidR="00D64344" w:rsidRPr="00A66C15" w:rsidRDefault="00D64344">
            <w:pPr>
              <w:rPr>
                <w:rFonts w:eastAsiaTheme="minorEastAsia" w:cstheme="minorHAnsi"/>
              </w:rPr>
            </w:pPr>
            <w:r w:rsidRPr="00A66C15">
              <w:rPr>
                <w:rFonts w:cstheme="minorHAnsi"/>
              </w:rPr>
              <w:t>Unclassified</w:t>
            </w:r>
          </w:p>
        </w:tc>
      </w:tr>
      <w:tr w:rsidR="00D64344" w:rsidRPr="00D90A3A" w14:paraId="0927C95F" w14:textId="77777777" w:rsidTr="00D419BE">
        <w:tc>
          <w:tcPr>
            <w:tcW w:w="3111" w:type="dxa"/>
            <w:hideMark/>
          </w:tcPr>
          <w:p w14:paraId="610679F5" w14:textId="77777777" w:rsidR="00D64344" w:rsidRPr="00ED455F" w:rsidRDefault="00D64344" w:rsidP="00CC378A">
            <w:pPr>
              <w:spacing w:after="0"/>
              <w:rPr>
                <w:rStyle w:val="Strong"/>
                <w:rFonts w:eastAsiaTheme="majorEastAsia" w:cstheme="minorHAnsi"/>
              </w:rPr>
            </w:pPr>
            <w:r w:rsidRPr="00ED455F">
              <w:rPr>
                <w:rStyle w:val="Strong"/>
                <w:rFonts w:eastAsiaTheme="majorEastAsia" w:cstheme="minorHAnsi"/>
              </w:rPr>
              <w:t>Contact:</w:t>
            </w:r>
          </w:p>
        </w:tc>
        <w:tc>
          <w:tcPr>
            <w:tcW w:w="5915" w:type="dxa"/>
            <w:hideMark/>
          </w:tcPr>
          <w:p w14:paraId="5081A4CA" w14:textId="77777777" w:rsidR="00D64344" w:rsidRPr="00A66C15" w:rsidRDefault="00D64344" w:rsidP="00CC378A">
            <w:pPr>
              <w:spacing w:after="0"/>
              <w:rPr>
                <w:rFonts w:eastAsiaTheme="minorEastAsia" w:cstheme="minorHAnsi"/>
              </w:rPr>
            </w:pPr>
            <w:r w:rsidRPr="00A66C15">
              <w:rPr>
                <w:rFonts w:cstheme="minorHAnsi"/>
              </w:rPr>
              <w:t>International Hydrographic Organization</w:t>
            </w:r>
          </w:p>
          <w:p w14:paraId="189BABBB" w14:textId="77777777" w:rsidR="00D64344" w:rsidRPr="00A66C15" w:rsidRDefault="00D64344" w:rsidP="00CC378A">
            <w:pPr>
              <w:spacing w:after="0"/>
              <w:rPr>
                <w:rFonts w:cstheme="minorHAnsi"/>
              </w:rPr>
            </w:pPr>
            <w:r w:rsidRPr="00A66C15">
              <w:rPr>
                <w:rFonts w:cstheme="minorHAnsi"/>
              </w:rPr>
              <w:t>4 Quai Antione 1er</w:t>
            </w:r>
          </w:p>
          <w:p w14:paraId="2717F050" w14:textId="77777777" w:rsidR="00D64344" w:rsidRPr="00A66C15" w:rsidRDefault="00D64344" w:rsidP="00CC378A">
            <w:pPr>
              <w:spacing w:after="0"/>
              <w:rPr>
                <w:rFonts w:cstheme="minorHAnsi"/>
              </w:rPr>
            </w:pPr>
            <w:r w:rsidRPr="00A66C15">
              <w:rPr>
                <w:rFonts w:cstheme="minorHAnsi"/>
              </w:rPr>
              <w:t>B.P. 445</w:t>
            </w:r>
          </w:p>
          <w:p w14:paraId="5C6AFC8F" w14:textId="77777777" w:rsidR="00D64344" w:rsidRPr="00A66C15" w:rsidRDefault="00D64344" w:rsidP="00CC378A">
            <w:pPr>
              <w:spacing w:after="0"/>
              <w:rPr>
                <w:rFonts w:cstheme="minorHAnsi"/>
              </w:rPr>
            </w:pPr>
            <w:r w:rsidRPr="00A66C15">
              <w:rPr>
                <w:rFonts w:cstheme="minorHAnsi"/>
              </w:rPr>
              <w:t>MC 98011 MONACO CEDEX</w:t>
            </w:r>
          </w:p>
          <w:p w14:paraId="0F67EF71" w14:textId="77777777" w:rsidR="00D64344" w:rsidRPr="00A66C15" w:rsidRDefault="00D64344" w:rsidP="00CC378A">
            <w:pPr>
              <w:spacing w:after="0"/>
              <w:rPr>
                <w:rFonts w:cstheme="minorHAnsi"/>
              </w:rPr>
            </w:pPr>
            <w:r w:rsidRPr="00A66C15">
              <w:rPr>
                <w:rFonts w:cstheme="minorHAnsi"/>
              </w:rPr>
              <w:t>Telephone:  +377 93 10 81 00</w:t>
            </w:r>
          </w:p>
          <w:p w14:paraId="21596E56" w14:textId="77777777" w:rsidR="00D64344" w:rsidRPr="00A66C15" w:rsidRDefault="00D64344" w:rsidP="00CC378A">
            <w:pPr>
              <w:spacing w:after="0"/>
              <w:rPr>
                <w:rFonts w:cstheme="minorHAnsi"/>
                <w:lang w:val="sv-SE"/>
              </w:rPr>
            </w:pPr>
            <w:r w:rsidRPr="00A66C15">
              <w:rPr>
                <w:rFonts w:cstheme="minorHAnsi"/>
                <w:lang w:val="sv-SE"/>
              </w:rPr>
              <w:t xml:space="preserve">Fax:  +377 </w:t>
            </w:r>
            <w:bookmarkStart w:id="25" w:name="_GoBack"/>
            <w:bookmarkEnd w:id="25"/>
            <w:r w:rsidRPr="00A66C15">
              <w:rPr>
                <w:rFonts w:cstheme="minorHAnsi"/>
                <w:lang w:val="sv-SE"/>
              </w:rPr>
              <w:t>93 10 81 40</w:t>
            </w:r>
          </w:p>
          <w:p w14:paraId="7EEA9A20" w14:textId="77777777" w:rsidR="00D64344" w:rsidRPr="00A66C15" w:rsidRDefault="00D64344" w:rsidP="00CC378A">
            <w:pPr>
              <w:spacing w:after="0"/>
              <w:rPr>
                <w:rFonts w:cstheme="minorHAnsi"/>
                <w:lang w:val="sv-SE"/>
              </w:rPr>
            </w:pPr>
            <w:r w:rsidRPr="00A66C15">
              <w:rPr>
                <w:rFonts w:cstheme="minorHAnsi"/>
                <w:lang w:val="sv-SE"/>
              </w:rPr>
              <w:t xml:space="preserve">URL: </w:t>
            </w:r>
            <w:r w:rsidRPr="00A66C15">
              <w:rPr>
                <w:rFonts w:eastAsiaTheme="majorEastAsia" w:cstheme="minorHAnsi"/>
                <w:lang w:val="sv-SE"/>
              </w:rPr>
              <w:t>www.iho.int</w:t>
            </w:r>
          </w:p>
        </w:tc>
      </w:tr>
      <w:tr w:rsidR="00D64344" w:rsidRPr="00D90A3A" w14:paraId="602C39DB" w14:textId="77777777" w:rsidTr="00D419BE">
        <w:tc>
          <w:tcPr>
            <w:tcW w:w="3111" w:type="dxa"/>
            <w:hideMark/>
          </w:tcPr>
          <w:p w14:paraId="5664EBD8" w14:textId="77777777" w:rsidR="00D64344" w:rsidRPr="00ED455F" w:rsidRDefault="00D64344">
            <w:pPr>
              <w:rPr>
                <w:rStyle w:val="Strong"/>
                <w:rFonts w:eastAsiaTheme="majorEastAsia" w:cstheme="minorHAnsi"/>
              </w:rPr>
            </w:pPr>
            <w:r w:rsidRPr="00ED455F">
              <w:rPr>
                <w:rStyle w:val="Strong"/>
                <w:rFonts w:eastAsiaTheme="majorEastAsia" w:cstheme="minorHAnsi"/>
              </w:rPr>
              <w:t>Identifier:</w:t>
            </w:r>
          </w:p>
        </w:tc>
        <w:tc>
          <w:tcPr>
            <w:tcW w:w="5915" w:type="dxa"/>
            <w:hideMark/>
          </w:tcPr>
          <w:p w14:paraId="78B8AF5B" w14:textId="0B490EDE" w:rsidR="00D64344" w:rsidRPr="00A66C15" w:rsidRDefault="00B165E8">
            <w:pPr>
              <w:rPr>
                <w:rFonts w:eastAsiaTheme="minorEastAsia" w:cstheme="minorHAnsi"/>
              </w:rPr>
            </w:pPr>
            <w:r>
              <w:rPr>
                <w:rFonts w:cstheme="minorHAnsi"/>
              </w:rPr>
              <w:t>S-131</w:t>
            </w:r>
            <w:r w:rsidR="00D64344" w:rsidRPr="00A66C15">
              <w:rPr>
                <w:rFonts w:cstheme="minorHAnsi"/>
              </w:rPr>
              <w:t xml:space="preserve"> </w:t>
            </w:r>
            <w:r w:rsidR="002D7AA8">
              <w:rPr>
                <w:rFonts w:cstheme="minorHAnsi"/>
              </w:rPr>
              <w:t>Annex</w:t>
            </w:r>
            <w:r w:rsidR="002D7AA8" w:rsidRPr="00A66C15">
              <w:rPr>
                <w:rFonts w:cstheme="minorHAnsi"/>
              </w:rPr>
              <w:t xml:space="preserve"> </w:t>
            </w:r>
            <w:r w:rsidR="002D7AA8">
              <w:rPr>
                <w:rFonts w:cstheme="minorHAnsi"/>
              </w:rPr>
              <w:t>D</w:t>
            </w:r>
            <w:r w:rsidR="00D64344" w:rsidRPr="00A66C15">
              <w:rPr>
                <w:rFonts w:cstheme="minorHAnsi"/>
              </w:rPr>
              <w:t xml:space="preserve"> Data Classification and Encoding Guide</w:t>
            </w:r>
          </w:p>
        </w:tc>
      </w:tr>
      <w:tr w:rsidR="00D64344" w:rsidRPr="00D90A3A" w14:paraId="2B3D1689" w14:textId="77777777" w:rsidTr="00D419BE">
        <w:tc>
          <w:tcPr>
            <w:tcW w:w="3111" w:type="dxa"/>
            <w:hideMark/>
          </w:tcPr>
          <w:p w14:paraId="1BB473E2" w14:textId="77777777" w:rsidR="00D64344" w:rsidRPr="00ED455F" w:rsidRDefault="00D64344">
            <w:pPr>
              <w:rPr>
                <w:rStyle w:val="Strong"/>
                <w:rFonts w:eastAsiaTheme="majorEastAsia" w:cstheme="minorHAnsi"/>
              </w:rPr>
            </w:pPr>
            <w:r w:rsidRPr="00ED455F">
              <w:rPr>
                <w:rStyle w:val="Strong"/>
                <w:rFonts w:eastAsiaTheme="majorEastAsia" w:cstheme="minorHAnsi"/>
              </w:rPr>
              <w:t>Maintenance:</w:t>
            </w:r>
          </w:p>
        </w:tc>
        <w:tc>
          <w:tcPr>
            <w:tcW w:w="5915" w:type="dxa"/>
            <w:hideMark/>
          </w:tcPr>
          <w:p w14:paraId="74CE5919" w14:textId="37EED316" w:rsidR="00D64344" w:rsidRPr="00A66C15" w:rsidRDefault="00D64344">
            <w:pPr>
              <w:keepNext/>
              <w:rPr>
                <w:rFonts w:eastAsiaTheme="minorEastAsia" w:cstheme="minorHAnsi"/>
              </w:rPr>
            </w:pPr>
            <w:r w:rsidRPr="00A66C15">
              <w:rPr>
                <w:rFonts w:cstheme="minorHAnsi"/>
              </w:rPr>
              <w:t xml:space="preserve">Changes to </w:t>
            </w:r>
            <w:r w:rsidR="00B165E8">
              <w:rPr>
                <w:rFonts w:cstheme="minorHAnsi"/>
              </w:rPr>
              <w:t>S-131</w:t>
            </w:r>
            <w:r w:rsidRPr="00A66C15">
              <w:rPr>
                <w:rFonts w:cstheme="minorHAnsi"/>
              </w:rPr>
              <w:t xml:space="preserve"> </w:t>
            </w:r>
            <w:r w:rsidR="00E63839">
              <w:rPr>
                <w:rFonts w:cstheme="minorHAnsi"/>
              </w:rPr>
              <w:t>Annex</w:t>
            </w:r>
            <w:r w:rsidR="00E63839" w:rsidRPr="00A66C15">
              <w:rPr>
                <w:rFonts w:cstheme="minorHAnsi"/>
              </w:rPr>
              <w:t xml:space="preserve"> </w:t>
            </w:r>
            <w:r w:rsidR="00E63839">
              <w:rPr>
                <w:rFonts w:cstheme="minorHAnsi"/>
              </w:rPr>
              <w:t>D -</w:t>
            </w:r>
            <w:r w:rsidRPr="00A66C15">
              <w:rPr>
                <w:rFonts w:cstheme="minorHAnsi"/>
              </w:rPr>
              <w:t xml:space="preserve"> </w:t>
            </w:r>
            <w:r w:rsidR="00E63839">
              <w:rPr>
                <w:rFonts w:cstheme="minorHAnsi"/>
              </w:rPr>
              <w:t>Validation Checks</w:t>
            </w:r>
            <w:r w:rsidRPr="00A66C15">
              <w:rPr>
                <w:rFonts w:cstheme="minorHAnsi"/>
              </w:rPr>
              <w:t xml:space="preserve"> are coordinated by the IHO Nautical Information Provision Working Group (NIPWG) and must be made available via the IHO web site.</w:t>
            </w:r>
          </w:p>
        </w:tc>
      </w:tr>
    </w:tbl>
    <w:p w14:paraId="5C7DA7C8" w14:textId="58D706DC" w:rsidR="00D64344" w:rsidRPr="00ED455F" w:rsidRDefault="00D64344" w:rsidP="00D64344">
      <w:pPr>
        <w:rPr>
          <w:rFonts w:eastAsiaTheme="majorEastAsia" w:cstheme="minorHAnsi"/>
          <w:b/>
          <w:bCs/>
          <w:sz w:val="26"/>
          <w:szCs w:val="26"/>
        </w:rPr>
      </w:pPr>
    </w:p>
    <w:p w14:paraId="5B9A7900" w14:textId="77777777" w:rsidR="00D64344" w:rsidRPr="008909F6" w:rsidRDefault="00D64344" w:rsidP="00716062">
      <w:pPr>
        <w:pStyle w:val="Heading2"/>
      </w:pPr>
      <w:bookmarkStart w:id="26" w:name="_Toc490817282"/>
      <w:bookmarkStart w:id="27" w:name="_Toc120219291"/>
      <w:r w:rsidRPr="008909F6">
        <w:t>Terms and definitions</w:t>
      </w:r>
      <w:bookmarkEnd w:id="26"/>
      <w:bookmarkEnd w:id="27"/>
    </w:p>
    <w:p w14:paraId="1EF93D6B" w14:textId="2858AB4C" w:rsidR="00F46CF0" w:rsidRPr="00A66C15" w:rsidRDefault="00F46CF0" w:rsidP="00D64344">
      <w:pPr>
        <w:rPr>
          <w:rFonts w:cstheme="minorHAnsi"/>
        </w:rPr>
      </w:pPr>
      <w:r>
        <w:rPr>
          <w:rFonts w:cstheme="minorHAnsi"/>
        </w:rPr>
        <w:t>For terms and definitions, see the Marine</w:t>
      </w:r>
      <w:r w:rsidR="002D7AA8">
        <w:rPr>
          <w:rFonts w:cstheme="minorHAnsi"/>
        </w:rPr>
        <w:t xml:space="preserve"> Harbour</w:t>
      </w:r>
      <w:r>
        <w:rPr>
          <w:rFonts w:cstheme="minorHAnsi"/>
        </w:rPr>
        <w:t xml:space="preserve"> Infrastructure </w:t>
      </w:r>
      <w:r w:rsidR="00082400">
        <w:rPr>
          <w:rFonts w:cstheme="minorHAnsi"/>
        </w:rPr>
        <w:t xml:space="preserve">(MHI) </w:t>
      </w:r>
      <w:r>
        <w:rPr>
          <w:rFonts w:cstheme="minorHAnsi"/>
        </w:rPr>
        <w:t>Product Specification, Clause 1.4.2</w:t>
      </w:r>
      <w:r w:rsidR="00D64344" w:rsidRPr="00ED455F">
        <w:rPr>
          <w:rFonts w:cstheme="minorHAnsi"/>
        </w:rPr>
        <w:t>.</w:t>
      </w:r>
    </w:p>
    <w:p w14:paraId="49B6268C" w14:textId="635DD1C5" w:rsidR="00D64344" w:rsidRDefault="00D64344" w:rsidP="00716062">
      <w:pPr>
        <w:pStyle w:val="Heading2"/>
      </w:pPr>
      <w:bookmarkStart w:id="28" w:name="_Toc490817283"/>
      <w:bookmarkStart w:id="29" w:name="_Toc120219292"/>
      <w:r w:rsidRPr="008909F6">
        <w:t>Abbreviations</w:t>
      </w:r>
      <w:bookmarkEnd w:id="28"/>
      <w:bookmarkEnd w:id="29"/>
    </w:p>
    <w:p w14:paraId="21456C54" w14:textId="029E8299" w:rsidR="00F46CF0" w:rsidRPr="00F46CF0" w:rsidRDefault="00F46CF0" w:rsidP="00F46CF0">
      <w:r>
        <w:t xml:space="preserve">For a list of abbreviations, see the </w:t>
      </w:r>
      <w:r w:rsidR="00082400">
        <w:t>MHI</w:t>
      </w:r>
      <w:r>
        <w:t xml:space="preserve"> Product Specification, Clause 1.4.3.</w:t>
      </w:r>
    </w:p>
    <w:p w14:paraId="2006C345" w14:textId="77777777" w:rsidR="00D64344" w:rsidRPr="00A66C15" w:rsidRDefault="00D64344" w:rsidP="00716062">
      <w:pPr>
        <w:pStyle w:val="Heading2"/>
      </w:pPr>
      <w:bookmarkStart w:id="30" w:name="_Toc490817284"/>
      <w:bookmarkStart w:id="31" w:name="_Toc120219293"/>
      <w:r w:rsidRPr="00A66C15">
        <w:lastRenderedPageBreak/>
        <w:t>Use of language</w:t>
      </w:r>
      <w:bookmarkEnd w:id="30"/>
      <w:bookmarkEnd w:id="31"/>
    </w:p>
    <w:p w14:paraId="3E7DF46D" w14:textId="77777777" w:rsidR="00D64344" w:rsidRPr="00ED455F" w:rsidRDefault="00D64344" w:rsidP="00F46CF0">
      <w:r w:rsidRPr="00ED455F">
        <w:t>Within this document:</w:t>
      </w:r>
    </w:p>
    <w:p w14:paraId="0116C295" w14:textId="6DDDEDDF" w:rsidR="00D64344" w:rsidRPr="00A66C15" w:rsidRDefault="00D64344" w:rsidP="00F46CF0">
      <w:pPr>
        <w:ind w:left="720"/>
      </w:pPr>
      <w:r w:rsidRPr="00A66C15">
        <w:t>“Must” indicates a mandatory requirement;</w:t>
      </w:r>
    </w:p>
    <w:p w14:paraId="61337E75" w14:textId="75FB7706" w:rsidR="00D64344" w:rsidRPr="00A66C15" w:rsidRDefault="00D64344" w:rsidP="00F46CF0">
      <w:pPr>
        <w:ind w:left="720"/>
      </w:pPr>
      <w:r w:rsidRPr="00A66C15">
        <w:t>“Should” indicates an optional requirement, that is the recommended process to be followed, but is not mandatory;</w:t>
      </w:r>
    </w:p>
    <w:p w14:paraId="0F872E6B" w14:textId="4B121A7D" w:rsidR="00D64344" w:rsidRPr="00A66C15" w:rsidRDefault="00D64344" w:rsidP="00F46CF0">
      <w:pPr>
        <w:ind w:left="720"/>
      </w:pPr>
      <w:r w:rsidRPr="00A66C15">
        <w:t>“May” means “allowed to” or “could possibly”, and is not mandatory, or recommended.</w:t>
      </w:r>
    </w:p>
    <w:p w14:paraId="500C6AA1" w14:textId="77777777" w:rsidR="00D64344" w:rsidRPr="00A66C15" w:rsidRDefault="00D64344" w:rsidP="00716062">
      <w:pPr>
        <w:pStyle w:val="Heading2"/>
      </w:pPr>
      <w:bookmarkStart w:id="32" w:name="_Toc490817285"/>
      <w:bookmarkStart w:id="33" w:name="_Toc120219294"/>
      <w:r w:rsidRPr="00A66C15">
        <w:t>Maintenance</w:t>
      </w:r>
      <w:bookmarkEnd w:id="32"/>
      <w:bookmarkEnd w:id="33"/>
    </w:p>
    <w:p w14:paraId="07637F54" w14:textId="5FF82827" w:rsidR="00D64344" w:rsidRDefault="00D64344" w:rsidP="00D64344">
      <w:pPr>
        <w:rPr>
          <w:rFonts w:cstheme="minorHAnsi"/>
        </w:rPr>
      </w:pPr>
      <w:r w:rsidRPr="00ED455F">
        <w:rPr>
          <w:rFonts w:cstheme="minorHAnsi"/>
        </w:rPr>
        <w:t>Changes to th</w:t>
      </w:r>
      <w:r w:rsidR="00E63839">
        <w:rPr>
          <w:rFonts w:cstheme="minorHAnsi"/>
        </w:rPr>
        <w:t>is document</w:t>
      </w:r>
      <w:r w:rsidRPr="00ED455F">
        <w:rPr>
          <w:rFonts w:cstheme="minorHAnsi"/>
        </w:rPr>
        <w:t xml:space="preserve"> must occur in accordance with the </w:t>
      </w:r>
      <w:r w:rsidR="00B165E8">
        <w:rPr>
          <w:rFonts w:cstheme="minorHAnsi"/>
        </w:rPr>
        <w:t>S-131</w:t>
      </w:r>
      <w:r w:rsidRPr="00ED455F">
        <w:rPr>
          <w:rFonts w:cstheme="minorHAnsi"/>
        </w:rPr>
        <w:t xml:space="preserve"> Product Specification </w:t>
      </w:r>
      <w:r w:rsidRPr="002043C5">
        <w:rPr>
          <w:rFonts w:cstheme="minorHAnsi"/>
        </w:rPr>
        <w:t xml:space="preserve">clause </w:t>
      </w:r>
      <w:r w:rsidR="00F46CF0">
        <w:rPr>
          <w:rFonts w:cstheme="minorHAnsi"/>
        </w:rPr>
        <w:t>1.7</w:t>
      </w:r>
      <w:r w:rsidRPr="00A66C15">
        <w:rPr>
          <w:rFonts w:cstheme="minorHAnsi"/>
        </w:rPr>
        <w:t>.</w:t>
      </w:r>
    </w:p>
    <w:p w14:paraId="15042CD3" w14:textId="5621FC91" w:rsidR="00082400" w:rsidRPr="00A66C15" w:rsidRDefault="00082400" w:rsidP="00D419BE">
      <w:pPr>
        <w:pStyle w:val="Heading1"/>
      </w:pPr>
      <w:bookmarkStart w:id="34" w:name="_Ref119017398"/>
      <w:bookmarkStart w:id="35" w:name="_Toc120219295"/>
      <w:r>
        <w:t>Introduction</w:t>
      </w:r>
      <w:bookmarkEnd w:id="34"/>
      <w:bookmarkEnd w:id="35"/>
    </w:p>
    <w:p w14:paraId="3B69FDCF" w14:textId="284F3B31" w:rsidR="00BE1078" w:rsidRDefault="00D64344" w:rsidP="00BE1078">
      <w:pPr>
        <w:rPr>
          <w:rFonts w:cstheme="minorHAnsi"/>
        </w:rPr>
      </w:pPr>
      <w:r w:rsidRPr="00ED455F">
        <w:rPr>
          <w:rFonts w:cstheme="minorHAnsi"/>
        </w:rPr>
        <w:t xml:space="preserve">This </w:t>
      </w:r>
      <w:r w:rsidR="00B165E8">
        <w:rPr>
          <w:rFonts w:cstheme="minorHAnsi"/>
        </w:rPr>
        <w:t>S-131</w:t>
      </w:r>
      <w:r w:rsidRPr="00ED455F">
        <w:rPr>
          <w:rFonts w:cstheme="minorHAnsi"/>
        </w:rPr>
        <w:t xml:space="preserve"> </w:t>
      </w:r>
      <w:r w:rsidR="00BE1078">
        <w:rPr>
          <w:rFonts w:cstheme="minorHAnsi"/>
        </w:rPr>
        <w:t>Validation Checks Annex</w:t>
      </w:r>
      <w:r w:rsidRPr="00A66C15">
        <w:rPr>
          <w:rFonts w:cstheme="minorHAnsi"/>
        </w:rPr>
        <w:t xml:space="preserve"> </w:t>
      </w:r>
      <w:r w:rsidR="00BE1078" w:rsidRPr="00BE1078">
        <w:rPr>
          <w:rFonts w:cstheme="minorHAnsi"/>
        </w:rPr>
        <w:t>defines tests for the structure, format and content of S-131 Marine Harbour Infrastructure datasets. It also defines tests for exchange set structure, components, the content of exchange catalogues and metadata for exchange sets containing S-131 datasets.</w:t>
      </w:r>
    </w:p>
    <w:p w14:paraId="632F6ACC" w14:textId="28C6F696" w:rsidR="00082400" w:rsidRDefault="00BE1078" w:rsidP="00D64344">
      <w:pPr>
        <w:rPr>
          <w:rFonts w:cstheme="minorHAnsi"/>
        </w:rPr>
      </w:pPr>
      <w:r w:rsidRPr="00BE1078">
        <w:rPr>
          <w:rFonts w:cstheme="minorHAnsi"/>
        </w:rPr>
        <w:t xml:space="preserve">The </w:t>
      </w:r>
      <w:r>
        <w:rPr>
          <w:rFonts w:cstheme="minorHAnsi"/>
        </w:rPr>
        <w:t>validation</w:t>
      </w:r>
      <w:r w:rsidRPr="00BE1078">
        <w:rPr>
          <w:rFonts w:cstheme="minorHAnsi"/>
        </w:rPr>
        <w:t xml:space="preserve"> checks are </w:t>
      </w:r>
      <w:r>
        <w:rPr>
          <w:rFonts w:cstheme="minorHAnsi"/>
        </w:rPr>
        <w:t xml:space="preserve">primarily </w:t>
      </w:r>
      <w:r w:rsidRPr="00BE1078">
        <w:rPr>
          <w:rFonts w:cstheme="minorHAnsi"/>
        </w:rPr>
        <w:t>intended for production systems designed to produce S-</w:t>
      </w:r>
      <w:r>
        <w:rPr>
          <w:rFonts w:cstheme="minorHAnsi"/>
        </w:rPr>
        <w:t>131</w:t>
      </w:r>
      <w:r w:rsidRPr="00BE1078">
        <w:rPr>
          <w:rFonts w:cstheme="minorHAnsi"/>
        </w:rPr>
        <w:t xml:space="preserve"> Marine </w:t>
      </w:r>
      <w:r>
        <w:rPr>
          <w:rFonts w:cstheme="minorHAnsi"/>
        </w:rPr>
        <w:t>Harbour</w:t>
      </w:r>
      <w:r w:rsidRPr="00BE1078">
        <w:rPr>
          <w:rFonts w:cstheme="minorHAnsi"/>
        </w:rPr>
        <w:t xml:space="preserve"> </w:t>
      </w:r>
      <w:r>
        <w:rPr>
          <w:rFonts w:cstheme="minorHAnsi"/>
        </w:rPr>
        <w:t>Infrastructure</w:t>
      </w:r>
      <w:r w:rsidRPr="00BE1078">
        <w:rPr>
          <w:rFonts w:cstheme="minorHAnsi"/>
        </w:rPr>
        <w:t xml:space="preserve"> datasets</w:t>
      </w:r>
      <w:r>
        <w:rPr>
          <w:rFonts w:cstheme="minorHAnsi"/>
        </w:rPr>
        <w:t xml:space="preserve"> and exchange sets.</w:t>
      </w:r>
      <w:r w:rsidR="00082400">
        <w:rPr>
          <w:rFonts w:cstheme="minorHAnsi"/>
        </w:rPr>
        <w:t xml:space="preserve"> </w:t>
      </w:r>
      <w:r w:rsidR="00187B2D">
        <w:rPr>
          <w:rFonts w:cstheme="minorHAnsi"/>
        </w:rPr>
        <w:t xml:space="preserve">Production systems should implement these checks to ensure that datasets and exchange sets produced conform to the MHI Product Specification. </w:t>
      </w:r>
      <w:r w:rsidR="00082400">
        <w:rPr>
          <w:rFonts w:cstheme="minorHAnsi"/>
        </w:rPr>
        <w:t xml:space="preserve">The checks may </w:t>
      </w:r>
      <w:r w:rsidR="00187B2D">
        <w:rPr>
          <w:rFonts w:cstheme="minorHAnsi"/>
        </w:rPr>
        <w:t>optionally</w:t>
      </w:r>
      <w:r w:rsidR="00082400">
        <w:rPr>
          <w:rFonts w:cstheme="minorHAnsi"/>
        </w:rPr>
        <w:t xml:space="preserve"> </w:t>
      </w:r>
      <w:r w:rsidR="00187B2D">
        <w:rPr>
          <w:rFonts w:cstheme="minorHAnsi"/>
        </w:rPr>
        <w:t xml:space="preserve">also </w:t>
      </w:r>
      <w:r w:rsidR="00082400">
        <w:rPr>
          <w:rFonts w:cstheme="minorHAnsi"/>
        </w:rPr>
        <w:t xml:space="preserve">be applied </w:t>
      </w:r>
      <w:r w:rsidR="00187B2D">
        <w:rPr>
          <w:rFonts w:cstheme="minorHAnsi"/>
        </w:rPr>
        <w:t>at later stages in the distribution chain from producer to the end-user, as well as on end-user systems.</w:t>
      </w:r>
    </w:p>
    <w:p w14:paraId="2F3FCB7E" w14:textId="0A11314B" w:rsidR="00187B2D" w:rsidRDefault="00187B2D" w:rsidP="00D64344">
      <w:pPr>
        <w:rPr>
          <w:rFonts w:cstheme="minorHAnsi"/>
        </w:rPr>
      </w:pPr>
      <w:r>
        <w:rPr>
          <w:rFonts w:cstheme="minorHAnsi"/>
        </w:rPr>
        <w:t>C</w:t>
      </w:r>
      <w:r w:rsidR="00BE1078">
        <w:rPr>
          <w:rFonts w:cstheme="minorHAnsi"/>
        </w:rPr>
        <w:t>hecks are divided into</w:t>
      </w:r>
      <w:r>
        <w:rPr>
          <w:rFonts w:cstheme="minorHAnsi"/>
        </w:rPr>
        <w:t>:</w:t>
      </w:r>
    </w:p>
    <w:p w14:paraId="6F775BE6" w14:textId="33FEFF2D" w:rsidR="00187B2D" w:rsidRPr="00CD2889" w:rsidRDefault="00187B2D" w:rsidP="00187B2D">
      <w:pPr>
        <w:pStyle w:val="ListParagraph"/>
        <w:numPr>
          <w:ilvl w:val="0"/>
          <w:numId w:val="68"/>
        </w:numPr>
        <w:rPr>
          <w:rFonts w:cstheme="minorHAnsi"/>
        </w:rPr>
      </w:pPr>
      <w:r w:rsidRPr="00187B2D">
        <w:rPr>
          <w:rFonts w:cstheme="minorHAnsi"/>
        </w:rPr>
        <w:t>D</w:t>
      </w:r>
      <w:r w:rsidR="00BE1078" w:rsidRPr="00187B2D">
        <w:rPr>
          <w:rFonts w:cstheme="minorHAnsi"/>
        </w:rPr>
        <w:t>ataset</w:t>
      </w:r>
      <w:r w:rsidRPr="00187B2D">
        <w:rPr>
          <w:rFonts w:cstheme="minorHAnsi"/>
        </w:rPr>
        <w:t xml:space="preserve"> checks, that validate the integ</w:t>
      </w:r>
      <w:r w:rsidRPr="00B233B8">
        <w:rPr>
          <w:rFonts w:cstheme="minorHAnsi"/>
        </w:rPr>
        <w:t xml:space="preserve">rity and conformance of individual MHI dataset files and support files </w:t>
      </w:r>
      <w:r w:rsidRPr="00CD2889">
        <w:rPr>
          <w:rFonts w:cstheme="minorHAnsi"/>
        </w:rPr>
        <w:t>referenced from within MHO datasets.</w:t>
      </w:r>
    </w:p>
    <w:p w14:paraId="59B87CA0" w14:textId="1362A972" w:rsidR="00BE1078" w:rsidRPr="00CA210E" w:rsidRDefault="00187B2D" w:rsidP="00187B2D">
      <w:pPr>
        <w:pStyle w:val="ListParagraph"/>
        <w:numPr>
          <w:ilvl w:val="0"/>
          <w:numId w:val="68"/>
        </w:numPr>
        <w:rPr>
          <w:rFonts w:cstheme="minorHAnsi"/>
        </w:rPr>
      </w:pPr>
      <w:r w:rsidRPr="00914686">
        <w:rPr>
          <w:rFonts w:cstheme="minorHAnsi"/>
        </w:rPr>
        <w:t>E</w:t>
      </w:r>
      <w:r w:rsidR="00BE1078" w:rsidRPr="00914686">
        <w:rPr>
          <w:rFonts w:cstheme="minorHAnsi"/>
        </w:rPr>
        <w:t>xchange set checks</w:t>
      </w:r>
      <w:r w:rsidRPr="00914686">
        <w:rPr>
          <w:rFonts w:cstheme="minorHAnsi"/>
        </w:rPr>
        <w:t xml:space="preserve">, that validate the integrity and conformance of exchange sets containing MHI </w:t>
      </w:r>
      <w:r w:rsidRPr="00CA210E">
        <w:rPr>
          <w:rFonts w:cstheme="minorHAnsi"/>
        </w:rPr>
        <w:t>datasets.</w:t>
      </w:r>
    </w:p>
    <w:p w14:paraId="1446D3B4" w14:textId="6DB9F9A2" w:rsidR="005B07F4" w:rsidRDefault="005B07F4" w:rsidP="00D64344">
      <w:pPr>
        <w:rPr>
          <w:rFonts w:cstheme="minorHAnsi"/>
        </w:rPr>
      </w:pPr>
      <w:r>
        <w:rPr>
          <w:rFonts w:cstheme="minorHAnsi"/>
        </w:rPr>
        <w:t xml:space="preserve">NOTE: Generic S-100 validation checks are currently </w:t>
      </w:r>
      <w:r w:rsidR="00B233B8">
        <w:rPr>
          <w:rFonts w:cstheme="minorHAnsi"/>
        </w:rPr>
        <w:t>being developed</w:t>
      </w:r>
      <w:r>
        <w:rPr>
          <w:rFonts w:cstheme="minorHAnsi"/>
        </w:rPr>
        <w:t xml:space="preserve"> </w:t>
      </w:r>
      <w:r w:rsidR="00B233B8">
        <w:rPr>
          <w:rFonts w:cstheme="minorHAnsi"/>
        </w:rPr>
        <w:t>by</w:t>
      </w:r>
      <w:r>
        <w:rPr>
          <w:rFonts w:cstheme="minorHAnsi"/>
        </w:rPr>
        <w:t xml:space="preserve"> the IHO S-100 working group. When the generic checks are finalized, a future edition of this Annex will be harmonized with the generic S-100 checks. Until such harmonization is accomplished, implementers who encounter discrepancies between this Annex and the future S-100 generic validation checks should consult the NIPWG Chair for advice on how to proceed.</w:t>
      </w:r>
    </w:p>
    <w:p w14:paraId="410EAA38" w14:textId="0B30EE96" w:rsidR="00B233B8" w:rsidRDefault="00B233B8" w:rsidP="00585CBB">
      <w:pPr>
        <w:pStyle w:val="Heading1"/>
      </w:pPr>
      <w:bookmarkStart w:id="36" w:name="_Toc120219296"/>
      <w:r>
        <w:t>Check Classification</w:t>
      </w:r>
      <w:bookmarkEnd w:id="36"/>
    </w:p>
    <w:p w14:paraId="6F3DAA1C" w14:textId="79327F00" w:rsidR="00B233B8" w:rsidRDefault="00B233B8" w:rsidP="00D64344">
      <w:pPr>
        <w:rPr>
          <w:rFonts w:cstheme="minorHAnsi"/>
        </w:rPr>
      </w:pPr>
      <w:r>
        <w:rPr>
          <w:rFonts w:cstheme="minorHAnsi"/>
        </w:rPr>
        <w:t>Checks are classified as Critical, Error, or Warning as described in the table below.</w:t>
      </w:r>
    </w:p>
    <w:p w14:paraId="4531D907" w14:textId="61FFC56D" w:rsidR="00B233B8" w:rsidRDefault="00B233B8" w:rsidP="00585CBB">
      <w:pPr>
        <w:pStyle w:val="Caption"/>
        <w:keepNext/>
      </w:pPr>
      <w:r>
        <w:t xml:space="preserve">Table </w:t>
      </w:r>
      <w:r w:rsidR="004E6DD0">
        <w:fldChar w:fldCharType="begin"/>
      </w:r>
      <w:r w:rsidR="004E6DD0">
        <w:instrText xml:space="preserve"> STYLEREF 1 \s </w:instrText>
      </w:r>
      <w:r w:rsidR="004E6DD0">
        <w:fldChar w:fldCharType="separate"/>
      </w:r>
      <w:r w:rsidR="004E6DD0">
        <w:rPr>
          <w:noProof/>
        </w:rPr>
        <w:t>3</w:t>
      </w:r>
      <w:r w:rsidR="004E6DD0">
        <w:fldChar w:fldCharType="end"/>
      </w:r>
      <w:r w:rsidR="004E6DD0">
        <w:t>.</w:t>
      </w:r>
      <w:r w:rsidR="004E6DD0">
        <w:fldChar w:fldCharType="begin"/>
      </w:r>
      <w:r w:rsidR="004E6DD0">
        <w:instrText xml:space="preserve"> SEQ Table \* ARABIC \s 1 </w:instrText>
      </w:r>
      <w:r w:rsidR="004E6DD0">
        <w:fldChar w:fldCharType="separate"/>
      </w:r>
      <w:r w:rsidR="004E6DD0">
        <w:rPr>
          <w:noProof/>
        </w:rPr>
        <w:t>1</w:t>
      </w:r>
      <w:r w:rsidR="004E6DD0">
        <w:fldChar w:fldCharType="end"/>
      </w:r>
      <w:r>
        <w:t xml:space="preserve"> - Classification of checks by importance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765"/>
        <w:gridCol w:w="6374"/>
      </w:tblGrid>
      <w:tr w:rsidR="00585CBB" w:rsidRPr="00B233B8" w14:paraId="2F1BE392" w14:textId="77777777" w:rsidTr="00CA210E">
        <w:trPr>
          <w:cantSplit/>
          <w:tblHeader/>
        </w:trPr>
        <w:tc>
          <w:tcPr>
            <w:tcW w:w="596" w:type="pct"/>
            <w:shd w:val="clear" w:color="auto" w:fill="auto"/>
          </w:tcPr>
          <w:p w14:paraId="1B87C789" w14:textId="6E4F9C5F" w:rsidR="00585CBB" w:rsidRPr="00585CBB" w:rsidRDefault="00585CBB" w:rsidP="00B233B8">
            <w:pPr>
              <w:rPr>
                <w:rFonts w:cstheme="minorHAnsi"/>
                <w:b/>
                <w:bCs/>
                <w:lang w:val="en-US"/>
              </w:rPr>
            </w:pPr>
            <w:r w:rsidRPr="00585CBB">
              <w:rPr>
                <w:rFonts w:cstheme="minorHAnsi"/>
                <w:b/>
                <w:bCs/>
                <w:lang w:val="en-US"/>
              </w:rPr>
              <w:t>Indicator</w:t>
            </w:r>
          </w:p>
        </w:tc>
        <w:tc>
          <w:tcPr>
            <w:tcW w:w="955" w:type="pct"/>
            <w:shd w:val="clear" w:color="auto" w:fill="auto"/>
          </w:tcPr>
          <w:p w14:paraId="42FE81F9" w14:textId="6B6BD371" w:rsidR="00585CBB" w:rsidRPr="00585CBB" w:rsidRDefault="00585CBB" w:rsidP="00B233B8">
            <w:pPr>
              <w:rPr>
                <w:rFonts w:cstheme="minorHAnsi"/>
                <w:b/>
                <w:bCs/>
                <w:lang w:val="en-US"/>
              </w:rPr>
            </w:pPr>
            <w:r w:rsidRPr="00585CBB">
              <w:rPr>
                <w:rFonts w:cstheme="minorHAnsi"/>
                <w:b/>
                <w:bCs/>
                <w:lang w:val="en-US"/>
              </w:rPr>
              <w:t>Type</w:t>
            </w:r>
          </w:p>
        </w:tc>
        <w:tc>
          <w:tcPr>
            <w:tcW w:w="3450" w:type="pct"/>
            <w:shd w:val="clear" w:color="auto" w:fill="auto"/>
          </w:tcPr>
          <w:p w14:paraId="38CD17EE" w14:textId="02BB10D0" w:rsidR="00585CBB" w:rsidRPr="00585CBB" w:rsidRDefault="00585CBB" w:rsidP="00B233B8">
            <w:pPr>
              <w:rPr>
                <w:rFonts w:cstheme="minorHAnsi"/>
                <w:b/>
                <w:bCs/>
                <w:lang w:val="en-US"/>
              </w:rPr>
            </w:pPr>
            <w:r w:rsidRPr="00585CBB">
              <w:rPr>
                <w:rFonts w:cstheme="minorHAnsi"/>
                <w:b/>
                <w:bCs/>
                <w:lang w:val="en-US"/>
              </w:rPr>
              <w:t>Description</w:t>
            </w:r>
          </w:p>
        </w:tc>
      </w:tr>
      <w:tr w:rsidR="00B233B8" w:rsidRPr="00B233B8" w14:paraId="4D611C8F" w14:textId="77777777" w:rsidTr="00CA210E">
        <w:trPr>
          <w:cantSplit/>
        </w:trPr>
        <w:tc>
          <w:tcPr>
            <w:tcW w:w="596" w:type="pct"/>
            <w:shd w:val="clear" w:color="auto" w:fill="auto"/>
          </w:tcPr>
          <w:p w14:paraId="63D4A428" w14:textId="77777777" w:rsidR="00B233B8" w:rsidRPr="00B233B8" w:rsidRDefault="00B233B8" w:rsidP="00B233B8">
            <w:pPr>
              <w:rPr>
                <w:rFonts w:cstheme="minorHAnsi"/>
                <w:lang w:val="en-US"/>
              </w:rPr>
            </w:pPr>
            <w:r w:rsidRPr="00B233B8">
              <w:rPr>
                <w:rFonts w:cstheme="minorHAnsi"/>
                <w:lang w:val="en-US"/>
              </w:rPr>
              <w:t>C</w:t>
            </w:r>
          </w:p>
        </w:tc>
        <w:tc>
          <w:tcPr>
            <w:tcW w:w="955" w:type="pct"/>
            <w:shd w:val="clear" w:color="auto" w:fill="auto"/>
          </w:tcPr>
          <w:p w14:paraId="6FAA706A" w14:textId="77777777" w:rsidR="00B233B8" w:rsidRPr="00B233B8" w:rsidRDefault="00B233B8" w:rsidP="00B233B8">
            <w:pPr>
              <w:rPr>
                <w:rFonts w:cstheme="minorHAnsi"/>
                <w:lang w:val="en-US"/>
              </w:rPr>
            </w:pPr>
            <w:r w:rsidRPr="00B233B8">
              <w:rPr>
                <w:rFonts w:cstheme="minorHAnsi"/>
                <w:lang w:val="en-US"/>
              </w:rPr>
              <w:t>Critical Error</w:t>
            </w:r>
          </w:p>
        </w:tc>
        <w:tc>
          <w:tcPr>
            <w:tcW w:w="3450" w:type="pct"/>
            <w:shd w:val="clear" w:color="auto" w:fill="auto"/>
          </w:tcPr>
          <w:p w14:paraId="78A78332" w14:textId="7CAC3944" w:rsidR="00B233B8" w:rsidRPr="00B233B8" w:rsidRDefault="00B233B8" w:rsidP="00B233B8">
            <w:pPr>
              <w:rPr>
                <w:rFonts w:cstheme="minorHAnsi"/>
                <w:lang w:val="en-US"/>
              </w:rPr>
            </w:pPr>
            <w:r w:rsidRPr="00B233B8">
              <w:rPr>
                <w:rFonts w:cstheme="minorHAnsi"/>
                <w:lang w:val="en-US"/>
              </w:rPr>
              <w:t>An error which would make a</w:t>
            </w:r>
            <w:r w:rsidR="007D6122">
              <w:rPr>
                <w:rFonts w:cstheme="minorHAnsi"/>
                <w:lang w:val="en-US"/>
              </w:rPr>
              <w:t xml:space="preserve"> </w:t>
            </w:r>
            <w:r w:rsidRPr="00B233B8">
              <w:rPr>
                <w:rFonts w:cstheme="minorHAnsi"/>
                <w:lang w:val="en-US"/>
              </w:rPr>
              <w:t>dataset unusable in ECDIS through not loading or causing an ECDIS to crash or presenting data which is unsafe for navigation.</w:t>
            </w:r>
          </w:p>
        </w:tc>
      </w:tr>
      <w:tr w:rsidR="00B233B8" w:rsidRPr="00B233B8" w14:paraId="068CA612" w14:textId="77777777" w:rsidTr="00CA210E">
        <w:trPr>
          <w:cantSplit/>
        </w:trPr>
        <w:tc>
          <w:tcPr>
            <w:tcW w:w="596" w:type="pct"/>
            <w:shd w:val="clear" w:color="auto" w:fill="auto"/>
          </w:tcPr>
          <w:p w14:paraId="21917C7B" w14:textId="77777777" w:rsidR="00B233B8" w:rsidRPr="00B233B8" w:rsidRDefault="00B233B8" w:rsidP="00B233B8">
            <w:pPr>
              <w:rPr>
                <w:rFonts w:cstheme="minorHAnsi"/>
                <w:lang w:val="en-US"/>
              </w:rPr>
            </w:pPr>
            <w:r w:rsidRPr="00B233B8">
              <w:rPr>
                <w:rFonts w:cstheme="minorHAnsi"/>
                <w:lang w:val="en-US"/>
              </w:rPr>
              <w:t>E</w:t>
            </w:r>
          </w:p>
        </w:tc>
        <w:tc>
          <w:tcPr>
            <w:tcW w:w="955" w:type="pct"/>
            <w:shd w:val="clear" w:color="auto" w:fill="auto"/>
          </w:tcPr>
          <w:p w14:paraId="65614F0D" w14:textId="77777777" w:rsidR="00B233B8" w:rsidRPr="00B233B8" w:rsidRDefault="00B233B8" w:rsidP="00B233B8">
            <w:pPr>
              <w:rPr>
                <w:rFonts w:cstheme="minorHAnsi"/>
                <w:lang w:val="en-US"/>
              </w:rPr>
            </w:pPr>
            <w:r w:rsidRPr="00B233B8">
              <w:rPr>
                <w:rFonts w:cstheme="minorHAnsi"/>
                <w:lang w:val="en-US"/>
              </w:rPr>
              <w:t>Error</w:t>
            </w:r>
          </w:p>
        </w:tc>
        <w:tc>
          <w:tcPr>
            <w:tcW w:w="3450" w:type="pct"/>
            <w:shd w:val="clear" w:color="auto" w:fill="auto"/>
          </w:tcPr>
          <w:p w14:paraId="612293CA" w14:textId="4AA4E121" w:rsidR="00B233B8" w:rsidRPr="00B233B8" w:rsidRDefault="00B233B8" w:rsidP="00B233B8">
            <w:pPr>
              <w:rPr>
                <w:rFonts w:cstheme="minorHAnsi"/>
                <w:lang w:val="en-US"/>
              </w:rPr>
            </w:pPr>
            <w:r w:rsidRPr="00B233B8">
              <w:rPr>
                <w:rFonts w:cstheme="minorHAnsi"/>
                <w:lang w:val="en-US"/>
              </w:rPr>
              <w:t>An error which may degrade the quality of t</w:t>
            </w:r>
            <w:r w:rsidR="007D6122">
              <w:rPr>
                <w:rFonts w:cstheme="minorHAnsi"/>
                <w:lang w:val="en-US"/>
              </w:rPr>
              <w:t xml:space="preserve">he </w:t>
            </w:r>
            <w:r w:rsidRPr="00B233B8">
              <w:rPr>
                <w:rFonts w:cstheme="minorHAnsi"/>
                <w:lang w:val="en-US"/>
              </w:rPr>
              <w:t>dataset through appearance or usability but which will not pose a significant danger when used to support navigation.</w:t>
            </w:r>
          </w:p>
        </w:tc>
      </w:tr>
      <w:tr w:rsidR="00B233B8" w:rsidRPr="00B233B8" w14:paraId="3FB45E0E" w14:textId="77777777" w:rsidTr="00CA210E">
        <w:trPr>
          <w:cantSplit/>
        </w:trPr>
        <w:tc>
          <w:tcPr>
            <w:tcW w:w="596" w:type="pct"/>
            <w:shd w:val="clear" w:color="auto" w:fill="auto"/>
          </w:tcPr>
          <w:p w14:paraId="5CCBB36A" w14:textId="77777777" w:rsidR="00B233B8" w:rsidRPr="00B233B8" w:rsidRDefault="00B233B8" w:rsidP="00B233B8">
            <w:pPr>
              <w:rPr>
                <w:rFonts w:cstheme="minorHAnsi"/>
                <w:lang w:val="en-US"/>
              </w:rPr>
            </w:pPr>
            <w:r w:rsidRPr="00B233B8">
              <w:rPr>
                <w:rFonts w:cstheme="minorHAnsi"/>
                <w:lang w:val="en-US"/>
              </w:rPr>
              <w:t>W</w:t>
            </w:r>
          </w:p>
        </w:tc>
        <w:tc>
          <w:tcPr>
            <w:tcW w:w="955" w:type="pct"/>
            <w:shd w:val="clear" w:color="auto" w:fill="auto"/>
          </w:tcPr>
          <w:p w14:paraId="0DAED02A" w14:textId="77777777" w:rsidR="00B233B8" w:rsidRPr="00B233B8" w:rsidRDefault="00B233B8" w:rsidP="00B233B8">
            <w:pPr>
              <w:rPr>
                <w:rFonts w:cstheme="minorHAnsi"/>
                <w:lang w:val="en-US"/>
              </w:rPr>
            </w:pPr>
            <w:r w:rsidRPr="00B233B8">
              <w:rPr>
                <w:rFonts w:cstheme="minorHAnsi"/>
                <w:lang w:val="en-US"/>
              </w:rPr>
              <w:t>Warning</w:t>
            </w:r>
          </w:p>
        </w:tc>
        <w:tc>
          <w:tcPr>
            <w:tcW w:w="3450" w:type="pct"/>
            <w:shd w:val="clear" w:color="auto" w:fill="auto"/>
          </w:tcPr>
          <w:p w14:paraId="067488E5" w14:textId="48B04630" w:rsidR="00B233B8" w:rsidRPr="00B233B8" w:rsidRDefault="00B233B8" w:rsidP="00B233B8">
            <w:pPr>
              <w:rPr>
                <w:rFonts w:cstheme="minorHAnsi"/>
                <w:lang w:val="en-US"/>
              </w:rPr>
            </w:pPr>
            <w:r w:rsidRPr="00B233B8">
              <w:rPr>
                <w:rFonts w:cstheme="minorHAnsi"/>
                <w:lang w:val="en-US"/>
              </w:rPr>
              <w:t>An error which may be duplication or an inconsistency which will not noticeably degrade the usability of a dataset in ECDIS.</w:t>
            </w:r>
          </w:p>
        </w:tc>
      </w:tr>
    </w:tbl>
    <w:p w14:paraId="213F13D8" w14:textId="1D738167" w:rsidR="00B233B8" w:rsidRDefault="00B233B8" w:rsidP="00D64344">
      <w:pPr>
        <w:rPr>
          <w:rFonts w:cstheme="minorHAnsi"/>
        </w:rPr>
      </w:pPr>
    </w:p>
    <w:p w14:paraId="73380463" w14:textId="46365A48" w:rsidR="00B233B8" w:rsidRDefault="00B233B8" w:rsidP="00585CBB">
      <w:pPr>
        <w:pStyle w:val="Heading1"/>
      </w:pPr>
      <w:bookmarkStart w:id="37" w:name="_Toc120219297"/>
      <w:r>
        <w:t>Check Application</w:t>
      </w:r>
      <w:bookmarkEnd w:id="37"/>
    </w:p>
    <w:p w14:paraId="4E342821" w14:textId="1E55BBA6" w:rsidR="00585CBB" w:rsidRDefault="00585CBB" w:rsidP="00D64344">
      <w:pPr>
        <w:rPr>
          <w:rFonts w:cstheme="minorHAnsi"/>
        </w:rPr>
      </w:pPr>
      <w:r>
        <w:rPr>
          <w:rFonts w:cstheme="minorHAnsi"/>
        </w:rPr>
        <w:t xml:space="preserve">Certain dataset checks apply to only base datasets, some checks only to update datasets, and some can be applied only to complete datasets after an update has been applied. The application of checks </w:t>
      </w:r>
      <w:r w:rsidR="00D96649">
        <w:rPr>
          <w:rFonts w:cstheme="minorHAnsi"/>
        </w:rPr>
        <w:t xml:space="preserve">to datasets or dataset updates </w:t>
      </w:r>
      <w:r>
        <w:rPr>
          <w:rFonts w:cstheme="minorHAnsi"/>
        </w:rPr>
        <w:t>is indicated by one or more of the indicators in the leftmost column of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765"/>
        <w:gridCol w:w="6374"/>
      </w:tblGrid>
      <w:tr w:rsidR="00585CBB" w:rsidRPr="00585CBB" w14:paraId="65A19EFB" w14:textId="77777777" w:rsidTr="00CA210E">
        <w:trPr>
          <w:cantSplit/>
          <w:tblHeader/>
        </w:trPr>
        <w:tc>
          <w:tcPr>
            <w:tcW w:w="596" w:type="pct"/>
            <w:tcBorders>
              <w:top w:val="single" w:sz="4" w:space="0" w:color="auto"/>
              <w:left w:val="single" w:sz="4" w:space="0" w:color="auto"/>
              <w:bottom w:val="single" w:sz="4" w:space="0" w:color="auto"/>
              <w:right w:val="single" w:sz="4" w:space="0" w:color="auto"/>
            </w:tcBorders>
          </w:tcPr>
          <w:p w14:paraId="2FAE8FB9" w14:textId="281A4F99" w:rsidR="00585CBB" w:rsidRPr="00585CBB" w:rsidRDefault="00585CBB" w:rsidP="00585CBB">
            <w:pPr>
              <w:rPr>
                <w:rFonts w:cstheme="minorHAnsi"/>
                <w:b/>
                <w:bCs/>
                <w:lang w:val="en-US"/>
              </w:rPr>
            </w:pPr>
            <w:r w:rsidRPr="00585CBB">
              <w:rPr>
                <w:rFonts w:cstheme="minorHAnsi"/>
                <w:b/>
                <w:bCs/>
                <w:lang w:val="en-US"/>
              </w:rPr>
              <w:t>Indicator</w:t>
            </w:r>
          </w:p>
        </w:tc>
        <w:tc>
          <w:tcPr>
            <w:tcW w:w="955" w:type="pct"/>
            <w:tcBorders>
              <w:top w:val="single" w:sz="4" w:space="0" w:color="auto"/>
              <w:left w:val="single" w:sz="4" w:space="0" w:color="auto"/>
              <w:bottom w:val="single" w:sz="4" w:space="0" w:color="auto"/>
              <w:right w:val="single" w:sz="4" w:space="0" w:color="auto"/>
            </w:tcBorders>
          </w:tcPr>
          <w:p w14:paraId="56CC86F2" w14:textId="03C736F4" w:rsidR="00585CBB" w:rsidRPr="00585CBB" w:rsidRDefault="00585CBB" w:rsidP="00585CBB">
            <w:pPr>
              <w:rPr>
                <w:rFonts w:cstheme="minorHAnsi"/>
                <w:b/>
                <w:bCs/>
                <w:lang w:val="en-US"/>
              </w:rPr>
            </w:pPr>
            <w:r w:rsidRPr="00585CBB">
              <w:rPr>
                <w:rFonts w:cstheme="minorHAnsi"/>
                <w:b/>
                <w:bCs/>
                <w:lang w:val="en-US"/>
              </w:rPr>
              <w:t>Applies to</w:t>
            </w:r>
          </w:p>
        </w:tc>
        <w:tc>
          <w:tcPr>
            <w:tcW w:w="3450" w:type="pct"/>
            <w:tcBorders>
              <w:top w:val="single" w:sz="4" w:space="0" w:color="auto"/>
              <w:left w:val="single" w:sz="4" w:space="0" w:color="auto"/>
              <w:bottom w:val="single" w:sz="4" w:space="0" w:color="auto"/>
              <w:right w:val="single" w:sz="4" w:space="0" w:color="auto"/>
            </w:tcBorders>
          </w:tcPr>
          <w:p w14:paraId="7F61CA7A" w14:textId="10536D39" w:rsidR="00585CBB" w:rsidRPr="00585CBB" w:rsidRDefault="00585CBB" w:rsidP="00585CBB">
            <w:pPr>
              <w:rPr>
                <w:rFonts w:cstheme="minorHAnsi"/>
                <w:b/>
                <w:bCs/>
                <w:lang w:val="en-US"/>
              </w:rPr>
            </w:pPr>
            <w:r w:rsidRPr="00585CBB">
              <w:rPr>
                <w:rFonts w:cstheme="minorHAnsi"/>
                <w:b/>
                <w:bCs/>
                <w:lang w:val="en-US"/>
              </w:rPr>
              <w:t>Description</w:t>
            </w:r>
          </w:p>
        </w:tc>
      </w:tr>
      <w:tr w:rsidR="00585CBB" w:rsidRPr="00585CBB" w14:paraId="18809562" w14:textId="77777777" w:rsidTr="00CA210E">
        <w:trPr>
          <w:cantSplit/>
        </w:trPr>
        <w:tc>
          <w:tcPr>
            <w:tcW w:w="596" w:type="pct"/>
            <w:tcBorders>
              <w:top w:val="single" w:sz="4" w:space="0" w:color="auto"/>
              <w:left w:val="single" w:sz="4" w:space="0" w:color="auto"/>
              <w:bottom w:val="single" w:sz="4" w:space="0" w:color="auto"/>
              <w:right w:val="single" w:sz="4" w:space="0" w:color="auto"/>
            </w:tcBorders>
            <w:hideMark/>
          </w:tcPr>
          <w:p w14:paraId="77BE4210" w14:textId="77777777" w:rsidR="00585CBB" w:rsidRPr="00585CBB" w:rsidRDefault="00585CBB" w:rsidP="00585CBB">
            <w:pPr>
              <w:rPr>
                <w:rFonts w:cstheme="minorHAnsi"/>
                <w:lang w:val="en-US"/>
              </w:rPr>
            </w:pPr>
            <w:r w:rsidRPr="00585CBB">
              <w:rPr>
                <w:rFonts w:cstheme="minorHAnsi"/>
                <w:lang w:val="en-US"/>
              </w:rPr>
              <w:t>B</w:t>
            </w:r>
          </w:p>
        </w:tc>
        <w:tc>
          <w:tcPr>
            <w:tcW w:w="955" w:type="pct"/>
            <w:tcBorders>
              <w:top w:val="single" w:sz="4" w:space="0" w:color="auto"/>
              <w:left w:val="single" w:sz="4" w:space="0" w:color="auto"/>
              <w:bottom w:val="single" w:sz="4" w:space="0" w:color="auto"/>
              <w:right w:val="single" w:sz="4" w:space="0" w:color="auto"/>
            </w:tcBorders>
            <w:hideMark/>
          </w:tcPr>
          <w:p w14:paraId="58F95406" w14:textId="77777777" w:rsidR="00585CBB" w:rsidRPr="00585CBB" w:rsidRDefault="00585CBB" w:rsidP="00585CBB">
            <w:pPr>
              <w:rPr>
                <w:rFonts w:cstheme="minorHAnsi"/>
                <w:lang w:val="en-US"/>
              </w:rPr>
            </w:pPr>
            <w:r w:rsidRPr="00585CBB">
              <w:rPr>
                <w:rFonts w:cstheme="minorHAnsi"/>
                <w:lang w:val="en-US"/>
              </w:rPr>
              <w:t>Base</w:t>
            </w:r>
          </w:p>
        </w:tc>
        <w:tc>
          <w:tcPr>
            <w:tcW w:w="3450" w:type="pct"/>
            <w:tcBorders>
              <w:top w:val="single" w:sz="4" w:space="0" w:color="auto"/>
              <w:left w:val="single" w:sz="4" w:space="0" w:color="auto"/>
              <w:bottom w:val="single" w:sz="4" w:space="0" w:color="auto"/>
              <w:right w:val="single" w:sz="4" w:space="0" w:color="auto"/>
            </w:tcBorders>
            <w:hideMark/>
          </w:tcPr>
          <w:p w14:paraId="70195FE4" w14:textId="77777777" w:rsidR="00585CBB" w:rsidRPr="00585CBB" w:rsidRDefault="00585CBB" w:rsidP="00585CBB">
            <w:pPr>
              <w:rPr>
                <w:rFonts w:cstheme="minorHAnsi"/>
                <w:lang w:val="en-US"/>
              </w:rPr>
            </w:pPr>
            <w:r w:rsidRPr="00585CBB">
              <w:rPr>
                <w:rFonts w:cstheme="minorHAnsi"/>
                <w:lang w:val="en-US"/>
              </w:rPr>
              <w:t>Apply check to new dataset, new edition, and post-update dataset (after updates have been applied to the base).</w:t>
            </w:r>
          </w:p>
        </w:tc>
      </w:tr>
      <w:tr w:rsidR="00585CBB" w:rsidRPr="00585CBB" w14:paraId="6E4B733C" w14:textId="77777777" w:rsidTr="00CA210E">
        <w:trPr>
          <w:cantSplit/>
        </w:trPr>
        <w:tc>
          <w:tcPr>
            <w:tcW w:w="596" w:type="pct"/>
            <w:tcBorders>
              <w:top w:val="single" w:sz="4" w:space="0" w:color="auto"/>
              <w:left w:val="single" w:sz="4" w:space="0" w:color="auto"/>
              <w:bottom w:val="single" w:sz="4" w:space="0" w:color="auto"/>
              <w:right w:val="single" w:sz="4" w:space="0" w:color="auto"/>
            </w:tcBorders>
            <w:hideMark/>
          </w:tcPr>
          <w:p w14:paraId="17EF8547" w14:textId="77777777" w:rsidR="00585CBB" w:rsidRPr="00585CBB" w:rsidRDefault="00585CBB" w:rsidP="00585CBB">
            <w:pPr>
              <w:rPr>
                <w:rFonts w:cstheme="minorHAnsi"/>
                <w:lang w:val="en-US"/>
              </w:rPr>
            </w:pPr>
            <w:r w:rsidRPr="00585CBB">
              <w:rPr>
                <w:rFonts w:cstheme="minorHAnsi"/>
                <w:lang w:val="en-US"/>
              </w:rPr>
              <w:t>U</w:t>
            </w:r>
          </w:p>
        </w:tc>
        <w:tc>
          <w:tcPr>
            <w:tcW w:w="955" w:type="pct"/>
            <w:tcBorders>
              <w:top w:val="single" w:sz="4" w:space="0" w:color="auto"/>
              <w:left w:val="single" w:sz="4" w:space="0" w:color="auto"/>
              <w:bottom w:val="single" w:sz="4" w:space="0" w:color="auto"/>
              <w:right w:val="single" w:sz="4" w:space="0" w:color="auto"/>
            </w:tcBorders>
            <w:hideMark/>
          </w:tcPr>
          <w:p w14:paraId="5AD8C2DE" w14:textId="77777777" w:rsidR="00585CBB" w:rsidRPr="00585CBB" w:rsidRDefault="00585CBB" w:rsidP="00585CBB">
            <w:pPr>
              <w:rPr>
                <w:rFonts w:cstheme="minorHAnsi"/>
                <w:lang w:val="en-US"/>
              </w:rPr>
            </w:pPr>
            <w:r w:rsidRPr="00585CBB">
              <w:rPr>
                <w:rFonts w:cstheme="minorHAnsi"/>
                <w:lang w:val="en-US"/>
              </w:rPr>
              <w:t>Update</w:t>
            </w:r>
          </w:p>
        </w:tc>
        <w:tc>
          <w:tcPr>
            <w:tcW w:w="3450" w:type="pct"/>
            <w:tcBorders>
              <w:top w:val="single" w:sz="4" w:space="0" w:color="auto"/>
              <w:left w:val="single" w:sz="4" w:space="0" w:color="auto"/>
              <w:bottom w:val="single" w:sz="4" w:space="0" w:color="auto"/>
              <w:right w:val="single" w:sz="4" w:space="0" w:color="auto"/>
            </w:tcBorders>
            <w:hideMark/>
          </w:tcPr>
          <w:p w14:paraId="48B8A2D4" w14:textId="77777777" w:rsidR="00585CBB" w:rsidRPr="00585CBB" w:rsidRDefault="00585CBB" w:rsidP="00585CBB">
            <w:pPr>
              <w:rPr>
                <w:rFonts w:cstheme="minorHAnsi"/>
                <w:lang w:val="en-US"/>
              </w:rPr>
            </w:pPr>
            <w:r w:rsidRPr="00585CBB">
              <w:rPr>
                <w:rFonts w:cstheme="minorHAnsi"/>
                <w:lang w:val="en-US"/>
              </w:rPr>
              <w:t>Apply check to update datasets in isolation.</w:t>
            </w:r>
          </w:p>
        </w:tc>
      </w:tr>
      <w:tr w:rsidR="00585CBB" w:rsidRPr="00585CBB" w14:paraId="179967B6" w14:textId="77777777" w:rsidTr="00CA210E">
        <w:trPr>
          <w:cantSplit/>
        </w:trPr>
        <w:tc>
          <w:tcPr>
            <w:tcW w:w="596" w:type="pct"/>
            <w:tcBorders>
              <w:top w:val="single" w:sz="4" w:space="0" w:color="auto"/>
              <w:left w:val="single" w:sz="4" w:space="0" w:color="auto"/>
              <w:bottom w:val="single" w:sz="4" w:space="0" w:color="auto"/>
              <w:right w:val="single" w:sz="4" w:space="0" w:color="auto"/>
            </w:tcBorders>
            <w:hideMark/>
          </w:tcPr>
          <w:p w14:paraId="5F90A4EE" w14:textId="77777777" w:rsidR="00585CBB" w:rsidRPr="00585CBB" w:rsidRDefault="00585CBB" w:rsidP="00585CBB">
            <w:pPr>
              <w:rPr>
                <w:rFonts w:cstheme="minorHAnsi"/>
                <w:lang w:val="en-US"/>
              </w:rPr>
            </w:pPr>
            <w:r w:rsidRPr="00585CBB">
              <w:rPr>
                <w:rFonts w:cstheme="minorHAnsi"/>
                <w:lang w:val="en-US"/>
              </w:rPr>
              <w:t>S</w:t>
            </w:r>
          </w:p>
        </w:tc>
        <w:tc>
          <w:tcPr>
            <w:tcW w:w="955" w:type="pct"/>
            <w:tcBorders>
              <w:top w:val="single" w:sz="4" w:space="0" w:color="auto"/>
              <w:left w:val="single" w:sz="4" w:space="0" w:color="auto"/>
              <w:bottom w:val="single" w:sz="4" w:space="0" w:color="auto"/>
              <w:right w:val="single" w:sz="4" w:space="0" w:color="auto"/>
            </w:tcBorders>
            <w:hideMark/>
          </w:tcPr>
          <w:p w14:paraId="4B141A19" w14:textId="77777777" w:rsidR="00585CBB" w:rsidRPr="00585CBB" w:rsidRDefault="00585CBB" w:rsidP="00585CBB">
            <w:pPr>
              <w:rPr>
                <w:rFonts w:cstheme="minorHAnsi"/>
                <w:lang w:val="en-US"/>
              </w:rPr>
            </w:pPr>
            <w:r w:rsidRPr="00585CBB">
              <w:rPr>
                <w:rFonts w:cstheme="minorHAnsi"/>
                <w:lang w:val="en-US"/>
              </w:rPr>
              <w:t>Post-update</w:t>
            </w:r>
          </w:p>
        </w:tc>
        <w:tc>
          <w:tcPr>
            <w:tcW w:w="3450" w:type="pct"/>
            <w:tcBorders>
              <w:top w:val="single" w:sz="4" w:space="0" w:color="auto"/>
              <w:left w:val="single" w:sz="4" w:space="0" w:color="auto"/>
              <w:bottom w:val="single" w:sz="4" w:space="0" w:color="auto"/>
              <w:right w:val="single" w:sz="4" w:space="0" w:color="auto"/>
            </w:tcBorders>
            <w:hideMark/>
          </w:tcPr>
          <w:p w14:paraId="5D3A108A" w14:textId="77777777" w:rsidR="00585CBB" w:rsidRPr="00585CBB" w:rsidRDefault="00585CBB" w:rsidP="00585CBB">
            <w:pPr>
              <w:rPr>
                <w:rFonts w:cstheme="minorHAnsi"/>
                <w:lang w:val="en-US"/>
              </w:rPr>
            </w:pPr>
            <w:r w:rsidRPr="00585CBB">
              <w:rPr>
                <w:rFonts w:cstheme="minorHAnsi"/>
                <w:lang w:val="en-US"/>
              </w:rPr>
              <w:t>Apply check only to a post-update dataset, i.e., subsequent to application of all available updates.</w:t>
            </w:r>
          </w:p>
        </w:tc>
      </w:tr>
    </w:tbl>
    <w:p w14:paraId="6457D804" w14:textId="6E811C17" w:rsidR="00B233B8" w:rsidRDefault="00B233B8" w:rsidP="00D64344">
      <w:pPr>
        <w:rPr>
          <w:rFonts w:cstheme="minorHAnsi"/>
        </w:rPr>
      </w:pPr>
    </w:p>
    <w:p w14:paraId="6A1F9BDC" w14:textId="6DBB9498" w:rsidR="00D96649" w:rsidRDefault="00D96649" w:rsidP="00D64344">
      <w:pPr>
        <w:rPr>
          <w:rFonts w:cstheme="minorHAnsi"/>
        </w:rPr>
      </w:pPr>
      <w:r w:rsidRPr="00D96649">
        <w:rPr>
          <w:rFonts w:cstheme="minorHAnsi"/>
        </w:rPr>
        <w:t>Checks do not apply to dataset terminations or cancellations, except where the check description explicitly states it applies in case of a termination or cancellation</w:t>
      </w:r>
      <w:r>
        <w:rPr>
          <w:rFonts w:cstheme="minorHAnsi"/>
        </w:rPr>
        <w:t>.</w:t>
      </w:r>
    </w:p>
    <w:p w14:paraId="50407CBC" w14:textId="44307FD0" w:rsidR="00B55C89" w:rsidRDefault="00B55C89" w:rsidP="00E15254">
      <w:pPr>
        <w:pStyle w:val="Heading1"/>
      </w:pPr>
      <w:bookmarkStart w:id="38" w:name="_Toc120219298"/>
      <w:r>
        <w:t>Validation processing</w:t>
      </w:r>
      <w:bookmarkEnd w:id="38"/>
    </w:p>
    <w:p w14:paraId="6FA527CE" w14:textId="750FE296" w:rsidR="00B55C89" w:rsidRDefault="00B55C89" w:rsidP="00D64344">
      <w:pPr>
        <w:rPr>
          <w:rFonts w:cstheme="minorHAnsi"/>
        </w:rPr>
      </w:pPr>
      <w:r>
        <w:rPr>
          <w:rFonts w:cstheme="minorHAnsi"/>
        </w:rPr>
        <w:t>Automatic validation of MHI datasets and exchange catalogues must consist of at least the following phases:</w:t>
      </w:r>
    </w:p>
    <w:p w14:paraId="38A17F17" w14:textId="5DC6AB3B" w:rsidR="005E1AB3" w:rsidRDefault="00B55C89" w:rsidP="00F25259">
      <w:pPr>
        <w:pStyle w:val="ListParagraph"/>
        <w:numPr>
          <w:ilvl w:val="0"/>
          <w:numId w:val="80"/>
        </w:numPr>
        <w:rPr>
          <w:rFonts w:cstheme="minorHAnsi"/>
        </w:rPr>
      </w:pPr>
      <w:r w:rsidRPr="00F25259">
        <w:rPr>
          <w:rFonts w:cstheme="minorHAnsi"/>
        </w:rPr>
        <w:t>Schema</w:t>
      </w:r>
      <w:r w:rsidR="005E1AB3">
        <w:rPr>
          <w:rFonts w:cstheme="minorHAnsi"/>
        </w:rPr>
        <w:t xml:space="preserve"> </w:t>
      </w:r>
      <w:r w:rsidRPr="00F25259">
        <w:rPr>
          <w:rFonts w:cstheme="minorHAnsi"/>
        </w:rPr>
        <w:t xml:space="preserve">validation: </w:t>
      </w:r>
      <w:r w:rsidR="000D4938" w:rsidRPr="00F25259">
        <w:rPr>
          <w:rFonts w:cstheme="minorHAnsi"/>
        </w:rPr>
        <w:t>Verification of</w:t>
      </w:r>
      <w:r w:rsidRPr="00F25259">
        <w:rPr>
          <w:rFonts w:cstheme="minorHAnsi"/>
        </w:rPr>
        <w:t xml:space="preserve"> conformance </w:t>
      </w:r>
      <w:r w:rsidR="000D4938" w:rsidRPr="00F25259">
        <w:rPr>
          <w:rFonts w:cstheme="minorHAnsi"/>
        </w:rPr>
        <w:t>to the</w:t>
      </w:r>
      <w:r w:rsidR="000D4938" w:rsidRPr="0054391E">
        <w:rPr>
          <w:rFonts w:cstheme="minorHAnsi"/>
        </w:rPr>
        <w:t xml:space="preserve"> XML schema that defines</w:t>
      </w:r>
      <w:r w:rsidR="000D4938" w:rsidRPr="00C20F25">
        <w:rPr>
          <w:rFonts w:cstheme="minorHAnsi"/>
        </w:rPr>
        <w:t xml:space="preserve"> its format</w:t>
      </w:r>
      <w:r w:rsidR="005E1AB3">
        <w:rPr>
          <w:rFonts w:cstheme="minorHAnsi"/>
        </w:rPr>
        <w:t>. For the GML dataset, this is the schema defined in Annex B (Encoding Format). For the exchange catalogue, it is the S-100 generic exchange catalogue schema.</w:t>
      </w:r>
    </w:p>
    <w:p w14:paraId="40C51135" w14:textId="0BA4496D" w:rsidR="0054391E" w:rsidRDefault="000D4938" w:rsidP="005E1AB3">
      <w:pPr>
        <w:pStyle w:val="ListParagraph"/>
        <w:rPr>
          <w:rFonts w:cstheme="minorHAnsi"/>
        </w:rPr>
      </w:pPr>
      <w:r w:rsidRPr="00C20F25">
        <w:rPr>
          <w:rFonts w:cstheme="minorHAnsi"/>
        </w:rPr>
        <w:t xml:space="preserve">Off-the-shelf XML validation </w:t>
      </w:r>
      <w:r w:rsidRPr="005E1AB3">
        <w:rPr>
          <w:rFonts w:cstheme="minorHAnsi"/>
        </w:rPr>
        <w:t>software tools or libraries that are “schema-aware” can be used for this phase. “Schema-aware” means that the tool or library must be capable of checking the dataset or catalogue against the structure and constraints defined in the governing schema and schemas imported or included in it.</w:t>
      </w:r>
    </w:p>
    <w:p w14:paraId="10D64D93" w14:textId="127D9683" w:rsidR="0054391E" w:rsidRDefault="0054391E" w:rsidP="0054391E">
      <w:pPr>
        <w:pStyle w:val="ListParagraph"/>
        <w:rPr>
          <w:rFonts w:cstheme="minorHAnsi"/>
        </w:rPr>
      </w:pPr>
      <w:r>
        <w:rPr>
          <w:rFonts w:cstheme="minorHAnsi"/>
        </w:rPr>
        <w:t>Schema-validation must ensure that an appropriate edition of the controlling schema is used for validation.</w:t>
      </w:r>
    </w:p>
    <w:p w14:paraId="2E745C14" w14:textId="77FAA5F3" w:rsidR="005E1AB3" w:rsidRPr="005E1AB3" w:rsidRDefault="000D4938" w:rsidP="005E1AB3">
      <w:pPr>
        <w:pStyle w:val="ListParagraph"/>
        <w:rPr>
          <w:rFonts w:cstheme="minorHAnsi"/>
        </w:rPr>
      </w:pPr>
      <w:r w:rsidRPr="0054391E">
        <w:rPr>
          <w:rFonts w:cstheme="minorHAnsi"/>
        </w:rPr>
        <w:t xml:space="preserve">Implementers are free to use alternate methods </w:t>
      </w:r>
      <w:r w:rsidR="00F25259" w:rsidRPr="0054391E">
        <w:rPr>
          <w:rFonts w:cstheme="minorHAnsi"/>
        </w:rPr>
        <w:t>or implement custom validation provided the end-result is equivalent to schema-validation as described here.</w:t>
      </w:r>
    </w:p>
    <w:p w14:paraId="2BDB95E6" w14:textId="1E3E8CAE" w:rsidR="005E1AB3" w:rsidRDefault="005E1AB3" w:rsidP="00F25259">
      <w:pPr>
        <w:pStyle w:val="ListParagraph"/>
        <w:numPr>
          <w:ilvl w:val="0"/>
          <w:numId w:val="80"/>
        </w:numPr>
        <w:rPr>
          <w:rFonts w:cstheme="minorHAnsi"/>
        </w:rPr>
      </w:pPr>
      <w:r>
        <w:rPr>
          <w:rFonts w:cstheme="minorHAnsi"/>
        </w:rPr>
        <w:t xml:space="preserve">Non-schema constraint validation. Verification of conformance to constraints which cannot be expressed in </w:t>
      </w:r>
      <w:r w:rsidR="0097427D">
        <w:rPr>
          <w:rFonts w:cstheme="minorHAnsi"/>
        </w:rPr>
        <w:t xml:space="preserve">XML schema form. These constraints are formally specified as </w:t>
      </w:r>
      <w:proofErr w:type="spellStart"/>
      <w:r w:rsidR="0097427D">
        <w:rPr>
          <w:rFonts w:cstheme="minorHAnsi"/>
        </w:rPr>
        <w:t>Schematron</w:t>
      </w:r>
      <w:proofErr w:type="spellEnd"/>
      <w:r w:rsidR="0097427D">
        <w:rPr>
          <w:rFonts w:cstheme="minorHAnsi"/>
        </w:rPr>
        <w:t xml:space="preserve"> rules</w:t>
      </w:r>
      <w:r w:rsidR="008A21EF">
        <w:rPr>
          <w:rFonts w:cstheme="minorHAnsi"/>
        </w:rPr>
        <w:t>.</w:t>
      </w:r>
      <w:r w:rsidR="0097427D">
        <w:rPr>
          <w:rFonts w:cstheme="minorHAnsi"/>
        </w:rPr>
        <w:t xml:space="preserve"> </w:t>
      </w:r>
      <w:r w:rsidR="008A21EF">
        <w:rPr>
          <w:rFonts w:cstheme="minorHAnsi"/>
        </w:rPr>
        <w:t>Product-specific constraints for datasets and exchange catalogues</w:t>
      </w:r>
      <w:r w:rsidR="0097427D">
        <w:rPr>
          <w:rFonts w:cstheme="minorHAnsi"/>
        </w:rPr>
        <w:t xml:space="preserve"> </w:t>
      </w:r>
      <w:r w:rsidR="008A21EF">
        <w:rPr>
          <w:rFonts w:cstheme="minorHAnsi"/>
        </w:rPr>
        <w:t>as well as generic constraints for the exchange catalogue will be</w:t>
      </w:r>
      <w:r w:rsidR="0097427D">
        <w:rPr>
          <w:rFonts w:cstheme="minorHAnsi"/>
        </w:rPr>
        <w:t xml:space="preserve"> </w:t>
      </w:r>
      <w:r w:rsidR="008A21EF">
        <w:rPr>
          <w:rFonts w:cstheme="minorHAnsi"/>
        </w:rPr>
        <w:t>made available from the IHO schema server)</w:t>
      </w:r>
      <w:r w:rsidR="0097427D">
        <w:rPr>
          <w:rFonts w:cstheme="minorHAnsi"/>
        </w:rPr>
        <w:t>. The</w:t>
      </w:r>
      <w:r w:rsidR="008A21EF">
        <w:rPr>
          <w:rFonts w:cstheme="minorHAnsi"/>
        </w:rPr>
        <w:t xml:space="preserve"> constraints</w:t>
      </w:r>
      <w:r w:rsidR="0097427D">
        <w:rPr>
          <w:rFonts w:cstheme="minorHAnsi"/>
        </w:rPr>
        <w:t xml:space="preserve"> can be checked with a </w:t>
      </w:r>
      <w:proofErr w:type="spellStart"/>
      <w:r w:rsidR="0097427D">
        <w:rPr>
          <w:rFonts w:cstheme="minorHAnsi"/>
        </w:rPr>
        <w:t>Schematron</w:t>
      </w:r>
      <w:proofErr w:type="spellEnd"/>
      <w:r w:rsidR="0097427D">
        <w:rPr>
          <w:rFonts w:cstheme="minorHAnsi"/>
        </w:rPr>
        <w:t xml:space="preserve">-capable processor (many commercial XML validation tools and software libraries are also capable of checking </w:t>
      </w:r>
      <w:proofErr w:type="spellStart"/>
      <w:r w:rsidR="0097427D">
        <w:rPr>
          <w:rFonts w:cstheme="minorHAnsi"/>
        </w:rPr>
        <w:t>Schematron</w:t>
      </w:r>
      <w:proofErr w:type="spellEnd"/>
      <w:r w:rsidR="0097427D">
        <w:rPr>
          <w:rFonts w:cstheme="minorHAnsi"/>
        </w:rPr>
        <w:t xml:space="preserve"> rules), but may be converted to or re-implemented in any form preferred by the implementer.   </w:t>
      </w:r>
      <w:r>
        <w:rPr>
          <w:rFonts w:cstheme="minorHAnsi"/>
        </w:rPr>
        <w:t xml:space="preserve"> </w:t>
      </w:r>
    </w:p>
    <w:p w14:paraId="0DC0D6E6" w14:textId="684DAB1B" w:rsidR="00B55C89" w:rsidRPr="005E1AB3" w:rsidRDefault="0097427D" w:rsidP="00F25259">
      <w:pPr>
        <w:pStyle w:val="ListParagraph"/>
        <w:numPr>
          <w:ilvl w:val="0"/>
          <w:numId w:val="80"/>
        </w:numPr>
        <w:rPr>
          <w:rFonts w:cstheme="minorHAnsi"/>
        </w:rPr>
      </w:pPr>
      <w:r>
        <w:rPr>
          <w:rFonts w:cstheme="minorHAnsi"/>
        </w:rPr>
        <w:t>Annex D</w:t>
      </w:r>
      <w:r w:rsidR="005E1AB3">
        <w:rPr>
          <w:rFonts w:cstheme="minorHAnsi"/>
        </w:rPr>
        <w:t xml:space="preserve"> checks</w:t>
      </w:r>
      <w:r w:rsidR="000D4938" w:rsidRPr="005E1AB3">
        <w:rPr>
          <w:rFonts w:cstheme="minorHAnsi"/>
        </w:rPr>
        <w:t>: Verification of conformance to the checks defined in this Annex.</w:t>
      </w:r>
      <w:r>
        <w:rPr>
          <w:rFonts w:cstheme="minorHAnsi"/>
        </w:rPr>
        <w:t xml:space="preserve"> This</w:t>
      </w:r>
      <w:r w:rsidR="000D4938" w:rsidRPr="005E1AB3">
        <w:rPr>
          <w:rFonts w:cstheme="minorHAnsi"/>
        </w:rPr>
        <w:t xml:space="preserve"> may be</w:t>
      </w:r>
      <w:r w:rsidR="00F25259" w:rsidRPr="005E1AB3">
        <w:rPr>
          <w:rFonts w:cstheme="minorHAnsi"/>
        </w:rPr>
        <w:t xml:space="preserve"> implemented by any means or combination of means the implementer prefers, including but not limited to </w:t>
      </w:r>
      <w:proofErr w:type="spellStart"/>
      <w:r w:rsidR="00F25259" w:rsidRPr="005E1AB3">
        <w:rPr>
          <w:rFonts w:cstheme="minorHAnsi"/>
        </w:rPr>
        <w:t>Schematron</w:t>
      </w:r>
      <w:proofErr w:type="spellEnd"/>
      <w:r w:rsidR="00F25259" w:rsidRPr="005E1AB3">
        <w:rPr>
          <w:rFonts w:cstheme="minorHAnsi"/>
        </w:rPr>
        <w:t xml:space="preserve"> processing, XSLT templates,  code written in common programming languages, etc.</w:t>
      </w:r>
    </w:p>
    <w:p w14:paraId="1F50D02F" w14:textId="60A79FC3" w:rsidR="003764A3" w:rsidRDefault="00B55C89" w:rsidP="00D64344">
      <w:pPr>
        <w:rPr>
          <w:rFonts w:cstheme="minorHAnsi"/>
        </w:rPr>
      </w:pPr>
      <w:r>
        <w:rPr>
          <w:rFonts w:cstheme="minorHAnsi"/>
        </w:rPr>
        <w:t xml:space="preserve">The checks specified in this Annex are </w:t>
      </w:r>
      <w:r w:rsidR="00DD176F">
        <w:rPr>
          <w:rFonts w:cstheme="minorHAnsi"/>
        </w:rPr>
        <w:t xml:space="preserve">formally </w:t>
      </w:r>
      <w:r w:rsidRPr="00DD176F">
        <w:rPr>
          <w:rFonts w:cstheme="minorHAnsi"/>
          <w:b/>
          <w:bCs/>
        </w:rPr>
        <w:t>supplemental</w:t>
      </w:r>
      <w:r>
        <w:rPr>
          <w:rFonts w:cstheme="minorHAnsi"/>
        </w:rPr>
        <w:t xml:space="preserve"> to </w:t>
      </w:r>
      <w:r w:rsidR="00F25259">
        <w:rPr>
          <w:rFonts w:cstheme="minorHAnsi"/>
        </w:rPr>
        <w:t>schema-</w:t>
      </w:r>
      <w:r>
        <w:rPr>
          <w:rFonts w:cstheme="minorHAnsi"/>
        </w:rPr>
        <w:t>validation of the dataset with the GML application schema (for datasets) or the S-100 exchange catalogue schema</w:t>
      </w:r>
      <w:r w:rsidR="00F25259">
        <w:rPr>
          <w:rFonts w:cstheme="minorHAnsi"/>
        </w:rPr>
        <w:t xml:space="preserve"> (for exchange catalogues)</w:t>
      </w:r>
      <w:r>
        <w:rPr>
          <w:rFonts w:cstheme="minorHAnsi"/>
        </w:rPr>
        <w:t>.</w:t>
      </w:r>
    </w:p>
    <w:p w14:paraId="19A8F0A8" w14:textId="36C412BD" w:rsidR="008A21EF" w:rsidRDefault="008A21EF" w:rsidP="00D64344">
      <w:pPr>
        <w:rPr>
          <w:rFonts w:cstheme="minorHAnsi"/>
        </w:rPr>
      </w:pPr>
      <w:r>
        <w:rPr>
          <w:rFonts w:cstheme="minorHAnsi"/>
        </w:rPr>
        <w:lastRenderedPageBreak/>
        <w:t>If both generic and product-specific constraints are defined</w:t>
      </w:r>
      <w:r w:rsidR="009832F7">
        <w:rPr>
          <w:rFonts w:cstheme="minorHAnsi"/>
        </w:rPr>
        <w:t xml:space="preserve"> for a component</w:t>
      </w:r>
      <w:r>
        <w:rPr>
          <w:rFonts w:cstheme="minorHAnsi"/>
        </w:rPr>
        <w:t xml:space="preserve">, both sets must be checked. This applies in particular to the exchange catalogue, which will have generic checks defined as part of the generic S-100 schema distribution as well as additional product-specific checks defined as part of </w:t>
      </w:r>
      <w:r w:rsidR="009832F7">
        <w:rPr>
          <w:rFonts w:cstheme="minorHAnsi"/>
        </w:rPr>
        <w:t>the S-131 MHI</w:t>
      </w:r>
      <w:r>
        <w:rPr>
          <w:rFonts w:cstheme="minorHAnsi"/>
        </w:rPr>
        <w:t xml:space="preserve"> Product Specification. </w:t>
      </w:r>
    </w:p>
    <w:p w14:paraId="0AEC7788" w14:textId="73C55311" w:rsidR="00B55C89" w:rsidRDefault="003764A3" w:rsidP="00D64344">
      <w:pPr>
        <w:rPr>
          <w:rFonts w:cstheme="minorHAnsi"/>
        </w:rPr>
      </w:pPr>
      <w:r>
        <w:rPr>
          <w:rFonts w:cstheme="minorHAnsi"/>
        </w:rPr>
        <w:t>In addition to automatic validation, visual validation and data quality checks must be carried out as appropriate, for example, to verify that attribute values match reality, file references point to the correct files, etc.</w:t>
      </w:r>
      <w:r w:rsidR="00B55C89">
        <w:rPr>
          <w:rFonts w:cstheme="minorHAnsi"/>
        </w:rPr>
        <w:t xml:space="preserve"> </w:t>
      </w:r>
    </w:p>
    <w:p w14:paraId="39F6711E" w14:textId="7ADD2B00" w:rsidR="00C1719A" w:rsidRDefault="00C1719A" w:rsidP="003764A3">
      <w:pPr>
        <w:pStyle w:val="Heading1"/>
      </w:pPr>
      <w:bookmarkStart w:id="39" w:name="_Toc120219299"/>
      <w:r>
        <w:t>Check Description Format</w:t>
      </w:r>
      <w:bookmarkEnd w:id="39"/>
    </w:p>
    <w:p w14:paraId="4F865689" w14:textId="1745E994" w:rsidR="007B20B4" w:rsidRDefault="007B20B4" w:rsidP="003764A3">
      <w:pPr>
        <w:pStyle w:val="Heading2"/>
      </w:pPr>
      <w:bookmarkStart w:id="40" w:name="_Toc120219300"/>
      <w:r>
        <w:t>Structure of check specifications</w:t>
      </w:r>
      <w:bookmarkEnd w:id="40"/>
    </w:p>
    <w:p w14:paraId="11C79610" w14:textId="0FF1EFB9" w:rsidR="004E6DD0" w:rsidRDefault="004E6DD0" w:rsidP="00D64344">
      <w:pPr>
        <w:rPr>
          <w:rFonts w:cstheme="minorHAnsi"/>
        </w:rPr>
      </w:pPr>
      <w:r w:rsidRPr="004E6DD0">
        <w:rPr>
          <w:rFonts w:cstheme="minorHAnsi"/>
        </w:rPr>
        <w:t xml:space="preserve">Individual checks are defined in the format described in </w:t>
      </w:r>
      <w:r>
        <w:rPr>
          <w:rFonts w:cstheme="minorHAnsi"/>
        </w:rPr>
        <w:fldChar w:fldCharType="begin"/>
      </w:r>
      <w:r>
        <w:rPr>
          <w:rFonts w:cstheme="minorHAnsi"/>
        </w:rPr>
        <w:instrText xml:space="preserve"> REF _Ref119020872 \h </w:instrText>
      </w:r>
      <w:r>
        <w:rPr>
          <w:rFonts w:cstheme="minorHAnsi"/>
        </w:rPr>
      </w:r>
      <w:r>
        <w:rPr>
          <w:rFonts w:cstheme="minorHAnsi"/>
        </w:rPr>
        <w:fldChar w:fldCharType="separate"/>
      </w:r>
      <w:r>
        <w:t xml:space="preserve">Table </w:t>
      </w:r>
      <w:r>
        <w:rPr>
          <w:noProof/>
        </w:rPr>
        <w:t>5</w:t>
      </w:r>
      <w:r>
        <w:t>.</w:t>
      </w:r>
      <w:r>
        <w:rPr>
          <w:noProof/>
        </w:rPr>
        <w:t>1</w:t>
      </w:r>
      <w:r>
        <w:rPr>
          <w:rFonts w:cstheme="minorHAnsi"/>
        </w:rPr>
        <w:fldChar w:fldCharType="end"/>
      </w:r>
      <w:r w:rsidRPr="004E6DD0">
        <w:rPr>
          <w:rFonts w:cstheme="minorHAnsi"/>
        </w:rPr>
        <w:t>.</w:t>
      </w:r>
    </w:p>
    <w:p w14:paraId="37F68A2B" w14:textId="4778918C" w:rsidR="004E6DD0" w:rsidRDefault="004E6DD0" w:rsidP="00DD176F">
      <w:pPr>
        <w:pStyle w:val="Caption"/>
        <w:keepNext/>
      </w:pPr>
      <w:bookmarkStart w:id="41" w:name="_Ref119020872"/>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bookmarkEnd w:id="41"/>
      <w:r>
        <w:t xml:space="preserve"> - Check specification format</w:t>
      </w:r>
    </w:p>
    <w:tbl>
      <w:tblPr>
        <w:tblStyle w:val="TableGrid3"/>
        <w:tblW w:w="0" w:type="auto"/>
        <w:tblCellMar>
          <w:top w:w="58" w:type="dxa"/>
          <w:left w:w="115" w:type="dxa"/>
          <w:bottom w:w="58" w:type="dxa"/>
          <w:right w:w="115" w:type="dxa"/>
        </w:tblCellMar>
        <w:tblLook w:val="04A0" w:firstRow="1" w:lastRow="0" w:firstColumn="1" w:lastColumn="0" w:noHBand="0" w:noVBand="1"/>
      </w:tblPr>
      <w:tblGrid>
        <w:gridCol w:w="1804"/>
        <w:gridCol w:w="7436"/>
      </w:tblGrid>
      <w:tr w:rsidR="00B472B8" w:rsidRPr="004E6DD0" w14:paraId="792CE491" w14:textId="77777777" w:rsidTr="004E6DD0">
        <w:trPr>
          <w:cantSplit/>
          <w:tblHeader/>
        </w:trPr>
        <w:tc>
          <w:tcPr>
            <w:tcW w:w="0" w:type="auto"/>
            <w:shd w:val="clear" w:color="auto" w:fill="D9D9D9"/>
          </w:tcPr>
          <w:p w14:paraId="4C66BB7C" w14:textId="77777777" w:rsidR="004E6DD0" w:rsidRPr="004E6DD0" w:rsidRDefault="004E6DD0" w:rsidP="004E6DD0">
            <w:pPr>
              <w:spacing w:before="210" w:line="210" w:lineRule="exact"/>
              <w:rPr>
                <w:rFonts w:eastAsia="Times New Roman"/>
                <w:b/>
                <w:bCs/>
                <w:szCs w:val="22"/>
                <w:lang w:val="en-AU" w:eastAsia="en-US"/>
              </w:rPr>
            </w:pPr>
            <w:r w:rsidRPr="004E6DD0">
              <w:rPr>
                <w:rFonts w:eastAsia="Times New Roman"/>
                <w:b/>
                <w:bCs/>
                <w:szCs w:val="22"/>
                <w:lang w:val="en-AU" w:eastAsia="en-US"/>
              </w:rPr>
              <w:t>Column</w:t>
            </w:r>
          </w:p>
        </w:tc>
        <w:tc>
          <w:tcPr>
            <w:tcW w:w="0" w:type="auto"/>
            <w:shd w:val="clear" w:color="auto" w:fill="D9D9D9"/>
          </w:tcPr>
          <w:p w14:paraId="1C335ABE" w14:textId="77777777" w:rsidR="004E6DD0" w:rsidRPr="004E6DD0" w:rsidRDefault="004E6DD0" w:rsidP="004E6DD0">
            <w:pPr>
              <w:spacing w:before="210" w:line="210" w:lineRule="exact"/>
              <w:rPr>
                <w:rFonts w:eastAsia="Times New Roman"/>
                <w:b/>
                <w:bCs/>
                <w:szCs w:val="22"/>
                <w:lang w:val="en-AU" w:eastAsia="en-US"/>
              </w:rPr>
            </w:pPr>
            <w:r w:rsidRPr="004E6DD0">
              <w:rPr>
                <w:rFonts w:eastAsia="Times New Roman"/>
                <w:b/>
                <w:bCs/>
                <w:szCs w:val="22"/>
                <w:lang w:val="en-AU" w:eastAsia="en-US"/>
              </w:rPr>
              <w:t>Description</w:t>
            </w:r>
          </w:p>
        </w:tc>
      </w:tr>
      <w:tr w:rsidR="00B472B8" w:rsidRPr="004E6DD0" w14:paraId="32A603FB" w14:textId="77777777" w:rsidTr="00AE175A">
        <w:trPr>
          <w:cantSplit/>
          <w:trHeight w:val="845"/>
        </w:trPr>
        <w:tc>
          <w:tcPr>
            <w:tcW w:w="0" w:type="auto"/>
          </w:tcPr>
          <w:p w14:paraId="4A497BB2" w14:textId="77777777" w:rsidR="004E6DD0" w:rsidRPr="004E6DD0" w:rsidRDefault="004E6DD0" w:rsidP="004E6DD0">
            <w:pPr>
              <w:spacing w:after="120" w:line="240" w:lineRule="auto"/>
              <w:jc w:val="left"/>
              <w:rPr>
                <w:rFonts w:eastAsia="Times New Roman"/>
                <w:szCs w:val="22"/>
                <w:lang w:val="en-AU" w:eastAsia="en-US"/>
              </w:rPr>
            </w:pPr>
            <w:r w:rsidRPr="004E6DD0">
              <w:rPr>
                <w:rFonts w:eastAsia="Times New Roman"/>
                <w:szCs w:val="22"/>
                <w:lang w:val="en-AU" w:eastAsia="en-US"/>
              </w:rPr>
              <w:t>Data Quality Measure or Theme</w:t>
            </w:r>
          </w:p>
        </w:tc>
        <w:tc>
          <w:tcPr>
            <w:tcW w:w="0" w:type="auto"/>
          </w:tcPr>
          <w:p w14:paraId="3089D465" w14:textId="07B4939B" w:rsidR="004E6DD0" w:rsidRPr="004E6DD0" w:rsidRDefault="004E6DD0" w:rsidP="004E6DD0">
            <w:pPr>
              <w:spacing w:after="120" w:line="240" w:lineRule="auto"/>
              <w:rPr>
                <w:rFonts w:eastAsia="Times New Roman"/>
                <w:szCs w:val="22"/>
                <w:lang w:val="en-AU" w:eastAsia="en-US"/>
              </w:rPr>
            </w:pPr>
            <w:r w:rsidRPr="004E6DD0">
              <w:rPr>
                <w:rFonts w:eastAsia="Times New Roman"/>
                <w:szCs w:val="22"/>
                <w:lang w:val="en-AU" w:eastAsia="en-US"/>
              </w:rPr>
              <w:t>Quality measure or theme from S-97 Part C.</w:t>
            </w:r>
          </w:p>
        </w:tc>
      </w:tr>
      <w:tr w:rsidR="00B472B8" w:rsidRPr="004E6DD0" w14:paraId="20735298" w14:textId="77777777" w:rsidTr="00AE175A">
        <w:trPr>
          <w:cantSplit/>
        </w:trPr>
        <w:tc>
          <w:tcPr>
            <w:tcW w:w="0" w:type="auto"/>
          </w:tcPr>
          <w:p w14:paraId="25F37B84" w14:textId="174FA678" w:rsidR="004E6DD0" w:rsidRPr="004E6DD0" w:rsidRDefault="004E6DD0" w:rsidP="004E6DD0">
            <w:pPr>
              <w:spacing w:after="120" w:line="240" w:lineRule="auto"/>
              <w:jc w:val="left"/>
              <w:rPr>
                <w:rFonts w:eastAsia="Times New Roman"/>
                <w:szCs w:val="22"/>
                <w:lang w:val="en-AU" w:eastAsia="en-US"/>
              </w:rPr>
            </w:pPr>
            <w:r w:rsidRPr="004E6DD0">
              <w:rPr>
                <w:rFonts w:eastAsia="Times New Roman"/>
                <w:szCs w:val="22"/>
                <w:lang w:val="en-AU" w:eastAsia="en-US"/>
              </w:rPr>
              <w:t>Check ID</w:t>
            </w:r>
            <w:r w:rsidR="001E1DFF">
              <w:rPr>
                <w:rFonts w:eastAsia="Times New Roman"/>
                <w:szCs w:val="22"/>
                <w:lang w:val="en-AU" w:eastAsia="en-US"/>
              </w:rPr>
              <w:t xml:space="preserve"> / Short Name</w:t>
            </w:r>
          </w:p>
        </w:tc>
        <w:tc>
          <w:tcPr>
            <w:tcW w:w="0" w:type="auto"/>
          </w:tcPr>
          <w:p w14:paraId="08D64DCC" w14:textId="77777777" w:rsidR="004E6DD0" w:rsidRPr="004E6DD0" w:rsidRDefault="004E6DD0" w:rsidP="004E6DD0">
            <w:pPr>
              <w:spacing w:after="120" w:line="240" w:lineRule="auto"/>
              <w:rPr>
                <w:rFonts w:eastAsia="Times New Roman"/>
                <w:szCs w:val="22"/>
                <w:lang w:val="en-AU" w:eastAsia="en-US"/>
              </w:rPr>
            </w:pPr>
            <w:r w:rsidRPr="004E6DD0">
              <w:rPr>
                <w:rFonts w:eastAsia="Times New Roman"/>
                <w:szCs w:val="22"/>
                <w:lang w:val="en-AU" w:eastAsia="en-US"/>
              </w:rPr>
              <w:t>Identifier for check</w:t>
            </w:r>
          </w:p>
        </w:tc>
      </w:tr>
      <w:tr w:rsidR="00B472B8" w:rsidRPr="004E6DD0" w14:paraId="2B79D64B" w14:textId="77777777" w:rsidTr="00AE175A">
        <w:trPr>
          <w:cantSplit/>
        </w:trPr>
        <w:tc>
          <w:tcPr>
            <w:tcW w:w="0" w:type="auto"/>
          </w:tcPr>
          <w:p w14:paraId="2C5FF511" w14:textId="77777777" w:rsidR="004E6DD0" w:rsidRPr="004E6DD0" w:rsidRDefault="004E6DD0" w:rsidP="004E6DD0">
            <w:pPr>
              <w:spacing w:after="120" w:line="240" w:lineRule="auto"/>
              <w:jc w:val="left"/>
              <w:rPr>
                <w:rFonts w:eastAsia="Times New Roman"/>
                <w:szCs w:val="22"/>
                <w:lang w:val="en-AU" w:eastAsia="en-US"/>
              </w:rPr>
            </w:pPr>
            <w:r w:rsidRPr="004E6DD0">
              <w:rPr>
                <w:rFonts w:eastAsia="Times New Roman"/>
                <w:szCs w:val="22"/>
                <w:lang w:val="en-AU" w:eastAsia="en-US"/>
              </w:rPr>
              <w:t>Check condition description</w:t>
            </w:r>
          </w:p>
        </w:tc>
        <w:tc>
          <w:tcPr>
            <w:tcW w:w="0" w:type="auto"/>
          </w:tcPr>
          <w:p w14:paraId="78496630" w14:textId="77777777" w:rsidR="004E6DD0" w:rsidRPr="004E6DD0" w:rsidRDefault="004E6DD0" w:rsidP="004E6DD0">
            <w:pPr>
              <w:spacing w:after="120" w:line="240" w:lineRule="auto"/>
              <w:rPr>
                <w:rFonts w:eastAsia="Times New Roman"/>
                <w:szCs w:val="22"/>
                <w:lang w:val="en-AU" w:eastAsia="en-US"/>
              </w:rPr>
            </w:pPr>
            <w:r w:rsidRPr="004E6DD0">
              <w:rPr>
                <w:rFonts w:eastAsia="Times New Roman"/>
                <w:szCs w:val="22"/>
                <w:lang w:val="en-AU" w:eastAsia="en-US"/>
              </w:rPr>
              <w:t>Specification of check condition, written in structured English.</w:t>
            </w:r>
          </w:p>
          <w:p w14:paraId="7971BB50" w14:textId="5A445232" w:rsidR="004E6DD0" w:rsidRDefault="004E6DD0" w:rsidP="004E6DD0">
            <w:pPr>
              <w:spacing w:after="120" w:line="240" w:lineRule="auto"/>
              <w:rPr>
                <w:rFonts w:eastAsia="Times New Roman"/>
                <w:szCs w:val="22"/>
                <w:lang w:val="en-AU" w:eastAsia="en-US"/>
              </w:rPr>
            </w:pPr>
            <w:r w:rsidRPr="004E6DD0">
              <w:rPr>
                <w:rFonts w:eastAsia="Times New Roman"/>
                <w:szCs w:val="22"/>
                <w:lang w:val="en-AU" w:eastAsia="en-US"/>
              </w:rPr>
              <w:t>The conditions are written so that if the condition evaluates to TRUE it indicates an error or other issue exists in the dataset.</w:t>
            </w:r>
          </w:p>
          <w:p w14:paraId="0A123E68" w14:textId="367948FD" w:rsidR="00B833EA" w:rsidRDefault="00B833EA" w:rsidP="004E6DD0">
            <w:pPr>
              <w:spacing w:after="120" w:line="240" w:lineRule="auto"/>
              <w:rPr>
                <w:rFonts w:eastAsia="Times New Roman"/>
                <w:szCs w:val="22"/>
                <w:lang w:val="en-AU" w:eastAsia="en-US"/>
              </w:rPr>
            </w:pPr>
            <w:r>
              <w:rPr>
                <w:rFonts w:eastAsia="Times New Roman"/>
                <w:szCs w:val="22"/>
                <w:lang w:val="en-AU" w:eastAsia="en-US"/>
              </w:rPr>
              <w:t>Conditions beginning with “For each &lt;item&gt;…” are applied to every instance of the designated item. Items may be features, information type, attributes, associations, roles, etc.</w:t>
            </w:r>
            <w:r w:rsidR="00DD1B0E">
              <w:rPr>
                <w:rFonts w:eastAsia="Times New Roman"/>
                <w:szCs w:val="22"/>
                <w:lang w:val="en-AU" w:eastAsia="en-US"/>
              </w:rPr>
              <w:t xml:space="preserve"> Box brackets are used for grouping phrases </w:t>
            </w:r>
            <w:r w:rsidR="00B472B8">
              <w:rPr>
                <w:rFonts w:eastAsia="Times New Roman"/>
                <w:szCs w:val="22"/>
                <w:lang w:val="en-AU" w:eastAsia="en-US"/>
              </w:rPr>
              <w:t>where the</w:t>
            </w:r>
            <w:r w:rsidR="00DD1B0E">
              <w:rPr>
                <w:rFonts w:eastAsia="Times New Roman"/>
                <w:szCs w:val="22"/>
                <w:lang w:val="en-AU" w:eastAsia="en-US"/>
              </w:rPr>
              <w:t xml:space="preserve"> interpretation </w:t>
            </w:r>
            <w:r w:rsidR="00B472B8">
              <w:rPr>
                <w:rFonts w:eastAsia="Times New Roman"/>
                <w:szCs w:val="22"/>
                <w:lang w:val="en-AU" w:eastAsia="en-US"/>
              </w:rPr>
              <w:t>may be ambiguous (for example, “X AND [Y OR Z]”).</w:t>
            </w:r>
          </w:p>
          <w:p w14:paraId="65F1F557" w14:textId="3747F7E1" w:rsidR="00AF5BC9" w:rsidRDefault="00AF5BC9" w:rsidP="004E6DD0">
            <w:pPr>
              <w:spacing w:after="120" w:line="240" w:lineRule="auto"/>
              <w:rPr>
                <w:rFonts w:eastAsia="Times New Roman"/>
                <w:szCs w:val="22"/>
                <w:lang w:val="en-AU" w:eastAsia="en-US"/>
              </w:rPr>
            </w:pPr>
            <w:r>
              <w:rPr>
                <w:rFonts w:eastAsia="Times New Roman"/>
                <w:szCs w:val="22"/>
                <w:lang w:val="en-AU" w:eastAsia="en-US"/>
              </w:rPr>
              <w:t>“Object” means an instance of a feature or information type.</w:t>
            </w:r>
          </w:p>
          <w:p w14:paraId="32E2378C" w14:textId="28F693CE" w:rsidR="00C628A9" w:rsidRPr="004E6DD0" w:rsidRDefault="00E5666B" w:rsidP="004E6DD0">
            <w:pPr>
              <w:spacing w:after="120" w:line="240" w:lineRule="auto"/>
              <w:rPr>
                <w:rFonts w:eastAsia="Times New Roman"/>
                <w:szCs w:val="22"/>
                <w:lang w:val="en-AU" w:eastAsia="en-US"/>
              </w:rPr>
            </w:pPr>
            <w:r>
              <w:rPr>
                <w:rFonts w:eastAsia="Times New Roman"/>
                <w:szCs w:val="22"/>
                <w:lang w:val="en-AU" w:eastAsia="en-US"/>
              </w:rPr>
              <w:t>The logical and spatial operators used in check conditions are listed following this table.</w:t>
            </w:r>
          </w:p>
        </w:tc>
      </w:tr>
      <w:tr w:rsidR="00B472B8" w:rsidRPr="004E6DD0" w14:paraId="1096B405" w14:textId="77777777" w:rsidTr="00AE175A">
        <w:trPr>
          <w:cantSplit/>
        </w:trPr>
        <w:tc>
          <w:tcPr>
            <w:tcW w:w="0" w:type="auto"/>
          </w:tcPr>
          <w:p w14:paraId="7C1ECC51" w14:textId="77777777" w:rsidR="004E6DD0" w:rsidRPr="004E6DD0" w:rsidRDefault="004E6DD0" w:rsidP="004E6DD0">
            <w:pPr>
              <w:spacing w:after="120" w:line="240" w:lineRule="auto"/>
              <w:jc w:val="left"/>
              <w:rPr>
                <w:rFonts w:eastAsia="Times New Roman"/>
                <w:szCs w:val="22"/>
                <w:lang w:val="en-AU" w:eastAsia="en-US"/>
              </w:rPr>
            </w:pPr>
            <w:r w:rsidRPr="004E6DD0">
              <w:rPr>
                <w:rFonts w:eastAsia="Times New Roman"/>
                <w:szCs w:val="22"/>
                <w:lang w:val="en-AU" w:eastAsia="en-US"/>
              </w:rPr>
              <w:t>Check message</w:t>
            </w:r>
          </w:p>
        </w:tc>
        <w:tc>
          <w:tcPr>
            <w:tcW w:w="0" w:type="auto"/>
          </w:tcPr>
          <w:p w14:paraId="44912DCC" w14:textId="0704352F" w:rsidR="00C628A9" w:rsidRPr="004E6DD0" w:rsidRDefault="004E6DD0" w:rsidP="004E6DD0">
            <w:pPr>
              <w:spacing w:after="120" w:line="240" w:lineRule="auto"/>
              <w:rPr>
                <w:rFonts w:eastAsia="Times New Roman"/>
                <w:szCs w:val="22"/>
                <w:lang w:val="en-AU" w:eastAsia="en-US"/>
              </w:rPr>
            </w:pPr>
            <w:r w:rsidRPr="004E6DD0">
              <w:rPr>
                <w:rFonts w:eastAsia="Times New Roman"/>
                <w:szCs w:val="22"/>
                <w:lang w:val="en-AU" w:eastAsia="en-US"/>
              </w:rPr>
              <w:t xml:space="preserve">Message to emit if </w:t>
            </w:r>
            <w:r w:rsidR="0074416E">
              <w:rPr>
                <w:rFonts w:eastAsia="Times New Roman"/>
                <w:szCs w:val="22"/>
                <w:lang w:val="en-AU" w:eastAsia="en-US"/>
              </w:rPr>
              <w:t xml:space="preserve">the </w:t>
            </w:r>
            <w:r w:rsidRPr="004E6DD0">
              <w:rPr>
                <w:rFonts w:eastAsia="Times New Roman"/>
                <w:szCs w:val="22"/>
                <w:lang w:val="en-AU" w:eastAsia="en-US"/>
              </w:rPr>
              <w:t>dataset fails the check condition (</w:t>
            </w:r>
            <w:r w:rsidR="0074416E">
              <w:rPr>
                <w:rFonts w:eastAsia="Times New Roman"/>
                <w:szCs w:val="22"/>
                <w:lang w:val="en-AU" w:eastAsia="en-US"/>
              </w:rPr>
              <w:t xml:space="preserve">i.e., the </w:t>
            </w:r>
            <w:r w:rsidRPr="004E6DD0">
              <w:rPr>
                <w:rFonts w:eastAsia="Times New Roman"/>
                <w:szCs w:val="22"/>
                <w:lang w:val="en-AU" w:eastAsia="en-US"/>
              </w:rPr>
              <w:t>condition evaluates to TRUE).</w:t>
            </w:r>
          </w:p>
        </w:tc>
      </w:tr>
      <w:tr w:rsidR="00B472B8" w:rsidRPr="004E6DD0" w14:paraId="41E71E86" w14:textId="77777777" w:rsidTr="00AE175A">
        <w:trPr>
          <w:cantSplit/>
        </w:trPr>
        <w:tc>
          <w:tcPr>
            <w:tcW w:w="0" w:type="auto"/>
          </w:tcPr>
          <w:p w14:paraId="0084CD2E" w14:textId="77777777" w:rsidR="004E6DD0" w:rsidRPr="004E6DD0" w:rsidRDefault="004E6DD0" w:rsidP="004E6DD0">
            <w:pPr>
              <w:spacing w:after="120" w:line="240" w:lineRule="auto"/>
              <w:jc w:val="left"/>
              <w:rPr>
                <w:rFonts w:eastAsia="Times New Roman"/>
                <w:szCs w:val="22"/>
                <w:lang w:val="en-AU" w:eastAsia="en-US"/>
              </w:rPr>
            </w:pPr>
            <w:r w:rsidRPr="004E6DD0">
              <w:rPr>
                <w:rFonts w:eastAsia="Times New Roman"/>
                <w:szCs w:val="22"/>
                <w:lang w:val="en-AU" w:eastAsia="en-US"/>
              </w:rPr>
              <w:t>Check solution</w:t>
            </w:r>
          </w:p>
        </w:tc>
        <w:tc>
          <w:tcPr>
            <w:tcW w:w="0" w:type="auto"/>
          </w:tcPr>
          <w:p w14:paraId="01C01B62" w14:textId="77777777" w:rsidR="004E6DD0" w:rsidRPr="004E6DD0" w:rsidRDefault="004E6DD0" w:rsidP="004E6DD0">
            <w:pPr>
              <w:spacing w:after="120" w:line="240" w:lineRule="auto"/>
              <w:rPr>
                <w:rFonts w:eastAsia="Times New Roman"/>
                <w:szCs w:val="22"/>
                <w:lang w:val="en-AU" w:eastAsia="en-US"/>
              </w:rPr>
            </w:pPr>
            <w:r w:rsidRPr="004E6DD0">
              <w:rPr>
                <w:rFonts w:eastAsia="Times New Roman"/>
                <w:szCs w:val="22"/>
                <w:lang w:val="en-AU" w:eastAsia="en-US"/>
              </w:rPr>
              <w:t>Solution to be applied to correct the failure.</w:t>
            </w:r>
          </w:p>
        </w:tc>
      </w:tr>
      <w:tr w:rsidR="00B472B8" w:rsidRPr="004E6DD0" w14:paraId="256D6504" w14:textId="77777777" w:rsidTr="00AE175A">
        <w:trPr>
          <w:cantSplit/>
        </w:trPr>
        <w:tc>
          <w:tcPr>
            <w:tcW w:w="0" w:type="auto"/>
          </w:tcPr>
          <w:p w14:paraId="55611913" w14:textId="1E57D2AA" w:rsidR="001E1DFF" w:rsidRPr="004E6DD0" w:rsidRDefault="001E1DFF" w:rsidP="004E6DD0">
            <w:pPr>
              <w:spacing w:after="120" w:line="240" w:lineRule="auto"/>
              <w:jc w:val="left"/>
              <w:rPr>
                <w:rFonts w:eastAsia="Times New Roman"/>
                <w:szCs w:val="22"/>
                <w:lang w:val="en-AU" w:eastAsia="en-US"/>
              </w:rPr>
            </w:pPr>
            <w:r>
              <w:rPr>
                <w:rFonts w:eastAsia="Times New Roman"/>
                <w:szCs w:val="22"/>
                <w:lang w:val="en-AU" w:eastAsia="en-US"/>
              </w:rPr>
              <w:t>Conformity</w:t>
            </w:r>
          </w:p>
        </w:tc>
        <w:tc>
          <w:tcPr>
            <w:tcW w:w="0" w:type="auto"/>
          </w:tcPr>
          <w:p w14:paraId="090BD169" w14:textId="02C6D156" w:rsidR="001E1DFF" w:rsidRPr="004E6DD0" w:rsidRDefault="001E1DFF" w:rsidP="004E6DD0">
            <w:pPr>
              <w:spacing w:after="120" w:line="240" w:lineRule="auto"/>
              <w:rPr>
                <w:rFonts w:eastAsia="Times New Roman"/>
                <w:szCs w:val="22"/>
                <w:lang w:val="en-AU" w:eastAsia="en-US"/>
              </w:rPr>
            </w:pPr>
            <w:r>
              <w:rPr>
                <w:rFonts w:eastAsia="Times New Roman"/>
                <w:szCs w:val="22"/>
                <w:lang w:val="en-AU" w:eastAsia="en-US"/>
              </w:rPr>
              <w:t xml:space="preserve">Reference to place in S-100 or S-131 </w:t>
            </w:r>
            <w:r w:rsidRPr="004E6DD0">
              <w:rPr>
                <w:rFonts w:eastAsia="Times New Roman"/>
                <w:szCs w:val="22"/>
                <w:lang w:val="en-AU" w:eastAsia="en-US"/>
              </w:rPr>
              <w:t>where more information about the check can be found, e.g., lists of allowed values for enumerations. All S-100 references for checks are to S-100 Edition 5.0.0.</w:t>
            </w:r>
          </w:p>
        </w:tc>
      </w:tr>
      <w:tr w:rsidR="00B472B8" w:rsidRPr="004E6DD0" w14:paraId="344686ED" w14:textId="77777777" w:rsidTr="00AE175A">
        <w:trPr>
          <w:cantSplit/>
        </w:trPr>
        <w:tc>
          <w:tcPr>
            <w:tcW w:w="0" w:type="auto"/>
          </w:tcPr>
          <w:p w14:paraId="5A8AC830" w14:textId="77777777" w:rsidR="004E6DD0" w:rsidRPr="004E6DD0" w:rsidRDefault="004E6DD0" w:rsidP="004E6DD0">
            <w:pPr>
              <w:spacing w:after="120" w:line="240" w:lineRule="auto"/>
              <w:jc w:val="left"/>
              <w:rPr>
                <w:rFonts w:eastAsia="Times New Roman"/>
                <w:szCs w:val="22"/>
                <w:lang w:val="en-AU" w:eastAsia="en-US"/>
              </w:rPr>
            </w:pPr>
            <w:r w:rsidRPr="004E6DD0">
              <w:rPr>
                <w:rFonts w:eastAsia="Times New Roman"/>
                <w:szCs w:val="22"/>
                <w:lang w:val="en-AU" w:eastAsia="en-US"/>
              </w:rPr>
              <w:t>Classification</w:t>
            </w:r>
          </w:p>
        </w:tc>
        <w:tc>
          <w:tcPr>
            <w:tcW w:w="0" w:type="auto"/>
          </w:tcPr>
          <w:p w14:paraId="192ED24D" w14:textId="509C9FCC" w:rsidR="004E6DD0" w:rsidRPr="004E6DD0" w:rsidRDefault="004E6DD0" w:rsidP="004E6DD0">
            <w:pPr>
              <w:spacing w:after="120" w:line="240" w:lineRule="auto"/>
              <w:rPr>
                <w:rFonts w:eastAsia="Times New Roman"/>
                <w:szCs w:val="22"/>
                <w:lang w:val="en-AU" w:eastAsia="en-US"/>
              </w:rPr>
            </w:pPr>
            <w:r w:rsidRPr="004E6DD0">
              <w:rPr>
                <w:rFonts w:eastAsia="Times New Roman"/>
                <w:szCs w:val="22"/>
                <w:lang w:val="en-AU" w:eastAsia="en-US"/>
              </w:rPr>
              <w:t>Whether check failure is a critical, error, or warning issue.</w:t>
            </w:r>
          </w:p>
        </w:tc>
      </w:tr>
      <w:tr w:rsidR="00B472B8" w:rsidRPr="004E6DD0" w14:paraId="27CCBA46" w14:textId="77777777" w:rsidTr="00AE175A">
        <w:trPr>
          <w:cantSplit/>
        </w:trPr>
        <w:tc>
          <w:tcPr>
            <w:tcW w:w="0" w:type="auto"/>
          </w:tcPr>
          <w:p w14:paraId="55204F8E" w14:textId="46BC1199" w:rsidR="001E1DFF" w:rsidRPr="004E6DD0" w:rsidRDefault="001E1DFF" w:rsidP="004E6DD0">
            <w:pPr>
              <w:spacing w:after="120" w:line="240" w:lineRule="auto"/>
              <w:jc w:val="left"/>
              <w:rPr>
                <w:rFonts w:eastAsia="Times New Roman"/>
                <w:szCs w:val="22"/>
                <w:lang w:val="en-AU" w:eastAsia="en-US"/>
              </w:rPr>
            </w:pPr>
            <w:r>
              <w:rPr>
                <w:rFonts w:eastAsia="Times New Roman"/>
                <w:szCs w:val="22"/>
                <w:lang w:val="en-AU" w:eastAsia="en-US"/>
              </w:rPr>
              <w:t>Apply To</w:t>
            </w:r>
          </w:p>
        </w:tc>
        <w:tc>
          <w:tcPr>
            <w:tcW w:w="0" w:type="auto"/>
          </w:tcPr>
          <w:p w14:paraId="5398CBBB" w14:textId="53A10B76" w:rsidR="00A41319" w:rsidRPr="004E6DD0" w:rsidRDefault="001E1DFF" w:rsidP="004E6DD0">
            <w:pPr>
              <w:spacing w:after="120" w:line="240" w:lineRule="auto"/>
              <w:rPr>
                <w:rFonts w:eastAsia="Times New Roman"/>
                <w:szCs w:val="22"/>
                <w:lang w:val="en-AU" w:eastAsia="en-US"/>
              </w:rPr>
            </w:pPr>
            <w:r>
              <w:rPr>
                <w:rFonts w:eastAsia="Times New Roman"/>
                <w:szCs w:val="22"/>
                <w:lang w:val="en-AU" w:eastAsia="en-US"/>
              </w:rPr>
              <w:t>Whether the check should be applied to a base dataset, update dataset, or to a complete dataset after an update has been applied</w:t>
            </w:r>
            <w:r w:rsidR="00A41319">
              <w:rPr>
                <w:rFonts w:eastAsia="Times New Roman"/>
                <w:szCs w:val="22"/>
                <w:lang w:val="en-AU" w:eastAsia="en-US"/>
              </w:rPr>
              <w:t>.</w:t>
            </w:r>
          </w:p>
        </w:tc>
      </w:tr>
    </w:tbl>
    <w:p w14:paraId="12F7E8C3" w14:textId="77777777" w:rsidR="00C20F25" w:rsidRDefault="00C20F25" w:rsidP="00C20F25"/>
    <w:p w14:paraId="3011F227" w14:textId="249C15AA" w:rsidR="00C1719A" w:rsidRDefault="007B20B4" w:rsidP="00E5666B">
      <w:pPr>
        <w:pStyle w:val="Heading2"/>
      </w:pPr>
      <w:bookmarkStart w:id="42" w:name="_Toc120219301"/>
      <w:r>
        <w:t>Comparison and l</w:t>
      </w:r>
      <w:r w:rsidR="00E5666B">
        <w:t>ogical operators</w:t>
      </w:r>
      <w:bookmarkEnd w:id="42"/>
    </w:p>
    <w:p w14:paraId="421E0EBF" w14:textId="77777777" w:rsidR="007B20B4" w:rsidRDefault="007B20B4" w:rsidP="007B20B4">
      <w:r>
        <w:t>The following comparison and logical operators are used:</w:t>
      </w:r>
    </w:p>
    <w:p w14:paraId="16287BD2" w14:textId="0087A250" w:rsidR="007B20B4" w:rsidRDefault="007B20B4" w:rsidP="007B20B4">
      <w:pPr>
        <w:pStyle w:val="ListParagraph"/>
        <w:numPr>
          <w:ilvl w:val="0"/>
          <w:numId w:val="78"/>
        </w:numPr>
        <w:spacing w:after="0"/>
      </w:pPr>
      <w:r>
        <w:lastRenderedPageBreak/>
        <w:t>Equal</w:t>
      </w:r>
      <w:r w:rsidR="00C20F25">
        <w:t xml:space="preserve"> (=)</w:t>
      </w:r>
    </w:p>
    <w:p w14:paraId="2A22F73D" w14:textId="1AF5688C" w:rsidR="007B20B4" w:rsidRDefault="007B20B4" w:rsidP="007B20B4">
      <w:pPr>
        <w:pStyle w:val="ListParagraph"/>
        <w:numPr>
          <w:ilvl w:val="0"/>
          <w:numId w:val="78"/>
        </w:numPr>
        <w:spacing w:after="0"/>
      </w:pPr>
      <w:r>
        <w:t>Not equal</w:t>
      </w:r>
      <w:r w:rsidR="00C20F25">
        <w:t xml:space="preserve"> (</w:t>
      </w:r>
      <w:r w:rsidR="00C20F25">
        <w:rPr>
          <w:rFonts w:cs="Arial"/>
        </w:rPr>
        <w:t>≠</w:t>
      </w:r>
      <w:r w:rsidR="00C20F25">
        <w:t>)</w:t>
      </w:r>
    </w:p>
    <w:p w14:paraId="1A73B1BC" w14:textId="39BB63D5" w:rsidR="007B20B4" w:rsidRDefault="007B20B4" w:rsidP="007B20B4">
      <w:pPr>
        <w:pStyle w:val="ListParagraph"/>
        <w:numPr>
          <w:ilvl w:val="0"/>
          <w:numId w:val="78"/>
        </w:numPr>
        <w:spacing w:after="0"/>
      </w:pPr>
      <w:r>
        <w:t>Less than</w:t>
      </w:r>
      <w:r w:rsidR="00C20F25">
        <w:t xml:space="preserve"> (&lt;)</w:t>
      </w:r>
    </w:p>
    <w:p w14:paraId="63763337" w14:textId="39D58515" w:rsidR="007B20B4" w:rsidRDefault="007B20B4" w:rsidP="007B20B4">
      <w:pPr>
        <w:pStyle w:val="ListParagraph"/>
        <w:numPr>
          <w:ilvl w:val="0"/>
          <w:numId w:val="78"/>
        </w:numPr>
        <w:spacing w:after="0"/>
      </w:pPr>
      <w:r>
        <w:t>Less than or equal to</w:t>
      </w:r>
      <w:r w:rsidR="00C20F25">
        <w:t xml:space="preserve"> (</w:t>
      </w:r>
      <w:r w:rsidR="00C20F25">
        <w:rPr>
          <w:rFonts w:cs="Arial"/>
        </w:rPr>
        <w:t>≤</w:t>
      </w:r>
      <w:r w:rsidR="00C20F25">
        <w:t>)</w:t>
      </w:r>
    </w:p>
    <w:p w14:paraId="4897AE7B" w14:textId="5B6C773C" w:rsidR="007B20B4" w:rsidRDefault="007B20B4" w:rsidP="007B20B4">
      <w:pPr>
        <w:pStyle w:val="ListParagraph"/>
        <w:numPr>
          <w:ilvl w:val="0"/>
          <w:numId w:val="78"/>
        </w:numPr>
        <w:spacing w:after="0"/>
      </w:pPr>
      <w:r>
        <w:t>Greater than</w:t>
      </w:r>
      <w:r w:rsidR="00C20F25">
        <w:t xml:space="preserve"> (&gt;)</w:t>
      </w:r>
    </w:p>
    <w:p w14:paraId="7E0D74EE" w14:textId="63C0E79A" w:rsidR="007B20B4" w:rsidRDefault="007B20B4" w:rsidP="007B20B4">
      <w:pPr>
        <w:pStyle w:val="ListParagraph"/>
        <w:numPr>
          <w:ilvl w:val="0"/>
          <w:numId w:val="78"/>
        </w:numPr>
        <w:spacing w:after="0"/>
      </w:pPr>
      <w:r>
        <w:t>Greater than or equal to</w:t>
      </w:r>
      <w:r w:rsidR="00C20F25">
        <w:t xml:space="preserve"> (</w:t>
      </w:r>
      <w:r w:rsidR="00C20F25">
        <w:rPr>
          <w:rFonts w:cs="Arial"/>
        </w:rPr>
        <w:t>≥</w:t>
      </w:r>
      <w:r w:rsidR="00C20F25">
        <w:t>)</w:t>
      </w:r>
    </w:p>
    <w:p w14:paraId="654BBCE7" w14:textId="61161F1C" w:rsidR="007B20B4" w:rsidRDefault="007B20B4" w:rsidP="007B20B4">
      <w:pPr>
        <w:pStyle w:val="ListParagraph"/>
        <w:numPr>
          <w:ilvl w:val="0"/>
          <w:numId w:val="78"/>
        </w:numPr>
        <w:spacing w:after="0"/>
      </w:pPr>
      <w:r>
        <w:t>AND</w:t>
      </w:r>
      <w:r w:rsidR="00C93DCF">
        <w:t xml:space="preserve"> (</w:t>
      </w:r>
      <w:hyperlink r:id="rId17" w:history="1">
        <w:r w:rsidR="00C93DCF" w:rsidRPr="00C93DCF">
          <w:rPr>
            <w:rStyle w:val="Hyperlink"/>
            <w:rFonts w:ascii="Cambria Math" w:hAnsi="Cambria Math" w:cs="Cambria Math"/>
          </w:rPr>
          <w:t>∧</w:t>
        </w:r>
      </w:hyperlink>
      <w:r w:rsidR="00C93DCF">
        <w:t>)</w:t>
      </w:r>
    </w:p>
    <w:p w14:paraId="5195387D" w14:textId="483FE11A" w:rsidR="007B20B4" w:rsidRDefault="007B20B4" w:rsidP="007B20B4">
      <w:pPr>
        <w:pStyle w:val="ListParagraph"/>
        <w:numPr>
          <w:ilvl w:val="0"/>
          <w:numId w:val="78"/>
        </w:numPr>
        <w:spacing w:after="0"/>
      </w:pPr>
      <w:r>
        <w:t>OR (inclusive OR)</w:t>
      </w:r>
      <w:r w:rsidR="00C93DCF">
        <w:t xml:space="preserve"> (</w:t>
      </w:r>
      <w:hyperlink r:id="rId18" w:history="1">
        <w:r w:rsidR="00C93DCF" w:rsidRPr="00C93DCF">
          <w:rPr>
            <w:rStyle w:val="Hyperlink"/>
            <w:rFonts w:ascii="Cambria Math" w:hAnsi="Cambria Math" w:cs="Cambria Math"/>
          </w:rPr>
          <w:t>∨</w:t>
        </w:r>
      </w:hyperlink>
      <w:r w:rsidR="00C93DCF">
        <w:t xml:space="preserve">) </w:t>
      </w:r>
    </w:p>
    <w:p w14:paraId="5CB5E67F" w14:textId="77777777" w:rsidR="007B20B4" w:rsidRPr="007B20B4" w:rsidRDefault="007B20B4" w:rsidP="007B20B4">
      <w:pPr>
        <w:spacing w:after="0"/>
      </w:pPr>
    </w:p>
    <w:p w14:paraId="2E2CB03C" w14:textId="656C6986" w:rsidR="00E5666B" w:rsidRDefault="00DF5048" w:rsidP="007B20B4">
      <w:pPr>
        <w:pStyle w:val="Heading2"/>
      </w:pPr>
      <w:bookmarkStart w:id="43" w:name="_Toc120219302"/>
      <w:r>
        <w:t>Geometry and s</w:t>
      </w:r>
      <w:r w:rsidR="00E5666B">
        <w:t>patial operators</w:t>
      </w:r>
      <w:bookmarkEnd w:id="43"/>
    </w:p>
    <w:p w14:paraId="533515FF" w14:textId="1884B960" w:rsidR="00321F29" w:rsidRDefault="007B20B4" w:rsidP="00D64344">
      <w:pPr>
        <w:rPr>
          <w:rFonts w:cstheme="minorHAnsi"/>
        </w:rPr>
      </w:pPr>
      <w:r>
        <w:rPr>
          <w:rFonts w:cstheme="minorHAnsi"/>
        </w:rPr>
        <w:t>T</w:t>
      </w:r>
      <w:r w:rsidRPr="007B20B4">
        <w:rPr>
          <w:rFonts w:cstheme="minorHAnsi"/>
        </w:rPr>
        <w:t>he spatial operators (EQUALS, DISJOINT, TOUCHES, WITHIN, OVERLAPS, CROSSES, INTERSECTS, CONTAINS, and COINCIDENT), based on those laid out in the ISO standard 19125-1, are used to describe spatial relationships tested within the checks.</w:t>
      </w:r>
    </w:p>
    <w:p w14:paraId="589C250F" w14:textId="2E5CCE37" w:rsidR="00E5666B" w:rsidRDefault="007B20B4" w:rsidP="00D64344">
      <w:pPr>
        <w:rPr>
          <w:rFonts w:cstheme="minorHAnsi"/>
        </w:rPr>
      </w:pPr>
      <w:r>
        <w:rPr>
          <w:rFonts w:cstheme="minorHAnsi"/>
        </w:rPr>
        <w:t xml:space="preserve">The definitions of the spatial operators are as specified in IHO S-58 Edition </w:t>
      </w:r>
      <w:r w:rsidR="00BC5806">
        <w:rPr>
          <w:rFonts w:cstheme="minorHAnsi"/>
        </w:rPr>
        <w:t>7.0.0</w:t>
      </w:r>
      <w:r w:rsidR="007D6122">
        <w:rPr>
          <w:rFonts w:cstheme="minorHAnsi"/>
        </w:rPr>
        <w:t xml:space="preserve"> clause 2</w:t>
      </w:r>
      <w:r w:rsidR="00CA2AA3">
        <w:rPr>
          <w:rStyle w:val="FootnoteReference"/>
          <w:rFonts w:cstheme="minorHAnsi"/>
        </w:rPr>
        <w:footnoteReference w:id="1"/>
      </w:r>
      <w:r>
        <w:rPr>
          <w:rFonts w:cstheme="minorHAnsi"/>
        </w:rPr>
        <w:t>.</w:t>
      </w:r>
    </w:p>
    <w:p w14:paraId="41803982" w14:textId="72285A16" w:rsidR="00321F29" w:rsidRDefault="00321F29" w:rsidP="00D64344">
      <w:pPr>
        <w:rPr>
          <w:rFonts w:cstheme="minorHAnsi"/>
        </w:rPr>
      </w:pPr>
      <w:r>
        <w:rPr>
          <w:rFonts w:cstheme="minorHAnsi"/>
        </w:rPr>
        <w:t>For all spatial operators, the default tolerance is the same as the coordinate precision specified in the MHI Product Specification.</w:t>
      </w:r>
    </w:p>
    <w:p w14:paraId="4A851112" w14:textId="151A54D4" w:rsidR="007B20B4" w:rsidRDefault="007B20B4" w:rsidP="007B20B4">
      <w:pPr>
        <w:pStyle w:val="Heading2"/>
      </w:pPr>
      <w:bookmarkStart w:id="44" w:name="_Toc120219303"/>
      <w:r>
        <w:t>Values</w:t>
      </w:r>
      <w:bookmarkEnd w:id="44"/>
    </w:p>
    <w:p w14:paraId="0D634AFC" w14:textId="34860946" w:rsidR="007B20B4" w:rsidRPr="007B20B4" w:rsidRDefault="007B20B4" w:rsidP="007B20B4">
      <w:pPr>
        <w:rPr>
          <w:rFonts w:cstheme="minorHAnsi"/>
        </w:rPr>
      </w:pPr>
      <w:r w:rsidRPr="007B20B4">
        <w:rPr>
          <w:rFonts w:cstheme="minorHAnsi"/>
        </w:rPr>
        <w:t xml:space="preserve">The following terms are used </w:t>
      </w:r>
      <w:r w:rsidR="00BB300B">
        <w:rPr>
          <w:rFonts w:cstheme="minorHAnsi"/>
        </w:rPr>
        <w:t>for types o</w:t>
      </w:r>
      <w:r w:rsidR="00D2379F">
        <w:rPr>
          <w:rFonts w:cstheme="minorHAnsi"/>
        </w:rPr>
        <w:t>r</w:t>
      </w:r>
      <w:r w:rsidR="00BB300B">
        <w:rPr>
          <w:rFonts w:cstheme="minorHAnsi"/>
        </w:rPr>
        <w:t xml:space="preserve"> values</w:t>
      </w:r>
      <w:r w:rsidR="00D2379F">
        <w:rPr>
          <w:rFonts w:cstheme="minorHAnsi"/>
        </w:rPr>
        <w:t xml:space="preserve"> of attributes in data objects or metadata, such as attributes of features, information types, or metadata blocks in exchange catalogues</w:t>
      </w:r>
      <w:r w:rsidRPr="007B20B4">
        <w:rPr>
          <w:rFonts w:cstheme="minorHAnsi"/>
        </w:rPr>
        <w:t>:</w:t>
      </w:r>
    </w:p>
    <w:p w14:paraId="35405B32" w14:textId="40D409B1" w:rsidR="007B20B4" w:rsidRDefault="00AE175A" w:rsidP="007B20B4">
      <w:pPr>
        <w:pStyle w:val="ListParagraph"/>
        <w:numPr>
          <w:ilvl w:val="0"/>
          <w:numId w:val="79"/>
        </w:numPr>
        <w:rPr>
          <w:rFonts w:cstheme="minorHAnsi"/>
        </w:rPr>
      </w:pPr>
      <w:r w:rsidRPr="00AE175A">
        <w:rPr>
          <w:rFonts w:cstheme="minorHAnsi"/>
        </w:rPr>
        <w:t>Present</w:t>
      </w:r>
      <w:r w:rsidR="00BE5605">
        <w:rPr>
          <w:rFonts w:cstheme="minorHAnsi"/>
        </w:rPr>
        <w:t xml:space="preserve">: </w:t>
      </w:r>
      <w:r w:rsidRPr="00AE175A">
        <w:rPr>
          <w:rFonts w:cstheme="minorHAnsi"/>
        </w:rPr>
        <w:t>The attribute is present and may or may not be populated with a value</w:t>
      </w:r>
      <w:r w:rsidR="007B20B4" w:rsidRPr="007B20B4">
        <w:rPr>
          <w:rFonts w:cstheme="minorHAnsi"/>
        </w:rPr>
        <w:t>.</w:t>
      </w:r>
    </w:p>
    <w:p w14:paraId="6EB527C8" w14:textId="6C3F7C0B" w:rsidR="00BE5605" w:rsidRPr="007B20B4" w:rsidRDefault="00BE5605" w:rsidP="007B20B4">
      <w:pPr>
        <w:pStyle w:val="ListParagraph"/>
        <w:numPr>
          <w:ilvl w:val="0"/>
          <w:numId w:val="79"/>
        </w:numPr>
        <w:rPr>
          <w:rFonts w:cstheme="minorHAnsi"/>
        </w:rPr>
      </w:pPr>
      <w:r w:rsidRPr="00BE5605">
        <w:rPr>
          <w:rFonts w:cstheme="minorHAnsi"/>
        </w:rPr>
        <w:t>Known</w:t>
      </w:r>
      <w:r>
        <w:rPr>
          <w:rFonts w:cstheme="minorHAnsi"/>
        </w:rPr>
        <w:t xml:space="preserve">: </w:t>
      </w:r>
      <w:r w:rsidRPr="00BE5605">
        <w:rPr>
          <w:rFonts w:cstheme="minorHAnsi"/>
        </w:rPr>
        <w:t>The attribute is Present and has been populated with a value</w:t>
      </w:r>
      <w:r>
        <w:rPr>
          <w:rFonts w:cstheme="minorHAnsi"/>
        </w:rPr>
        <w:t>.</w:t>
      </w:r>
    </w:p>
    <w:p w14:paraId="00F7691B" w14:textId="3C9FD241" w:rsidR="007B20B4" w:rsidRDefault="00BE5605" w:rsidP="007B20B4">
      <w:pPr>
        <w:pStyle w:val="ListParagraph"/>
        <w:numPr>
          <w:ilvl w:val="0"/>
          <w:numId w:val="79"/>
        </w:numPr>
        <w:rPr>
          <w:rFonts w:cstheme="minorHAnsi"/>
        </w:rPr>
      </w:pPr>
      <w:r w:rsidRPr="00BE5605">
        <w:rPr>
          <w:rFonts w:cstheme="minorHAnsi"/>
        </w:rPr>
        <w:t>Unknown</w:t>
      </w:r>
      <w:r>
        <w:rPr>
          <w:rFonts w:cstheme="minorHAnsi"/>
        </w:rPr>
        <w:t xml:space="preserve">: </w:t>
      </w:r>
      <w:r w:rsidRPr="00BE5605">
        <w:rPr>
          <w:rFonts w:cstheme="minorHAnsi"/>
        </w:rPr>
        <w:t>The attribute is Present, but has not been populated with a value</w:t>
      </w:r>
      <w:r>
        <w:rPr>
          <w:rFonts w:cstheme="minorHAnsi"/>
        </w:rPr>
        <w:t>.</w:t>
      </w:r>
      <w:r w:rsidR="00267504">
        <w:rPr>
          <w:rFonts w:cstheme="minorHAnsi"/>
        </w:rPr>
        <w:t>.</w:t>
      </w:r>
    </w:p>
    <w:p w14:paraId="08B54B1A" w14:textId="1AA17B94" w:rsidR="00BE5605" w:rsidRDefault="00BE5605" w:rsidP="007B20B4">
      <w:pPr>
        <w:pStyle w:val="ListParagraph"/>
        <w:numPr>
          <w:ilvl w:val="0"/>
          <w:numId w:val="79"/>
        </w:numPr>
        <w:rPr>
          <w:rFonts w:cstheme="minorHAnsi"/>
        </w:rPr>
      </w:pPr>
      <w:r w:rsidRPr="00BE5605">
        <w:rPr>
          <w:rFonts w:cstheme="minorHAnsi"/>
        </w:rPr>
        <w:t>Optional</w:t>
      </w:r>
      <w:r>
        <w:rPr>
          <w:rFonts w:cstheme="minorHAnsi"/>
        </w:rPr>
        <w:t xml:space="preserve">: </w:t>
      </w:r>
      <w:r w:rsidRPr="00BE5605">
        <w:rPr>
          <w:rFonts w:cstheme="minorHAnsi"/>
        </w:rPr>
        <w:t>The encoding of the attribute is optional. It may be Present or not Present</w:t>
      </w:r>
      <w:r>
        <w:rPr>
          <w:rFonts w:cstheme="minorHAnsi"/>
        </w:rPr>
        <w:t>.</w:t>
      </w:r>
    </w:p>
    <w:p w14:paraId="4A5B3F5C" w14:textId="402734CC" w:rsidR="00BE5605" w:rsidRPr="00BE5605" w:rsidRDefault="00BE5605" w:rsidP="00BE5605">
      <w:pPr>
        <w:rPr>
          <w:rFonts w:cstheme="minorHAnsi"/>
        </w:rPr>
      </w:pPr>
      <w:r>
        <w:rPr>
          <w:rFonts w:cstheme="minorHAnsi"/>
        </w:rPr>
        <w:t xml:space="preserve">The following terms are used in relation to </w:t>
      </w:r>
      <w:r w:rsidR="00BB300B">
        <w:rPr>
          <w:rFonts w:cstheme="minorHAnsi"/>
        </w:rPr>
        <w:t xml:space="preserve">XML </w:t>
      </w:r>
      <w:r w:rsidR="005A6502">
        <w:rPr>
          <w:rFonts w:cstheme="minorHAnsi"/>
        </w:rPr>
        <w:t>element content in GML or other XML files, or for values of XML attributes</w:t>
      </w:r>
      <w:r w:rsidR="00D2379F">
        <w:rPr>
          <w:rFonts w:cstheme="minorHAnsi"/>
        </w:rPr>
        <w:t xml:space="preserve"> (including the GML data format and exchange catalogues)</w:t>
      </w:r>
      <w:r>
        <w:rPr>
          <w:rFonts w:cstheme="minorHAnsi"/>
        </w:rPr>
        <w:t>:</w:t>
      </w:r>
    </w:p>
    <w:p w14:paraId="43B9BF09" w14:textId="01C92CC8" w:rsidR="00D30F7D" w:rsidRDefault="00D30F7D" w:rsidP="00BE5605">
      <w:pPr>
        <w:pStyle w:val="ListParagraph"/>
        <w:numPr>
          <w:ilvl w:val="0"/>
          <w:numId w:val="79"/>
        </w:numPr>
        <w:rPr>
          <w:rFonts w:cstheme="minorHAnsi"/>
        </w:rPr>
      </w:pPr>
      <w:r>
        <w:rPr>
          <w:rFonts w:cstheme="minorHAnsi"/>
        </w:rPr>
        <w:t xml:space="preserve">Whitespace: One or more of the </w:t>
      </w:r>
      <w:r w:rsidR="00BD166D">
        <w:rPr>
          <w:rFonts w:cstheme="minorHAnsi"/>
        </w:rPr>
        <w:t xml:space="preserve">characters defined as white space in the </w:t>
      </w:r>
      <w:r w:rsidR="00E928F0">
        <w:rPr>
          <w:rFonts w:cstheme="minorHAnsi"/>
        </w:rPr>
        <w:t xml:space="preserve">W3C </w:t>
      </w:r>
      <w:r w:rsidR="00BD166D">
        <w:rPr>
          <w:rFonts w:cstheme="minorHAnsi"/>
        </w:rPr>
        <w:t xml:space="preserve">XML specification: </w:t>
      </w:r>
      <w:r>
        <w:rPr>
          <w:rFonts w:cstheme="minorHAnsi"/>
        </w:rPr>
        <w:t>space, tab, carriage return or line feed.</w:t>
      </w:r>
    </w:p>
    <w:p w14:paraId="172613A1" w14:textId="5349727B" w:rsidR="00956DCB" w:rsidRDefault="00BE5605" w:rsidP="00BE5605">
      <w:pPr>
        <w:pStyle w:val="ListParagraph"/>
        <w:numPr>
          <w:ilvl w:val="0"/>
          <w:numId w:val="79"/>
        </w:numPr>
        <w:rPr>
          <w:rFonts w:cstheme="minorHAnsi"/>
        </w:rPr>
      </w:pPr>
      <w:r>
        <w:rPr>
          <w:rFonts w:cstheme="minorHAnsi"/>
        </w:rPr>
        <w:t>Null: T</w:t>
      </w:r>
      <w:r w:rsidRPr="00BE5605">
        <w:rPr>
          <w:rFonts w:cstheme="minorHAnsi"/>
        </w:rPr>
        <w:t>he XML element or attribute has no content or the content is the empty (0-length) string.</w:t>
      </w:r>
    </w:p>
    <w:p w14:paraId="3DE7039B" w14:textId="1DC7B3F9" w:rsidR="00956DCB" w:rsidRDefault="00BE5605" w:rsidP="00956DCB">
      <w:pPr>
        <w:pStyle w:val="ListParagraph"/>
        <w:numPr>
          <w:ilvl w:val="1"/>
          <w:numId w:val="79"/>
        </w:numPr>
        <w:rPr>
          <w:rFonts w:cstheme="minorHAnsi"/>
        </w:rPr>
      </w:pPr>
      <w:r w:rsidRPr="00BE5605">
        <w:rPr>
          <w:rFonts w:cstheme="minorHAnsi"/>
        </w:rPr>
        <w:t>String</w:t>
      </w:r>
      <w:r w:rsidR="00956DCB">
        <w:rPr>
          <w:rFonts w:cstheme="minorHAnsi"/>
        </w:rPr>
        <w:t xml:space="preserve"> type attributes</w:t>
      </w:r>
      <w:r w:rsidRPr="00BE5605">
        <w:rPr>
          <w:rFonts w:cstheme="minorHAnsi"/>
        </w:rPr>
        <w:t xml:space="preserve"> consisting of only whitespace characters </w:t>
      </w:r>
      <w:r w:rsidRPr="00956DCB">
        <w:rPr>
          <w:rFonts w:cstheme="minorHAnsi"/>
          <w:b/>
          <w:bCs/>
        </w:rPr>
        <w:t>are not</w:t>
      </w:r>
      <w:r w:rsidRPr="00BE5605">
        <w:rPr>
          <w:rFonts w:cstheme="minorHAnsi"/>
        </w:rPr>
        <w:t xml:space="preserve"> </w:t>
      </w:r>
      <w:bookmarkStart w:id="45" w:name="_Hlk119076324"/>
      <w:r w:rsidRPr="00BE5605">
        <w:rPr>
          <w:rFonts w:cstheme="minorHAnsi"/>
        </w:rPr>
        <w:t>considered to be empty</w:t>
      </w:r>
      <w:bookmarkEnd w:id="45"/>
      <w:r w:rsidR="00D30F7D">
        <w:rPr>
          <w:rFonts w:cstheme="minorHAnsi"/>
        </w:rPr>
        <w:t>.</w:t>
      </w:r>
    </w:p>
    <w:p w14:paraId="11501D98" w14:textId="1AAB4F70" w:rsidR="00E928F0" w:rsidRDefault="00E928F0" w:rsidP="00956DCB">
      <w:pPr>
        <w:pStyle w:val="ListParagraph"/>
        <w:numPr>
          <w:ilvl w:val="1"/>
          <w:numId w:val="79"/>
        </w:numPr>
        <w:rPr>
          <w:rFonts w:cstheme="minorHAnsi"/>
        </w:rPr>
      </w:pPr>
      <w:r>
        <w:rPr>
          <w:rFonts w:cstheme="minorHAnsi"/>
        </w:rPr>
        <w:t xml:space="preserve">URI, URL, or URN type attributes consisting of only whitespace characters </w:t>
      </w:r>
      <w:r w:rsidRPr="00E928F0">
        <w:rPr>
          <w:rFonts w:cstheme="minorHAnsi"/>
          <w:b/>
          <w:bCs/>
        </w:rPr>
        <w:t>are</w:t>
      </w:r>
      <w:r>
        <w:rPr>
          <w:rFonts w:cstheme="minorHAnsi"/>
        </w:rPr>
        <w:t xml:space="preserve"> considered to be empty.</w:t>
      </w:r>
    </w:p>
    <w:p w14:paraId="2A4613C0" w14:textId="7BCCCA0B" w:rsidR="00BE5605" w:rsidRPr="00956DCB" w:rsidRDefault="00956DCB" w:rsidP="00956DCB">
      <w:pPr>
        <w:pStyle w:val="ListParagraph"/>
        <w:numPr>
          <w:ilvl w:val="1"/>
          <w:numId w:val="79"/>
        </w:numPr>
        <w:rPr>
          <w:rFonts w:cstheme="minorHAnsi"/>
        </w:rPr>
      </w:pPr>
      <w:r>
        <w:rPr>
          <w:rFonts w:cstheme="minorHAnsi"/>
        </w:rPr>
        <w:t>N</w:t>
      </w:r>
      <w:r w:rsidRPr="00956DCB">
        <w:rPr>
          <w:rFonts w:cstheme="minorHAnsi"/>
        </w:rPr>
        <w:t>umeric</w:t>
      </w:r>
      <w:r>
        <w:rPr>
          <w:rFonts w:cstheme="minorHAnsi"/>
        </w:rPr>
        <w:t>, enumeration,</w:t>
      </w:r>
      <w:r w:rsidRPr="00956DCB">
        <w:rPr>
          <w:rFonts w:cstheme="minorHAnsi"/>
        </w:rPr>
        <w:t xml:space="preserve"> </w:t>
      </w:r>
      <w:r w:rsidR="00E928F0">
        <w:rPr>
          <w:rFonts w:cstheme="minorHAnsi"/>
        </w:rPr>
        <w:t xml:space="preserve">date, time, </w:t>
      </w:r>
      <w:proofErr w:type="spellStart"/>
      <w:r w:rsidR="00E928F0">
        <w:rPr>
          <w:rFonts w:cstheme="minorHAnsi"/>
        </w:rPr>
        <w:t>dateTime</w:t>
      </w:r>
      <w:proofErr w:type="spellEnd"/>
      <w:r w:rsidR="00E928F0">
        <w:rPr>
          <w:rFonts w:cstheme="minorHAnsi"/>
        </w:rPr>
        <w:t xml:space="preserve">, </w:t>
      </w:r>
      <w:r w:rsidRPr="00956DCB">
        <w:rPr>
          <w:rFonts w:cstheme="minorHAnsi"/>
        </w:rPr>
        <w:t xml:space="preserve">or Boolean types </w:t>
      </w:r>
      <w:r w:rsidRPr="00BE5605">
        <w:rPr>
          <w:rFonts w:cstheme="minorHAnsi"/>
        </w:rPr>
        <w:t xml:space="preserve">consisting of only whitespace characters </w:t>
      </w:r>
      <w:r w:rsidRPr="00956DCB">
        <w:rPr>
          <w:rFonts w:cstheme="minorHAnsi"/>
          <w:b/>
          <w:bCs/>
        </w:rPr>
        <w:t>are</w:t>
      </w:r>
      <w:r w:rsidRPr="00956DCB">
        <w:rPr>
          <w:rFonts w:cstheme="minorHAnsi"/>
        </w:rPr>
        <w:t xml:space="preserve"> </w:t>
      </w:r>
      <w:r w:rsidRPr="00BE5605">
        <w:rPr>
          <w:rFonts w:cstheme="minorHAnsi"/>
        </w:rPr>
        <w:t>considered to be empty</w:t>
      </w:r>
      <w:r>
        <w:rPr>
          <w:rFonts w:cstheme="minorHAnsi"/>
        </w:rPr>
        <w:t>. This</w:t>
      </w:r>
      <w:r w:rsidRPr="00956DCB">
        <w:rPr>
          <w:rFonts w:cstheme="minorHAnsi"/>
        </w:rPr>
        <w:t xml:space="preserve"> </w:t>
      </w:r>
      <w:r>
        <w:rPr>
          <w:rFonts w:cstheme="minorHAnsi"/>
        </w:rPr>
        <w:t>situation</w:t>
      </w:r>
      <w:r w:rsidRPr="00956DCB">
        <w:rPr>
          <w:rFonts w:cstheme="minorHAnsi"/>
        </w:rPr>
        <w:t xml:space="preserve"> </w:t>
      </w:r>
      <w:r>
        <w:rPr>
          <w:rFonts w:cstheme="minorHAnsi"/>
        </w:rPr>
        <w:t>is</w:t>
      </w:r>
      <w:r w:rsidRPr="00956DCB">
        <w:rPr>
          <w:rFonts w:cstheme="minorHAnsi"/>
        </w:rPr>
        <w:t xml:space="preserve"> a</w:t>
      </w:r>
      <w:r>
        <w:rPr>
          <w:rFonts w:cstheme="minorHAnsi"/>
        </w:rPr>
        <w:t>n</w:t>
      </w:r>
      <w:r w:rsidRPr="00956DCB">
        <w:rPr>
          <w:rFonts w:cstheme="minorHAnsi"/>
        </w:rPr>
        <w:t xml:space="preserve"> error </w:t>
      </w:r>
      <w:r w:rsidR="00E928F0">
        <w:rPr>
          <w:rFonts w:cstheme="minorHAnsi"/>
        </w:rPr>
        <w:t xml:space="preserve">(unless the attribute is declared </w:t>
      </w:r>
      <w:proofErr w:type="spellStart"/>
      <w:r w:rsidR="00E928F0">
        <w:rPr>
          <w:rFonts w:cstheme="minorHAnsi"/>
        </w:rPr>
        <w:t>nillable</w:t>
      </w:r>
      <w:proofErr w:type="spellEnd"/>
      <w:r w:rsidR="00E928F0">
        <w:rPr>
          <w:rFonts w:cstheme="minorHAnsi"/>
        </w:rPr>
        <w:t xml:space="preserve"> in the GML application schema). Such errors</w:t>
      </w:r>
      <w:r w:rsidRPr="00956DCB">
        <w:rPr>
          <w:rFonts w:cstheme="minorHAnsi"/>
        </w:rPr>
        <w:t xml:space="preserve"> </w:t>
      </w:r>
      <w:r w:rsidR="0009420B">
        <w:rPr>
          <w:rFonts w:cstheme="minorHAnsi"/>
        </w:rPr>
        <w:t>should be detected by XML validation software</w:t>
      </w:r>
      <w:r w:rsidRPr="00956DCB">
        <w:rPr>
          <w:rFonts w:cstheme="minorHAnsi"/>
        </w:rPr>
        <w:t xml:space="preserve"> </w:t>
      </w:r>
      <w:r w:rsidR="0009420B">
        <w:rPr>
          <w:rFonts w:cstheme="minorHAnsi"/>
        </w:rPr>
        <w:t>when</w:t>
      </w:r>
      <w:r w:rsidRPr="00956DCB">
        <w:rPr>
          <w:rFonts w:cstheme="minorHAnsi"/>
        </w:rPr>
        <w:t xml:space="preserve"> the file is validated against its XML schema</w:t>
      </w:r>
      <w:r w:rsidR="00BE5605" w:rsidRPr="00956DCB">
        <w:rPr>
          <w:rFonts w:cstheme="minorHAnsi"/>
        </w:rPr>
        <w:t>.</w:t>
      </w:r>
    </w:p>
    <w:p w14:paraId="58A30443" w14:textId="3A0B7C6D" w:rsidR="00BE5605" w:rsidRPr="00BE5605" w:rsidRDefault="00BE5605" w:rsidP="00BE5605">
      <w:pPr>
        <w:pStyle w:val="ListParagraph"/>
        <w:numPr>
          <w:ilvl w:val="0"/>
          <w:numId w:val="79"/>
        </w:numPr>
        <w:rPr>
          <w:rFonts w:cstheme="minorHAnsi"/>
        </w:rPr>
      </w:pPr>
      <w:proofErr w:type="spellStart"/>
      <w:r>
        <w:rPr>
          <w:rFonts w:cstheme="minorHAnsi"/>
        </w:rPr>
        <w:t>Nilled</w:t>
      </w:r>
      <w:proofErr w:type="spellEnd"/>
      <w:r>
        <w:rPr>
          <w:rFonts w:cstheme="minorHAnsi"/>
        </w:rPr>
        <w:t xml:space="preserve">: The </w:t>
      </w:r>
      <w:r w:rsidR="005A6502">
        <w:rPr>
          <w:rFonts w:cstheme="minorHAnsi"/>
        </w:rPr>
        <w:t xml:space="preserve">value of the </w:t>
      </w:r>
      <w:r>
        <w:rPr>
          <w:rFonts w:cstheme="minorHAnsi"/>
        </w:rPr>
        <w:t xml:space="preserve">XML element </w:t>
      </w:r>
      <w:r w:rsidR="00D2379F">
        <w:rPr>
          <w:rFonts w:cstheme="minorHAnsi"/>
        </w:rPr>
        <w:t xml:space="preserve">is </w:t>
      </w:r>
      <w:r>
        <w:rPr>
          <w:rFonts w:cstheme="minorHAnsi"/>
        </w:rPr>
        <w:t>Null and the element has the XML attribute</w:t>
      </w:r>
      <w:r w:rsidR="005A6502">
        <w:rPr>
          <w:rFonts w:cstheme="minorHAnsi"/>
        </w:rPr>
        <w:t xml:space="preserve"> </w:t>
      </w:r>
      <w:proofErr w:type="spellStart"/>
      <w:r w:rsidR="005A6502">
        <w:rPr>
          <w:rFonts w:cstheme="minorHAnsi"/>
        </w:rPr>
        <w:t>xsi:nil</w:t>
      </w:r>
      <w:proofErr w:type="spellEnd"/>
      <w:r w:rsidR="005A6502">
        <w:rPr>
          <w:rFonts w:cstheme="minorHAnsi"/>
        </w:rPr>
        <w:t>=”true”.</w:t>
      </w:r>
      <w:r w:rsidR="00E928F0">
        <w:rPr>
          <w:rFonts w:cstheme="minorHAnsi"/>
        </w:rPr>
        <w:t xml:space="preserve"> A </w:t>
      </w:r>
      <w:proofErr w:type="spellStart"/>
      <w:r w:rsidR="00E928F0" w:rsidRPr="00062403">
        <w:rPr>
          <w:rFonts w:cstheme="minorHAnsi"/>
          <w:b/>
          <w:bCs/>
        </w:rPr>
        <w:t>nillable</w:t>
      </w:r>
      <w:proofErr w:type="spellEnd"/>
      <w:r w:rsidR="00E928F0">
        <w:rPr>
          <w:rFonts w:cstheme="minorHAnsi"/>
        </w:rPr>
        <w:t xml:space="preserve"> attribute is one which the GML </w:t>
      </w:r>
      <w:r w:rsidR="001125EC">
        <w:rPr>
          <w:rFonts w:cstheme="minorHAnsi"/>
        </w:rPr>
        <w:t xml:space="preserve">application schema or GML profile </w:t>
      </w:r>
      <w:r w:rsidR="006859FA">
        <w:rPr>
          <w:rFonts w:cstheme="minorHAnsi"/>
        </w:rPr>
        <w:t xml:space="preserve">allows to be </w:t>
      </w:r>
      <w:proofErr w:type="spellStart"/>
      <w:r w:rsidR="006859FA">
        <w:rPr>
          <w:rFonts w:cstheme="minorHAnsi"/>
        </w:rPr>
        <w:t>nilled</w:t>
      </w:r>
      <w:proofErr w:type="spellEnd"/>
      <w:r w:rsidR="001125EC">
        <w:rPr>
          <w:rFonts w:cstheme="minorHAnsi"/>
        </w:rPr>
        <w:t>.</w:t>
      </w:r>
      <w:r w:rsidR="00E928F0">
        <w:rPr>
          <w:rFonts w:cstheme="minorHAnsi"/>
        </w:rPr>
        <w:t xml:space="preserve"> </w:t>
      </w:r>
      <w:r>
        <w:rPr>
          <w:rFonts w:cstheme="minorHAnsi"/>
        </w:rPr>
        <w:t xml:space="preserve"> </w:t>
      </w:r>
    </w:p>
    <w:p w14:paraId="2E35100D" w14:textId="11B33E6D" w:rsidR="007B20B4" w:rsidRDefault="007B20B4" w:rsidP="007B20B4">
      <w:pPr>
        <w:pStyle w:val="ListParagraph"/>
        <w:numPr>
          <w:ilvl w:val="0"/>
          <w:numId w:val="79"/>
        </w:numPr>
        <w:rPr>
          <w:rFonts w:cstheme="minorHAnsi"/>
        </w:rPr>
      </w:pPr>
      <w:proofErr w:type="spellStart"/>
      <w:r w:rsidRPr="007B20B4">
        <w:rPr>
          <w:rFonts w:cstheme="minorHAnsi"/>
        </w:rPr>
        <w:lastRenderedPageBreak/>
        <w:t>notNull</w:t>
      </w:r>
      <w:proofErr w:type="spellEnd"/>
      <w:r w:rsidR="00BE5605">
        <w:rPr>
          <w:rFonts w:cstheme="minorHAnsi"/>
        </w:rPr>
        <w:t>:</w:t>
      </w:r>
      <w:r w:rsidR="005A6502">
        <w:rPr>
          <w:rFonts w:cstheme="minorHAnsi"/>
        </w:rPr>
        <w:t xml:space="preserve"> </w:t>
      </w:r>
      <w:r w:rsidRPr="007B20B4">
        <w:rPr>
          <w:rFonts w:cstheme="minorHAnsi"/>
        </w:rPr>
        <w:t>The attribute has been populated with a value.</w:t>
      </w:r>
    </w:p>
    <w:p w14:paraId="246E9AEA" w14:textId="769E24D5" w:rsidR="00BB0184" w:rsidRDefault="00BB0184" w:rsidP="00BB0184">
      <w:pPr>
        <w:rPr>
          <w:rFonts w:cstheme="minorHAnsi"/>
        </w:rPr>
      </w:pPr>
      <w:r>
        <w:rPr>
          <w:rFonts w:cstheme="minorHAnsi"/>
        </w:rPr>
        <w:t>The following terms are used to combine the above terms for brevity:</w:t>
      </w:r>
    </w:p>
    <w:p w14:paraId="2BF7FE75" w14:textId="2D60400C" w:rsidR="00BB0184" w:rsidRDefault="00BB0184" w:rsidP="00BB0184">
      <w:pPr>
        <w:pStyle w:val="ListParagraph"/>
        <w:numPr>
          <w:ilvl w:val="0"/>
          <w:numId w:val="81"/>
        </w:numPr>
        <w:rPr>
          <w:rFonts w:cstheme="minorHAnsi"/>
        </w:rPr>
      </w:pPr>
      <w:r w:rsidRPr="00BB0184">
        <w:rPr>
          <w:rFonts w:cstheme="minorHAnsi"/>
        </w:rPr>
        <w:t xml:space="preserve">Missing: The attribute is </w:t>
      </w:r>
      <w:r>
        <w:rPr>
          <w:rFonts w:cstheme="minorHAnsi"/>
        </w:rPr>
        <w:t xml:space="preserve">either </w:t>
      </w:r>
      <w:r w:rsidRPr="00BB0184">
        <w:rPr>
          <w:rFonts w:cstheme="minorHAnsi"/>
        </w:rPr>
        <w:t>not present</w:t>
      </w:r>
      <w:r>
        <w:rPr>
          <w:rFonts w:cstheme="minorHAnsi"/>
        </w:rPr>
        <w:t>,</w:t>
      </w:r>
      <w:r w:rsidRPr="00BB0184">
        <w:rPr>
          <w:rFonts w:cstheme="minorHAnsi"/>
        </w:rPr>
        <w:t xml:space="preserve"> or </w:t>
      </w:r>
      <w:r>
        <w:rPr>
          <w:rFonts w:cstheme="minorHAnsi"/>
        </w:rPr>
        <w:t xml:space="preserve">present and either </w:t>
      </w:r>
      <w:r w:rsidRPr="00BB0184">
        <w:rPr>
          <w:rFonts w:cstheme="minorHAnsi"/>
        </w:rPr>
        <w:t>null</w:t>
      </w:r>
      <w:r>
        <w:rPr>
          <w:rFonts w:cstheme="minorHAnsi"/>
        </w:rPr>
        <w:t xml:space="preserve"> or </w:t>
      </w:r>
      <w:proofErr w:type="spellStart"/>
      <w:r>
        <w:rPr>
          <w:rFonts w:cstheme="minorHAnsi"/>
        </w:rPr>
        <w:t>nilled</w:t>
      </w:r>
      <w:proofErr w:type="spellEnd"/>
      <w:r w:rsidRPr="00BB0184">
        <w:rPr>
          <w:rFonts w:cstheme="minorHAnsi"/>
        </w:rPr>
        <w:t>.</w:t>
      </w:r>
    </w:p>
    <w:p w14:paraId="6085D4D0" w14:textId="28D35FE8" w:rsidR="001C5375" w:rsidRPr="00BB0184" w:rsidRDefault="001C5375" w:rsidP="00BB0184">
      <w:pPr>
        <w:pStyle w:val="ListParagraph"/>
        <w:numPr>
          <w:ilvl w:val="0"/>
          <w:numId w:val="81"/>
        </w:numPr>
        <w:rPr>
          <w:rFonts w:cstheme="minorHAnsi"/>
        </w:rPr>
      </w:pPr>
      <w:r>
        <w:rPr>
          <w:rFonts w:cstheme="minorHAnsi"/>
        </w:rPr>
        <w:t xml:space="preserve">Populated: The attribute is present and has been assigned a value </w:t>
      </w:r>
      <w:r w:rsidR="00485F1F">
        <w:rPr>
          <w:rFonts w:cstheme="minorHAnsi"/>
        </w:rPr>
        <w:t>conforming</w:t>
      </w:r>
      <w:r>
        <w:rPr>
          <w:rFonts w:cstheme="minorHAnsi"/>
        </w:rPr>
        <w:t xml:space="preserve"> </w:t>
      </w:r>
      <w:r w:rsidR="00485F1F">
        <w:rPr>
          <w:rFonts w:cstheme="minorHAnsi"/>
        </w:rPr>
        <w:t>to</w:t>
      </w:r>
      <w:r>
        <w:rPr>
          <w:rFonts w:cstheme="minorHAnsi"/>
        </w:rPr>
        <w:t xml:space="preserve"> its constraints.</w:t>
      </w:r>
    </w:p>
    <w:p w14:paraId="3DE4916B" w14:textId="36A7B8A5" w:rsidR="005A6502" w:rsidRPr="005A6502" w:rsidRDefault="005A6502" w:rsidP="005A6502">
      <w:pPr>
        <w:rPr>
          <w:rFonts w:cstheme="minorHAnsi"/>
        </w:rPr>
      </w:pPr>
      <w:r>
        <w:rPr>
          <w:rFonts w:cstheme="minorHAnsi"/>
        </w:rPr>
        <w:t xml:space="preserve">The terms </w:t>
      </w:r>
      <w:r w:rsidR="00BB300B">
        <w:rPr>
          <w:rFonts w:cstheme="minorHAnsi"/>
        </w:rPr>
        <w:t xml:space="preserve">for types and content </w:t>
      </w:r>
      <w:r>
        <w:rPr>
          <w:rFonts w:cstheme="minorHAnsi"/>
        </w:rPr>
        <w:t>are used in relation to GML data files as well as exchange catalogues</w:t>
      </w:r>
      <w:r w:rsidR="00BB300B">
        <w:rPr>
          <w:rFonts w:cstheme="minorHAnsi"/>
        </w:rPr>
        <w:t>, which are XML files</w:t>
      </w:r>
      <w:r>
        <w:rPr>
          <w:rFonts w:cstheme="minorHAnsi"/>
        </w:rPr>
        <w:t>.</w:t>
      </w:r>
    </w:p>
    <w:p w14:paraId="4DAA556A" w14:textId="71D9CE81" w:rsidR="00585CBB" w:rsidRDefault="00585CBB" w:rsidP="00D419BE">
      <w:pPr>
        <w:pStyle w:val="Heading1"/>
      </w:pPr>
      <w:bookmarkStart w:id="46" w:name="_Toc120219304"/>
      <w:r>
        <w:t xml:space="preserve">Dataset </w:t>
      </w:r>
      <w:r w:rsidR="00706413">
        <w:t xml:space="preserve">validation </w:t>
      </w:r>
      <w:r>
        <w:t>checks</w:t>
      </w:r>
      <w:bookmarkEnd w:id="46"/>
    </w:p>
    <w:p w14:paraId="04AF40F6" w14:textId="71717B32" w:rsidR="00956F8A" w:rsidRDefault="00CD2889" w:rsidP="00D64344">
      <w:pPr>
        <w:rPr>
          <w:rFonts w:cstheme="minorHAnsi"/>
        </w:rPr>
      </w:pPr>
      <w:r>
        <w:rPr>
          <w:rFonts w:cstheme="minorHAnsi"/>
        </w:rPr>
        <w:t>The following table contains the checks applicable to MHI datasets.</w:t>
      </w:r>
      <w:bookmarkStart w:id="47" w:name="_Hlk119270119"/>
    </w:p>
    <w:p w14:paraId="54B8ECB7" w14:textId="77777777" w:rsidR="00C628A9" w:rsidRDefault="00323A83" w:rsidP="00D64344">
      <w:pPr>
        <w:rPr>
          <w:rFonts w:cstheme="minorHAnsi"/>
        </w:rPr>
      </w:pPr>
      <w:bookmarkStart w:id="48" w:name="_Hlk119357763"/>
      <w:r>
        <w:rPr>
          <w:rFonts w:cstheme="minorHAnsi"/>
        </w:rPr>
        <w:t xml:space="preserve">Implementers should note that </w:t>
      </w:r>
      <w:r w:rsidR="00EA6127">
        <w:rPr>
          <w:rFonts w:cstheme="minorHAnsi"/>
        </w:rPr>
        <w:t xml:space="preserve">validation with schema-aware validation software and the official GML schema defined in Annex B will detect many of the check conditions described in </w:t>
      </w:r>
      <w:r w:rsidR="00EA6127">
        <w:rPr>
          <w:rFonts w:cstheme="minorHAnsi"/>
        </w:rPr>
        <w:fldChar w:fldCharType="begin"/>
      </w:r>
      <w:r w:rsidR="00EA6127">
        <w:rPr>
          <w:rFonts w:cstheme="minorHAnsi"/>
        </w:rPr>
        <w:instrText xml:space="preserve"> REF _Ref119357614 \h </w:instrText>
      </w:r>
      <w:r w:rsidR="00EA6127">
        <w:rPr>
          <w:rFonts w:cstheme="minorHAnsi"/>
        </w:rPr>
      </w:r>
      <w:r w:rsidR="00EA6127">
        <w:rPr>
          <w:rFonts w:cstheme="minorHAnsi"/>
        </w:rPr>
        <w:fldChar w:fldCharType="separate"/>
      </w:r>
      <w:r w:rsidR="00EA6127">
        <w:t xml:space="preserve">Table </w:t>
      </w:r>
      <w:r w:rsidR="00EA6127">
        <w:rPr>
          <w:noProof/>
        </w:rPr>
        <w:t>5</w:t>
      </w:r>
      <w:r w:rsidR="00EA6127">
        <w:t>.</w:t>
      </w:r>
      <w:r w:rsidR="00EA6127">
        <w:rPr>
          <w:noProof/>
        </w:rPr>
        <w:t>1</w:t>
      </w:r>
      <w:r w:rsidR="00EA6127">
        <w:rPr>
          <w:rFonts w:cstheme="minorHAnsi"/>
        </w:rPr>
        <w:fldChar w:fldCharType="end"/>
      </w:r>
      <w:r w:rsidR="00EA6127">
        <w:rPr>
          <w:rFonts w:cstheme="minorHAnsi"/>
        </w:rPr>
        <w:t xml:space="preserve">, and others can be detected by defining </w:t>
      </w:r>
      <w:proofErr w:type="spellStart"/>
      <w:r w:rsidR="00EA6127">
        <w:rPr>
          <w:rFonts w:cstheme="minorHAnsi"/>
        </w:rPr>
        <w:t>Schematron</w:t>
      </w:r>
      <w:proofErr w:type="spellEnd"/>
      <w:r w:rsidR="00EA6127">
        <w:rPr>
          <w:rFonts w:cstheme="minorHAnsi"/>
        </w:rPr>
        <w:t xml:space="preserve"> validation rules which can also be detected with software capable of processing </w:t>
      </w:r>
      <w:proofErr w:type="spellStart"/>
      <w:r w:rsidR="00EA6127">
        <w:rPr>
          <w:rFonts w:cstheme="minorHAnsi"/>
        </w:rPr>
        <w:t>Schematron</w:t>
      </w:r>
      <w:proofErr w:type="spellEnd"/>
      <w:r w:rsidR="00EA6127">
        <w:rPr>
          <w:rFonts w:cstheme="minorHAnsi"/>
        </w:rPr>
        <w:t xml:space="preserve"> rules.</w:t>
      </w:r>
    </w:p>
    <w:p w14:paraId="0C8A26BF" w14:textId="4B96B1F2" w:rsidR="00BF5C61" w:rsidRDefault="00BF5C61" w:rsidP="00D64344">
      <w:pPr>
        <w:rPr>
          <w:rFonts w:cstheme="minorHAnsi"/>
        </w:rPr>
      </w:pPr>
      <w:r>
        <w:rPr>
          <w:rFonts w:cstheme="minorHAnsi"/>
        </w:rPr>
        <w:t>The “code” for features and information types referenced in some checks is the camel case code.</w:t>
      </w:r>
    </w:p>
    <w:p w14:paraId="299023DA" w14:textId="76F41302" w:rsidR="00323A83" w:rsidRDefault="00C628A9" w:rsidP="00D64344">
      <w:pPr>
        <w:rPr>
          <w:rFonts w:cstheme="minorHAnsi"/>
        </w:rPr>
      </w:pPr>
      <w:r w:rsidRPr="00C628A9">
        <w:rPr>
          <w:rFonts w:cstheme="minorHAnsi"/>
        </w:rPr>
        <w:t xml:space="preserve">To provide for future harmonization with S-101, a reference to a similar S-101 check </w:t>
      </w:r>
      <w:r>
        <w:rPr>
          <w:rFonts w:cstheme="minorHAnsi"/>
        </w:rPr>
        <w:t>(</w:t>
      </w:r>
      <w:r w:rsidRPr="00C628A9">
        <w:rPr>
          <w:rFonts w:cstheme="minorHAnsi"/>
        </w:rPr>
        <w:t xml:space="preserve">as of 11/11/2022) may </w:t>
      </w:r>
      <w:r>
        <w:rPr>
          <w:rFonts w:cstheme="minorHAnsi"/>
        </w:rPr>
        <w:t>be included</w:t>
      </w:r>
      <w:r w:rsidRPr="00C628A9">
        <w:rPr>
          <w:rFonts w:cstheme="minorHAnsi"/>
        </w:rPr>
        <w:t xml:space="preserve"> in parentheses.</w:t>
      </w:r>
    </w:p>
    <w:bookmarkEnd w:id="47"/>
    <w:bookmarkEnd w:id="48"/>
    <w:p w14:paraId="293A2B86" w14:textId="77777777" w:rsidR="00C1719A" w:rsidRDefault="00C1719A" w:rsidP="00D64344">
      <w:pPr>
        <w:rPr>
          <w:rFonts w:cstheme="minorHAnsi"/>
        </w:rPr>
      </w:pPr>
    </w:p>
    <w:p w14:paraId="1AE5203A" w14:textId="77777777" w:rsidR="00CA210E" w:rsidRDefault="00CA210E" w:rsidP="00D64344">
      <w:pPr>
        <w:rPr>
          <w:rFonts w:cstheme="minorHAnsi"/>
        </w:rPr>
        <w:sectPr w:rsidR="00CA210E" w:rsidSect="00AB4399">
          <w:headerReference w:type="default" r:id="rId19"/>
          <w:pgSz w:w="11910" w:h="16840"/>
          <w:pgMar w:top="1060" w:right="1640" w:bottom="280" w:left="1020" w:header="720" w:footer="720" w:gutter="0"/>
          <w:pgNumType w:start="1"/>
          <w:cols w:space="720" w:equalWidth="0">
            <w:col w:w="9250"/>
          </w:cols>
          <w:noEndnote/>
        </w:sectPr>
      </w:pPr>
    </w:p>
    <w:p w14:paraId="7EFBBC32" w14:textId="77777777" w:rsidR="00E3479A" w:rsidRDefault="00E3479A" w:rsidP="00D64344">
      <w:pPr>
        <w:rPr>
          <w:rFonts w:cstheme="minorHAnsi"/>
        </w:rPr>
      </w:pPr>
    </w:p>
    <w:p w14:paraId="20B5B57F" w14:textId="6391ECEF" w:rsidR="00914686" w:rsidRDefault="00914686" w:rsidP="00D419BE">
      <w:pPr>
        <w:pStyle w:val="Caption"/>
        <w:keepNext/>
      </w:pPr>
      <w:bookmarkStart w:id="49" w:name="_Ref119357614"/>
      <w:r>
        <w:t xml:space="preserve">Table </w:t>
      </w:r>
      <w:r w:rsidR="004E6DD0">
        <w:fldChar w:fldCharType="begin"/>
      </w:r>
      <w:r w:rsidR="004E6DD0">
        <w:instrText xml:space="preserve"> STYLEREF 1 \s </w:instrText>
      </w:r>
      <w:r w:rsidR="004E6DD0">
        <w:fldChar w:fldCharType="separate"/>
      </w:r>
      <w:r w:rsidR="004E6DD0">
        <w:rPr>
          <w:noProof/>
        </w:rPr>
        <w:t>5</w:t>
      </w:r>
      <w:r w:rsidR="004E6DD0">
        <w:fldChar w:fldCharType="end"/>
      </w:r>
      <w:r w:rsidR="004E6DD0">
        <w:t>.</w:t>
      </w:r>
      <w:r w:rsidR="004E6DD0">
        <w:fldChar w:fldCharType="begin"/>
      </w:r>
      <w:r w:rsidR="004E6DD0">
        <w:instrText xml:space="preserve"> SEQ Table \* ARABIC \s 1 </w:instrText>
      </w:r>
      <w:r w:rsidR="004E6DD0">
        <w:fldChar w:fldCharType="separate"/>
      </w:r>
      <w:r w:rsidR="004E6DD0">
        <w:rPr>
          <w:noProof/>
        </w:rPr>
        <w:t>1</w:t>
      </w:r>
      <w:r w:rsidR="004E6DD0">
        <w:fldChar w:fldCharType="end"/>
      </w:r>
      <w:bookmarkEnd w:id="49"/>
      <w:r>
        <w:t xml:space="preserve"> - MHI Dataset Checks</w:t>
      </w:r>
    </w:p>
    <w:tbl>
      <w:tblPr>
        <w:tblW w:w="14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40"/>
        <w:gridCol w:w="829"/>
        <w:gridCol w:w="3098"/>
        <w:gridCol w:w="2775"/>
        <w:gridCol w:w="2789"/>
        <w:gridCol w:w="1197"/>
        <w:gridCol w:w="1387"/>
        <w:gridCol w:w="722"/>
      </w:tblGrid>
      <w:tr w:rsidR="00DB4344" w:rsidRPr="00B918CF" w14:paraId="2AF88975" w14:textId="77777777" w:rsidTr="007C5405">
        <w:trPr>
          <w:cantSplit/>
          <w:tblHeader/>
        </w:trPr>
        <w:tc>
          <w:tcPr>
            <w:tcW w:w="1440" w:type="dxa"/>
            <w:shd w:val="clear" w:color="auto" w:fill="FFFFFF"/>
          </w:tcPr>
          <w:p w14:paraId="617C1032" w14:textId="104D2045" w:rsidR="00D96649" w:rsidRPr="00B918CF" w:rsidRDefault="00D96649" w:rsidP="00A30702">
            <w:pPr>
              <w:spacing w:after="0"/>
              <w:jc w:val="left"/>
              <w:rPr>
                <w:rFonts w:cstheme="minorHAnsi"/>
                <w:b/>
                <w:bCs/>
                <w:sz w:val="18"/>
                <w:szCs w:val="18"/>
                <w:lang w:val="en-US"/>
              </w:rPr>
            </w:pPr>
            <w:r w:rsidRPr="00B918CF">
              <w:rPr>
                <w:rFonts w:cstheme="minorHAnsi"/>
                <w:b/>
                <w:bCs/>
                <w:sz w:val="18"/>
                <w:szCs w:val="18"/>
                <w:lang w:val="en-US"/>
              </w:rPr>
              <w:t>DQ Measure / Theme</w:t>
            </w:r>
          </w:p>
        </w:tc>
        <w:tc>
          <w:tcPr>
            <w:tcW w:w="829" w:type="dxa"/>
            <w:shd w:val="clear" w:color="auto" w:fill="FFFFFF"/>
            <w:tcMar>
              <w:left w:w="115" w:type="dxa"/>
              <w:right w:w="173" w:type="dxa"/>
            </w:tcMar>
          </w:tcPr>
          <w:p w14:paraId="7BED4423" w14:textId="377639D0" w:rsidR="00D96649" w:rsidRPr="00B918CF" w:rsidRDefault="00D96649" w:rsidP="00AC1FEA">
            <w:pPr>
              <w:spacing w:after="0"/>
              <w:jc w:val="center"/>
              <w:rPr>
                <w:rFonts w:cstheme="minorHAnsi"/>
                <w:b/>
                <w:bCs/>
                <w:sz w:val="18"/>
                <w:szCs w:val="18"/>
                <w:lang w:val="en-US"/>
              </w:rPr>
            </w:pPr>
            <w:r w:rsidRPr="00B918CF">
              <w:rPr>
                <w:rFonts w:cstheme="minorHAnsi"/>
                <w:b/>
                <w:bCs/>
                <w:sz w:val="18"/>
                <w:szCs w:val="18"/>
                <w:lang w:val="en-US"/>
              </w:rPr>
              <w:t>Check ID</w:t>
            </w:r>
          </w:p>
        </w:tc>
        <w:tc>
          <w:tcPr>
            <w:tcW w:w="3098" w:type="dxa"/>
            <w:shd w:val="clear" w:color="auto" w:fill="FFFFFF"/>
          </w:tcPr>
          <w:p w14:paraId="585BFB4F" w14:textId="53F301D4" w:rsidR="00D96649" w:rsidRPr="00B918CF" w:rsidRDefault="00D96649" w:rsidP="00624509">
            <w:pPr>
              <w:spacing w:after="0"/>
              <w:rPr>
                <w:rFonts w:cstheme="minorHAnsi"/>
                <w:b/>
                <w:bCs/>
                <w:sz w:val="18"/>
                <w:szCs w:val="18"/>
                <w:lang w:val="en-US"/>
              </w:rPr>
            </w:pPr>
            <w:r w:rsidRPr="00B918CF">
              <w:rPr>
                <w:rFonts w:cstheme="minorHAnsi"/>
                <w:b/>
                <w:bCs/>
                <w:sz w:val="18"/>
                <w:szCs w:val="18"/>
                <w:lang w:val="en-US"/>
              </w:rPr>
              <w:t>Check condition description</w:t>
            </w:r>
          </w:p>
        </w:tc>
        <w:tc>
          <w:tcPr>
            <w:tcW w:w="0" w:type="auto"/>
            <w:shd w:val="clear" w:color="auto" w:fill="FFFFFF"/>
          </w:tcPr>
          <w:p w14:paraId="5BC4E4A2" w14:textId="77777777" w:rsidR="00D96649" w:rsidRPr="00B918CF" w:rsidRDefault="00D96649" w:rsidP="00624509">
            <w:pPr>
              <w:spacing w:after="0"/>
              <w:rPr>
                <w:rFonts w:cstheme="minorHAnsi"/>
                <w:b/>
                <w:bCs/>
                <w:sz w:val="18"/>
                <w:szCs w:val="18"/>
                <w:lang w:val="en-US"/>
              </w:rPr>
            </w:pPr>
            <w:r w:rsidRPr="00B918CF">
              <w:rPr>
                <w:rFonts w:cstheme="minorHAnsi"/>
                <w:b/>
                <w:bCs/>
                <w:sz w:val="18"/>
                <w:szCs w:val="18"/>
                <w:lang w:val="en-US"/>
              </w:rPr>
              <w:t>Check message</w:t>
            </w:r>
          </w:p>
        </w:tc>
        <w:tc>
          <w:tcPr>
            <w:tcW w:w="0" w:type="auto"/>
            <w:shd w:val="clear" w:color="auto" w:fill="FFFFFF"/>
          </w:tcPr>
          <w:p w14:paraId="2B83FA03" w14:textId="77777777" w:rsidR="00D96649" w:rsidRPr="00B918CF" w:rsidRDefault="00D96649" w:rsidP="00624509">
            <w:pPr>
              <w:spacing w:after="0"/>
              <w:rPr>
                <w:rFonts w:cstheme="minorHAnsi"/>
                <w:b/>
                <w:bCs/>
                <w:sz w:val="18"/>
                <w:szCs w:val="18"/>
                <w:lang w:val="en-US"/>
              </w:rPr>
            </w:pPr>
            <w:r w:rsidRPr="00B918CF">
              <w:rPr>
                <w:rFonts w:cstheme="minorHAnsi"/>
                <w:b/>
                <w:bCs/>
                <w:sz w:val="18"/>
                <w:szCs w:val="18"/>
                <w:lang w:val="en-US"/>
              </w:rPr>
              <w:t>Check solution</w:t>
            </w:r>
          </w:p>
        </w:tc>
        <w:tc>
          <w:tcPr>
            <w:tcW w:w="0" w:type="auto"/>
            <w:shd w:val="clear" w:color="auto" w:fill="FFFFFF"/>
          </w:tcPr>
          <w:p w14:paraId="011B12CB" w14:textId="764A0B2B" w:rsidR="00D96649" w:rsidRPr="00B918CF" w:rsidRDefault="00D96649" w:rsidP="00624509">
            <w:pPr>
              <w:spacing w:after="0"/>
              <w:rPr>
                <w:rFonts w:cstheme="minorHAnsi"/>
                <w:sz w:val="18"/>
                <w:szCs w:val="18"/>
                <w:lang w:val="en-US"/>
              </w:rPr>
            </w:pPr>
            <w:r w:rsidRPr="00B918CF">
              <w:rPr>
                <w:rFonts w:cstheme="minorHAnsi"/>
                <w:b/>
                <w:bCs/>
                <w:sz w:val="18"/>
                <w:szCs w:val="18"/>
                <w:lang w:val="en-US"/>
              </w:rPr>
              <w:t>Conformity</w:t>
            </w:r>
          </w:p>
        </w:tc>
        <w:tc>
          <w:tcPr>
            <w:tcW w:w="0" w:type="auto"/>
            <w:shd w:val="clear" w:color="auto" w:fill="FFFFFF"/>
          </w:tcPr>
          <w:p w14:paraId="7DC8609C" w14:textId="4C35722E" w:rsidR="00D96649" w:rsidRPr="00B918CF" w:rsidRDefault="00D96649" w:rsidP="00624509">
            <w:pPr>
              <w:spacing w:after="0"/>
              <w:rPr>
                <w:rFonts w:cstheme="minorHAnsi"/>
                <w:b/>
                <w:bCs/>
                <w:sz w:val="18"/>
                <w:szCs w:val="18"/>
                <w:lang w:val="en-US"/>
              </w:rPr>
            </w:pPr>
            <w:r w:rsidRPr="00B918CF">
              <w:rPr>
                <w:rFonts w:cstheme="minorHAnsi"/>
                <w:b/>
                <w:bCs/>
                <w:sz w:val="18"/>
                <w:szCs w:val="18"/>
                <w:lang w:val="en-US"/>
              </w:rPr>
              <w:t>Classification</w:t>
            </w:r>
          </w:p>
        </w:tc>
        <w:tc>
          <w:tcPr>
            <w:tcW w:w="0" w:type="auto"/>
            <w:shd w:val="clear" w:color="auto" w:fill="FFFFFF"/>
          </w:tcPr>
          <w:p w14:paraId="06ACB716" w14:textId="1D5916B2" w:rsidR="00D96649" w:rsidRPr="00B918CF" w:rsidRDefault="00D96649" w:rsidP="00624509">
            <w:pPr>
              <w:spacing w:after="0"/>
              <w:rPr>
                <w:rFonts w:cstheme="minorHAnsi"/>
                <w:b/>
                <w:bCs/>
                <w:sz w:val="18"/>
                <w:szCs w:val="18"/>
                <w:lang w:val="en-US"/>
              </w:rPr>
            </w:pPr>
            <w:r w:rsidRPr="00B918CF">
              <w:rPr>
                <w:rFonts w:cstheme="minorHAnsi"/>
                <w:b/>
                <w:bCs/>
                <w:sz w:val="18"/>
                <w:szCs w:val="18"/>
                <w:lang w:val="en-US"/>
              </w:rPr>
              <w:t>Apply to</w:t>
            </w:r>
          </w:p>
        </w:tc>
      </w:tr>
      <w:tr w:rsidR="00DB4344" w:rsidRPr="00B918CF" w14:paraId="31A7697B" w14:textId="77777777" w:rsidTr="007C5405">
        <w:trPr>
          <w:cantSplit/>
        </w:trPr>
        <w:tc>
          <w:tcPr>
            <w:tcW w:w="1440" w:type="dxa"/>
            <w:shd w:val="clear" w:color="auto" w:fill="FFFFFF"/>
          </w:tcPr>
          <w:p w14:paraId="0A3AAEB6" w14:textId="0BAFD479" w:rsidR="00D96649" w:rsidRPr="00B918CF" w:rsidRDefault="001B0C75" w:rsidP="00A30702">
            <w:pPr>
              <w:spacing w:after="0"/>
              <w:jc w:val="left"/>
              <w:rPr>
                <w:rFonts w:cstheme="minorHAnsi"/>
                <w:sz w:val="18"/>
                <w:szCs w:val="18"/>
                <w:lang w:val="en-US"/>
              </w:rPr>
            </w:pPr>
            <w:r w:rsidRPr="001B0C75">
              <w:rPr>
                <w:rFonts w:cstheme="minorHAnsi"/>
                <w:sz w:val="18"/>
                <w:szCs w:val="18"/>
                <w:lang w:val="en-US"/>
              </w:rPr>
              <w:t>Logical Consistency / Topological Consistency</w:t>
            </w:r>
          </w:p>
        </w:tc>
        <w:tc>
          <w:tcPr>
            <w:tcW w:w="829" w:type="dxa"/>
            <w:shd w:val="clear" w:color="auto" w:fill="FFFFFF"/>
            <w:tcMar>
              <w:left w:w="115" w:type="dxa"/>
              <w:right w:w="173" w:type="dxa"/>
            </w:tcMar>
          </w:tcPr>
          <w:p w14:paraId="1BBE10E8" w14:textId="4D1956AC" w:rsidR="00D96649" w:rsidRPr="00AC1FEA" w:rsidRDefault="00D9664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659B435F" w14:textId="12103130"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For each feature object where its geometry is not COVERED_BY </w:t>
            </w:r>
            <w:r w:rsidR="00F461DA">
              <w:rPr>
                <w:rFonts w:cstheme="minorHAnsi"/>
                <w:sz w:val="18"/>
                <w:szCs w:val="18"/>
                <w:lang w:val="en-US"/>
              </w:rPr>
              <w:t xml:space="preserve">the UNION of </w:t>
            </w:r>
            <w:r w:rsidRPr="00B918CF">
              <w:rPr>
                <w:rFonts w:cstheme="minorHAnsi"/>
                <w:sz w:val="18"/>
                <w:szCs w:val="18"/>
                <w:lang w:val="en-US"/>
              </w:rPr>
              <w:t>a</w:t>
            </w:r>
            <w:r w:rsidR="00F461DA">
              <w:rPr>
                <w:rFonts w:cstheme="minorHAnsi"/>
                <w:sz w:val="18"/>
                <w:szCs w:val="18"/>
                <w:lang w:val="en-US"/>
              </w:rPr>
              <w:t>ll</w:t>
            </w:r>
            <w:r w:rsidRPr="00B918CF">
              <w:rPr>
                <w:rFonts w:cstheme="minorHAnsi"/>
                <w:sz w:val="18"/>
                <w:szCs w:val="18"/>
                <w:lang w:val="en-US"/>
              </w:rPr>
              <w:t xml:space="preserve"> </w:t>
            </w:r>
            <w:proofErr w:type="spellStart"/>
            <w:r w:rsidRPr="00B918CF">
              <w:rPr>
                <w:rFonts w:cstheme="minorHAnsi"/>
                <w:sz w:val="18"/>
                <w:szCs w:val="18"/>
                <w:lang w:val="en-US"/>
              </w:rPr>
              <w:t>DataCoverage</w:t>
            </w:r>
            <w:proofErr w:type="spellEnd"/>
            <w:r w:rsidR="007C1A71">
              <w:rPr>
                <w:rFonts w:cstheme="minorHAnsi"/>
                <w:sz w:val="18"/>
                <w:szCs w:val="18"/>
                <w:lang w:val="en-US"/>
              </w:rPr>
              <w:t xml:space="preserve"> meta-feature</w:t>
            </w:r>
            <w:r w:rsidR="00F461DA">
              <w:rPr>
                <w:rFonts w:cstheme="minorHAnsi"/>
                <w:sz w:val="18"/>
                <w:szCs w:val="18"/>
                <w:lang w:val="en-US"/>
              </w:rPr>
              <w:t>s</w:t>
            </w:r>
          </w:p>
        </w:tc>
        <w:tc>
          <w:tcPr>
            <w:tcW w:w="0" w:type="auto"/>
            <w:shd w:val="clear" w:color="auto" w:fill="FFFFFF"/>
          </w:tcPr>
          <w:p w14:paraId="107486B8"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Objects fall outside the coverage object. </w:t>
            </w:r>
          </w:p>
        </w:tc>
        <w:tc>
          <w:tcPr>
            <w:tcW w:w="0" w:type="auto"/>
            <w:shd w:val="clear" w:color="auto" w:fill="FFFFFF"/>
          </w:tcPr>
          <w:p w14:paraId="6160EB8D"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Ensure objects are not outside of the limits of the cell.</w:t>
            </w:r>
          </w:p>
        </w:tc>
        <w:tc>
          <w:tcPr>
            <w:tcW w:w="0" w:type="auto"/>
            <w:shd w:val="clear" w:color="auto" w:fill="FFFFFF"/>
          </w:tcPr>
          <w:p w14:paraId="5E396E97" w14:textId="463A9E9D"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PS </w:t>
            </w:r>
            <w:r w:rsidR="007C1A71">
              <w:rPr>
                <w:rFonts w:cstheme="minorHAnsi"/>
                <w:sz w:val="18"/>
                <w:szCs w:val="18"/>
                <w:lang w:val="en-US"/>
              </w:rPr>
              <w:t>7.1.3</w:t>
            </w:r>
          </w:p>
        </w:tc>
        <w:tc>
          <w:tcPr>
            <w:tcW w:w="0" w:type="auto"/>
            <w:shd w:val="clear" w:color="auto" w:fill="FFFFFF"/>
          </w:tcPr>
          <w:p w14:paraId="2D96B19C" w14:textId="7FD6AFA9" w:rsidR="00D96649" w:rsidRPr="00B918CF" w:rsidRDefault="00DD1B56"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5C54860C" w14:textId="0B2F387C" w:rsidR="00D96649" w:rsidRPr="00B918CF" w:rsidRDefault="00D96649" w:rsidP="00624509">
            <w:pPr>
              <w:spacing w:after="0"/>
              <w:rPr>
                <w:rFonts w:cstheme="minorHAnsi"/>
                <w:sz w:val="18"/>
                <w:szCs w:val="18"/>
                <w:lang w:val="en-US"/>
              </w:rPr>
            </w:pPr>
            <w:r w:rsidRPr="00B918CF">
              <w:rPr>
                <w:rFonts w:cstheme="minorHAnsi"/>
                <w:sz w:val="18"/>
                <w:szCs w:val="18"/>
                <w:lang w:val="en-US"/>
              </w:rPr>
              <w:t>B, S</w:t>
            </w:r>
          </w:p>
        </w:tc>
      </w:tr>
      <w:tr w:rsidR="009D29C4" w:rsidRPr="00B918CF" w14:paraId="3BA3A594" w14:textId="77777777" w:rsidTr="007C5405">
        <w:trPr>
          <w:cantSplit/>
        </w:trPr>
        <w:tc>
          <w:tcPr>
            <w:tcW w:w="1440" w:type="dxa"/>
            <w:shd w:val="clear" w:color="auto" w:fill="FFFFFF"/>
          </w:tcPr>
          <w:p w14:paraId="2E187886" w14:textId="11CCAC08" w:rsidR="00632B6F" w:rsidRPr="00B918CF" w:rsidRDefault="001B0C75" w:rsidP="00A30702">
            <w:pPr>
              <w:spacing w:after="0"/>
              <w:jc w:val="left"/>
              <w:rPr>
                <w:rFonts w:cstheme="minorHAnsi"/>
                <w:sz w:val="18"/>
                <w:szCs w:val="18"/>
                <w:lang w:val="en-US"/>
              </w:rPr>
            </w:pPr>
            <w:r w:rsidRPr="001B0C75">
              <w:rPr>
                <w:rFonts w:cstheme="minorHAnsi"/>
                <w:sz w:val="18"/>
                <w:szCs w:val="18"/>
                <w:lang w:val="en-US"/>
              </w:rPr>
              <w:t>Logical Consistency / Topological Consistency</w:t>
            </w:r>
          </w:p>
        </w:tc>
        <w:tc>
          <w:tcPr>
            <w:tcW w:w="829" w:type="dxa"/>
            <w:shd w:val="clear" w:color="auto" w:fill="FFFFFF"/>
            <w:tcMar>
              <w:left w:w="115" w:type="dxa"/>
              <w:right w:w="173" w:type="dxa"/>
            </w:tcMar>
          </w:tcPr>
          <w:p w14:paraId="7BD475A8" w14:textId="77777777" w:rsidR="00632B6F" w:rsidRPr="00AC1FEA" w:rsidRDefault="00632B6F"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0B2AB17" w14:textId="77FC734F" w:rsidR="00632B6F" w:rsidRPr="00B918CF" w:rsidRDefault="00632B6F" w:rsidP="00624509">
            <w:pPr>
              <w:spacing w:after="0"/>
              <w:rPr>
                <w:rFonts w:cstheme="minorHAnsi"/>
                <w:sz w:val="18"/>
                <w:szCs w:val="18"/>
                <w:lang w:val="en-US"/>
              </w:rPr>
            </w:pPr>
            <w:r w:rsidRPr="00632B6F">
              <w:rPr>
                <w:rFonts w:cstheme="minorHAnsi"/>
                <w:sz w:val="18"/>
                <w:szCs w:val="18"/>
                <w:lang w:val="en-US"/>
              </w:rPr>
              <w:t xml:space="preserve">For each </w:t>
            </w:r>
            <w:proofErr w:type="spellStart"/>
            <w:r w:rsidRPr="00632B6F">
              <w:rPr>
                <w:rFonts w:cstheme="minorHAnsi"/>
                <w:sz w:val="18"/>
                <w:szCs w:val="18"/>
                <w:lang w:val="en-US"/>
              </w:rPr>
              <w:t>DataCoverage</w:t>
            </w:r>
            <w:proofErr w:type="spellEnd"/>
            <w:r>
              <w:rPr>
                <w:rFonts w:cstheme="minorHAnsi"/>
                <w:sz w:val="18"/>
                <w:szCs w:val="18"/>
                <w:lang w:val="en-US"/>
              </w:rPr>
              <w:t xml:space="preserve"> feature</w:t>
            </w:r>
            <w:r w:rsidRPr="00632B6F">
              <w:rPr>
                <w:rFonts w:cstheme="minorHAnsi"/>
                <w:sz w:val="18"/>
                <w:szCs w:val="18"/>
                <w:lang w:val="en-US"/>
              </w:rPr>
              <w:t xml:space="preserve"> where its referenced surface spatial object has an inner ring AND that ring is not external for another </w:t>
            </w:r>
            <w:proofErr w:type="spellStart"/>
            <w:r w:rsidRPr="00632B6F">
              <w:rPr>
                <w:rFonts w:cstheme="minorHAnsi"/>
                <w:sz w:val="18"/>
                <w:szCs w:val="18"/>
                <w:lang w:val="en-US"/>
              </w:rPr>
              <w:t>DataCoverage</w:t>
            </w:r>
            <w:proofErr w:type="spellEnd"/>
            <w:r w:rsidRPr="00632B6F">
              <w:rPr>
                <w:rFonts w:cstheme="minorHAnsi"/>
                <w:sz w:val="18"/>
                <w:szCs w:val="18"/>
                <w:lang w:val="en-US"/>
              </w:rPr>
              <w:t>.</w:t>
            </w:r>
          </w:p>
        </w:tc>
        <w:tc>
          <w:tcPr>
            <w:tcW w:w="0" w:type="auto"/>
            <w:shd w:val="clear" w:color="auto" w:fill="FFFFFF"/>
          </w:tcPr>
          <w:p w14:paraId="015A4AFB" w14:textId="033DDE01" w:rsidR="00632B6F" w:rsidRPr="00B918CF" w:rsidRDefault="00632B6F" w:rsidP="00624509">
            <w:pPr>
              <w:spacing w:after="0"/>
              <w:rPr>
                <w:rFonts w:cstheme="minorHAnsi"/>
                <w:sz w:val="18"/>
                <w:szCs w:val="18"/>
                <w:lang w:val="en-US"/>
              </w:rPr>
            </w:pPr>
            <w:r w:rsidRPr="00632B6F">
              <w:rPr>
                <w:rFonts w:cstheme="minorHAnsi"/>
                <w:sz w:val="18"/>
                <w:szCs w:val="18"/>
                <w:lang w:val="en-US"/>
              </w:rPr>
              <w:t>Data Coverage has an inner ring without adjoined another Data Coverage.</w:t>
            </w:r>
          </w:p>
        </w:tc>
        <w:tc>
          <w:tcPr>
            <w:tcW w:w="0" w:type="auto"/>
            <w:shd w:val="clear" w:color="auto" w:fill="FFFFFF"/>
          </w:tcPr>
          <w:p w14:paraId="7FFB2671" w14:textId="6F9E3DC7" w:rsidR="00632B6F" w:rsidRPr="00B918CF" w:rsidRDefault="00632B6F" w:rsidP="00624509">
            <w:pPr>
              <w:spacing w:after="0"/>
              <w:rPr>
                <w:rFonts w:cstheme="minorHAnsi"/>
                <w:sz w:val="18"/>
                <w:szCs w:val="18"/>
                <w:lang w:val="en-US"/>
              </w:rPr>
            </w:pPr>
            <w:r>
              <w:rPr>
                <w:rFonts w:cstheme="minorHAnsi"/>
                <w:sz w:val="18"/>
                <w:szCs w:val="18"/>
                <w:lang w:val="en-US"/>
              </w:rPr>
              <w:t>Modify geometry.</w:t>
            </w:r>
          </w:p>
        </w:tc>
        <w:tc>
          <w:tcPr>
            <w:tcW w:w="0" w:type="auto"/>
            <w:shd w:val="clear" w:color="auto" w:fill="FFFFFF"/>
          </w:tcPr>
          <w:p w14:paraId="60FEC425" w14:textId="77777777" w:rsidR="00632B6F" w:rsidRPr="00B918CF" w:rsidRDefault="00632B6F" w:rsidP="00624509">
            <w:pPr>
              <w:spacing w:after="0"/>
              <w:rPr>
                <w:rFonts w:cstheme="minorHAnsi"/>
                <w:sz w:val="18"/>
                <w:szCs w:val="18"/>
                <w:lang w:val="en-US"/>
              </w:rPr>
            </w:pPr>
          </w:p>
        </w:tc>
        <w:tc>
          <w:tcPr>
            <w:tcW w:w="0" w:type="auto"/>
            <w:shd w:val="clear" w:color="auto" w:fill="FFFFFF"/>
          </w:tcPr>
          <w:p w14:paraId="28B7B801" w14:textId="692C0D8A" w:rsidR="00632B6F" w:rsidRDefault="000A036F"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2B1ABBCE" w14:textId="59B8264A" w:rsidR="00632B6F" w:rsidRPr="00B918CF" w:rsidRDefault="008744AE" w:rsidP="00624509">
            <w:pPr>
              <w:spacing w:after="0"/>
              <w:rPr>
                <w:rFonts w:cstheme="minorHAnsi"/>
                <w:sz w:val="18"/>
                <w:szCs w:val="18"/>
                <w:lang w:val="en-US"/>
              </w:rPr>
            </w:pPr>
            <w:r>
              <w:rPr>
                <w:rFonts w:cstheme="minorHAnsi"/>
                <w:sz w:val="18"/>
                <w:szCs w:val="18"/>
                <w:lang w:val="en-US"/>
              </w:rPr>
              <w:t>B</w:t>
            </w:r>
          </w:p>
        </w:tc>
      </w:tr>
      <w:tr w:rsidR="009D29C4" w:rsidRPr="00B918CF" w14:paraId="4F68C5E5" w14:textId="77777777" w:rsidTr="007C5405">
        <w:trPr>
          <w:cantSplit/>
        </w:trPr>
        <w:tc>
          <w:tcPr>
            <w:tcW w:w="1440" w:type="dxa"/>
            <w:shd w:val="clear" w:color="auto" w:fill="FFFFFF"/>
          </w:tcPr>
          <w:p w14:paraId="4C3F5D0C" w14:textId="0732481B" w:rsidR="00632B6F" w:rsidRPr="00B918CF" w:rsidRDefault="00BF6B01" w:rsidP="00A30702">
            <w:pPr>
              <w:spacing w:after="0"/>
              <w:jc w:val="left"/>
              <w:rPr>
                <w:rFonts w:cstheme="minorHAnsi"/>
                <w:sz w:val="18"/>
                <w:szCs w:val="18"/>
                <w:lang w:val="en-US"/>
              </w:rPr>
            </w:pPr>
            <w:r w:rsidRPr="00BF6B01">
              <w:rPr>
                <w:rFonts w:cstheme="minorHAnsi"/>
                <w:sz w:val="18"/>
                <w:szCs w:val="18"/>
                <w:lang w:val="en-US"/>
              </w:rPr>
              <w:t xml:space="preserve">Logical Consistency / </w:t>
            </w:r>
            <w:r>
              <w:rPr>
                <w:rFonts w:cstheme="minorHAnsi"/>
                <w:sz w:val="18"/>
                <w:szCs w:val="18"/>
                <w:lang w:val="en-US"/>
              </w:rPr>
              <w:t>Conceptual</w:t>
            </w:r>
            <w:r w:rsidRPr="00BF6B01">
              <w:rPr>
                <w:rFonts w:cstheme="minorHAnsi"/>
                <w:sz w:val="18"/>
                <w:szCs w:val="18"/>
                <w:lang w:val="en-US"/>
              </w:rPr>
              <w:t xml:space="preserve"> Consistency</w:t>
            </w:r>
          </w:p>
        </w:tc>
        <w:tc>
          <w:tcPr>
            <w:tcW w:w="829" w:type="dxa"/>
            <w:shd w:val="clear" w:color="auto" w:fill="FFFFFF"/>
            <w:tcMar>
              <w:left w:w="115" w:type="dxa"/>
              <w:right w:w="173" w:type="dxa"/>
            </w:tcMar>
          </w:tcPr>
          <w:p w14:paraId="35E16CF4" w14:textId="77777777" w:rsidR="00632B6F" w:rsidRPr="00AC1FEA" w:rsidRDefault="00632B6F"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41D8D15" w14:textId="3E82DED9" w:rsidR="00632B6F" w:rsidRPr="00632B6F" w:rsidRDefault="00632B6F" w:rsidP="00624509">
            <w:pPr>
              <w:spacing w:after="0"/>
              <w:rPr>
                <w:rFonts w:cstheme="minorHAnsi"/>
                <w:sz w:val="18"/>
                <w:szCs w:val="18"/>
                <w:lang w:val="en-US"/>
              </w:rPr>
            </w:pPr>
            <w:r w:rsidRPr="00632B6F">
              <w:rPr>
                <w:rFonts w:cstheme="minorHAnsi"/>
                <w:sz w:val="18"/>
                <w:szCs w:val="18"/>
                <w:lang w:val="en-US"/>
              </w:rPr>
              <w:t xml:space="preserve">For each </w:t>
            </w:r>
            <w:proofErr w:type="spellStart"/>
            <w:r w:rsidRPr="00632B6F">
              <w:rPr>
                <w:rFonts w:cstheme="minorHAnsi"/>
                <w:sz w:val="18"/>
                <w:szCs w:val="18"/>
                <w:lang w:val="en-US"/>
              </w:rPr>
              <w:t>DataCoverage</w:t>
            </w:r>
            <w:proofErr w:type="spellEnd"/>
            <w:r w:rsidRPr="00632B6F">
              <w:rPr>
                <w:rFonts w:cstheme="minorHAnsi"/>
                <w:sz w:val="18"/>
                <w:szCs w:val="18"/>
                <w:lang w:val="en-US"/>
              </w:rPr>
              <w:t xml:space="preserve"> </w:t>
            </w:r>
            <w:r>
              <w:rPr>
                <w:rFonts w:cstheme="minorHAnsi"/>
                <w:sz w:val="18"/>
                <w:szCs w:val="18"/>
                <w:lang w:val="en-US"/>
              </w:rPr>
              <w:t xml:space="preserve">feature </w:t>
            </w:r>
            <w:r w:rsidRPr="00632B6F">
              <w:rPr>
                <w:rFonts w:cstheme="minorHAnsi"/>
                <w:sz w:val="18"/>
                <w:szCs w:val="18"/>
                <w:lang w:val="en-US"/>
              </w:rPr>
              <w:t xml:space="preserve">where the attributes maximum display scale and minimum display scale </w:t>
            </w:r>
            <w:r>
              <w:rPr>
                <w:rFonts w:cstheme="minorHAnsi"/>
                <w:sz w:val="18"/>
                <w:szCs w:val="18"/>
                <w:lang w:val="en-US"/>
              </w:rPr>
              <w:t>are</w:t>
            </w:r>
            <w:r w:rsidRPr="00632B6F">
              <w:rPr>
                <w:rFonts w:cstheme="minorHAnsi"/>
                <w:sz w:val="18"/>
                <w:szCs w:val="18"/>
                <w:lang w:val="en-US"/>
              </w:rPr>
              <w:t xml:space="preserve"> Present AND value of maximum display scale is larger or equal to the value of the minimum display scales.</w:t>
            </w:r>
          </w:p>
        </w:tc>
        <w:tc>
          <w:tcPr>
            <w:tcW w:w="0" w:type="auto"/>
            <w:shd w:val="clear" w:color="auto" w:fill="FFFFFF"/>
          </w:tcPr>
          <w:p w14:paraId="1CBA1A33" w14:textId="71137611" w:rsidR="00632B6F" w:rsidRPr="00632B6F" w:rsidRDefault="00632B6F" w:rsidP="00624509">
            <w:pPr>
              <w:spacing w:after="0"/>
              <w:rPr>
                <w:rFonts w:cstheme="minorHAnsi"/>
                <w:sz w:val="18"/>
                <w:szCs w:val="18"/>
                <w:lang w:val="en-US"/>
              </w:rPr>
            </w:pPr>
            <w:r w:rsidRPr="00632B6F">
              <w:rPr>
                <w:rFonts w:cstheme="minorHAnsi"/>
                <w:sz w:val="18"/>
                <w:szCs w:val="18"/>
                <w:lang w:val="en-US"/>
              </w:rPr>
              <w:t>Maximum display scale is larger or equal to the value of the minimum display scale</w:t>
            </w:r>
            <w:r>
              <w:rPr>
                <w:rFonts w:cstheme="minorHAnsi"/>
                <w:sz w:val="18"/>
                <w:szCs w:val="18"/>
                <w:lang w:val="en-US"/>
              </w:rPr>
              <w:t>.</w:t>
            </w:r>
          </w:p>
        </w:tc>
        <w:tc>
          <w:tcPr>
            <w:tcW w:w="0" w:type="auto"/>
            <w:shd w:val="clear" w:color="auto" w:fill="FFFFFF"/>
          </w:tcPr>
          <w:p w14:paraId="2A8BD984" w14:textId="1EC4382C" w:rsidR="00632B6F" w:rsidRDefault="00632B6F" w:rsidP="00624509">
            <w:pPr>
              <w:spacing w:after="0"/>
              <w:rPr>
                <w:rFonts w:cstheme="minorHAnsi"/>
                <w:sz w:val="18"/>
                <w:szCs w:val="18"/>
                <w:lang w:val="en-US"/>
              </w:rPr>
            </w:pPr>
            <w:r>
              <w:rPr>
                <w:rFonts w:cstheme="minorHAnsi"/>
                <w:sz w:val="18"/>
                <w:szCs w:val="18"/>
                <w:lang w:val="en-US"/>
              </w:rPr>
              <w:t>Correct values of maximum and minimum display scales.</w:t>
            </w:r>
          </w:p>
        </w:tc>
        <w:tc>
          <w:tcPr>
            <w:tcW w:w="0" w:type="auto"/>
            <w:shd w:val="clear" w:color="auto" w:fill="FFFFFF"/>
          </w:tcPr>
          <w:p w14:paraId="52245F44" w14:textId="392F99F2" w:rsidR="00632B6F" w:rsidRPr="00B918CF" w:rsidRDefault="000A036F" w:rsidP="00624509">
            <w:pPr>
              <w:spacing w:after="0"/>
              <w:rPr>
                <w:rFonts w:cstheme="minorHAnsi"/>
                <w:sz w:val="18"/>
                <w:szCs w:val="18"/>
                <w:lang w:val="en-US"/>
              </w:rPr>
            </w:pPr>
            <w:r>
              <w:rPr>
                <w:rFonts w:cstheme="minorHAnsi"/>
                <w:sz w:val="18"/>
                <w:szCs w:val="18"/>
                <w:lang w:val="en-US"/>
              </w:rPr>
              <w:t>DCEG 4.4.1</w:t>
            </w:r>
          </w:p>
        </w:tc>
        <w:tc>
          <w:tcPr>
            <w:tcW w:w="0" w:type="auto"/>
            <w:shd w:val="clear" w:color="auto" w:fill="FFFFFF"/>
          </w:tcPr>
          <w:p w14:paraId="58678406" w14:textId="47427BB0" w:rsidR="00632B6F" w:rsidRDefault="000A036F"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1640CF98" w14:textId="47B2E135" w:rsidR="00632B6F" w:rsidRPr="00B918CF" w:rsidRDefault="008744AE" w:rsidP="00624509">
            <w:pPr>
              <w:spacing w:after="0"/>
              <w:rPr>
                <w:rFonts w:cstheme="minorHAnsi"/>
                <w:sz w:val="18"/>
                <w:szCs w:val="18"/>
                <w:lang w:val="en-US"/>
              </w:rPr>
            </w:pPr>
            <w:r>
              <w:rPr>
                <w:rFonts w:cstheme="minorHAnsi"/>
                <w:sz w:val="18"/>
                <w:szCs w:val="18"/>
                <w:lang w:val="en-US"/>
              </w:rPr>
              <w:t>B</w:t>
            </w:r>
          </w:p>
        </w:tc>
      </w:tr>
      <w:tr w:rsidR="009D29C4" w:rsidRPr="00B918CF" w14:paraId="0AA57C7B" w14:textId="77777777" w:rsidTr="007C5405">
        <w:trPr>
          <w:cantSplit/>
        </w:trPr>
        <w:tc>
          <w:tcPr>
            <w:tcW w:w="1440" w:type="dxa"/>
            <w:shd w:val="clear" w:color="auto" w:fill="FFFFFF"/>
          </w:tcPr>
          <w:p w14:paraId="18F5BE74" w14:textId="2B336791" w:rsidR="000A036F" w:rsidRPr="00B918CF" w:rsidRDefault="00BF6B01" w:rsidP="00A30702">
            <w:pPr>
              <w:spacing w:after="0"/>
              <w:jc w:val="left"/>
              <w:rPr>
                <w:rFonts w:cstheme="minorHAnsi"/>
                <w:sz w:val="18"/>
                <w:szCs w:val="18"/>
                <w:lang w:val="en-US"/>
              </w:rPr>
            </w:pPr>
            <w:r w:rsidRPr="00BF6B01">
              <w:rPr>
                <w:rFonts w:cstheme="minorHAnsi"/>
                <w:sz w:val="18"/>
                <w:szCs w:val="18"/>
                <w:lang w:val="en-US"/>
              </w:rPr>
              <w:t>Logical Consistency / Topological Consistency</w:t>
            </w:r>
          </w:p>
        </w:tc>
        <w:tc>
          <w:tcPr>
            <w:tcW w:w="829" w:type="dxa"/>
            <w:shd w:val="clear" w:color="auto" w:fill="FFFFFF"/>
            <w:tcMar>
              <w:left w:w="115" w:type="dxa"/>
              <w:right w:w="173" w:type="dxa"/>
            </w:tcMar>
          </w:tcPr>
          <w:p w14:paraId="2698389E" w14:textId="77777777" w:rsidR="000A036F" w:rsidRPr="00AC1FEA" w:rsidRDefault="000A036F"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38C0BC06" w14:textId="4679F870" w:rsidR="000A036F" w:rsidRPr="00632B6F" w:rsidRDefault="000A036F" w:rsidP="00624509">
            <w:pPr>
              <w:spacing w:after="0"/>
              <w:rPr>
                <w:rFonts w:cstheme="minorHAnsi"/>
                <w:sz w:val="18"/>
                <w:szCs w:val="18"/>
                <w:lang w:val="en-US"/>
              </w:rPr>
            </w:pPr>
            <w:r>
              <w:rPr>
                <w:rFonts w:cstheme="minorHAnsi"/>
                <w:sz w:val="18"/>
                <w:szCs w:val="18"/>
                <w:lang w:val="en-US"/>
              </w:rPr>
              <w:t xml:space="preserve">For each </w:t>
            </w:r>
            <w:proofErr w:type="spellStart"/>
            <w:r>
              <w:rPr>
                <w:rFonts w:cstheme="minorHAnsi"/>
                <w:sz w:val="18"/>
                <w:szCs w:val="18"/>
                <w:lang w:val="en-US"/>
              </w:rPr>
              <w:t>DataCoverage</w:t>
            </w:r>
            <w:proofErr w:type="spellEnd"/>
            <w:r>
              <w:rPr>
                <w:rFonts w:cstheme="minorHAnsi"/>
                <w:sz w:val="18"/>
                <w:szCs w:val="18"/>
                <w:lang w:val="en-US"/>
              </w:rPr>
              <w:t xml:space="preserve"> feature that OVERLAPS or is WITHIN another </w:t>
            </w:r>
            <w:proofErr w:type="spellStart"/>
            <w:r>
              <w:rPr>
                <w:rFonts w:cstheme="minorHAnsi"/>
                <w:sz w:val="18"/>
                <w:szCs w:val="18"/>
                <w:lang w:val="en-US"/>
              </w:rPr>
              <w:t>DataCoverage</w:t>
            </w:r>
            <w:proofErr w:type="spellEnd"/>
            <w:r>
              <w:rPr>
                <w:rFonts w:cstheme="minorHAnsi"/>
                <w:sz w:val="18"/>
                <w:szCs w:val="18"/>
                <w:lang w:val="en-US"/>
              </w:rPr>
              <w:t>.</w:t>
            </w:r>
          </w:p>
        </w:tc>
        <w:tc>
          <w:tcPr>
            <w:tcW w:w="0" w:type="auto"/>
            <w:shd w:val="clear" w:color="auto" w:fill="FFFFFF"/>
          </w:tcPr>
          <w:p w14:paraId="54F9F59D" w14:textId="7B496C0B" w:rsidR="000A036F" w:rsidRPr="00632B6F" w:rsidRDefault="000A036F" w:rsidP="00624509">
            <w:pPr>
              <w:spacing w:after="0"/>
              <w:rPr>
                <w:rFonts w:cstheme="minorHAnsi"/>
                <w:sz w:val="18"/>
                <w:szCs w:val="18"/>
                <w:lang w:val="en-US"/>
              </w:rPr>
            </w:pPr>
            <w:r>
              <w:rPr>
                <w:rFonts w:cstheme="minorHAnsi"/>
                <w:sz w:val="18"/>
                <w:szCs w:val="18"/>
                <w:lang w:val="en-US"/>
              </w:rPr>
              <w:t xml:space="preserve">Dataset contains overlapping </w:t>
            </w:r>
            <w:proofErr w:type="spellStart"/>
            <w:r>
              <w:rPr>
                <w:rFonts w:cstheme="minorHAnsi"/>
                <w:sz w:val="18"/>
                <w:szCs w:val="18"/>
                <w:lang w:val="en-US"/>
              </w:rPr>
              <w:t>DataCoverage</w:t>
            </w:r>
            <w:proofErr w:type="spellEnd"/>
            <w:r>
              <w:rPr>
                <w:rFonts w:cstheme="minorHAnsi"/>
                <w:sz w:val="18"/>
                <w:szCs w:val="18"/>
                <w:lang w:val="en-US"/>
              </w:rPr>
              <w:t xml:space="preserve"> features.</w:t>
            </w:r>
          </w:p>
        </w:tc>
        <w:tc>
          <w:tcPr>
            <w:tcW w:w="0" w:type="auto"/>
            <w:shd w:val="clear" w:color="auto" w:fill="FFFFFF"/>
          </w:tcPr>
          <w:p w14:paraId="14507429" w14:textId="1CFF2A23" w:rsidR="000A036F" w:rsidRDefault="000A036F" w:rsidP="00624509">
            <w:pPr>
              <w:spacing w:after="0"/>
              <w:rPr>
                <w:rFonts w:cstheme="minorHAnsi"/>
                <w:sz w:val="18"/>
                <w:szCs w:val="18"/>
                <w:lang w:val="en-US"/>
              </w:rPr>
            </w:pPr>
            <w:r>
              <w:rPr>
                <w:rFonts w:cstheme="minorHAnsi"/>
                <w:sz w:val="18"/>
                <w:szCs w:val="18"/>
                <w:lang w:val="en-US"/>
              </w:rPr>
              <w:t>Remove overlap.</w:t>
            </w:r>
          </w:p>
        </w:tc>
        <w:tc>
          <w:tcPr>
            <w:tcW w:w="0" w:type="auto"/>
            <w:shd w:val="clear" w:color="auto" w:fill="FFFFFF"/>
          </w:tcPr>
          <w:p w14:paraId="6D85007D" w14:textId="311CAA09" w:rsidR="000A036F" w:rsidRDefault="008744AE" w:rsidP="00624509">
            <w:pPr>
              <w:spacing w:after="0"/>
              <w:rPr>
                <w:rFonts w:cstheme="minorHAnsi"/>
                <w:sz w:val="18"/>
                <w:szCs w:val="18"/>
                <w:lang w:val="en-US"/>
              </w:rPr>
            </w:pPr>
            <w:r>
              <w:rPr>
                <w:rFonts w:cstheme="minorHAnsi"/>
                <w:sz w:val="18"/>
                <w:szCs w:val="18"/>
                <w:lang w:val="en-US"/>
              </w:rPr>
              <w:t>DCEG 4.4.1</w:t>
            </w:r>
          </w:p>
        </w:tc>
        <w:tc>
          <w:tcPr>
            <w:tcW w:w="0" w:type="auto"/>
            <w:shd w:val="clear" w:color="auto" w:fill="FFFFFF"/>
          </w:tcPr>
          <w:p w14:paraId="2270B313" w14:textId="7C10AFFA" w:rsidR="000A036F" w:rsidRDefault="008744AE"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58929686" w14:textId="7706AFAF" w:rsidR="000A036F" w:rsidRPr="00B918CF" w:rsidRDefault="008744AE" w:rsidP="00624509">
            <w:pPr>
              <w:spacing w:after="0"/>
              <w:rPr>
                <w:rFonts w:cstheme="minorHAnsi"/>
                <w:sz w:val="18"/>
                <w:szCs w:val="18"/>
                <w:lang w:val="en-US"/>
              </w:rPr>
            </w:pPr>
            <w:r>
              <w:rPr>
                <w:rFonts w:cstheme="minorHAnsi"/>
                <w:sz w:val="18"/>
                <w:szCs w:val="18"/>
                <w:lang w:val="en-US"/>
              </w:rPr>
              <w:t>B</w:t>
            </w:r>
          </w:p>
        </w:tc>
      </w:tr>
      <w:tr w:rsidR="009D29C4" w:rsidRPr="00B918CF" w14:paraId="7E5384E9" w14:textId="77777777" w:rsidTr="007C5405">
        <w:trPr>
          <w:cantSplit/>
        </w:trPr>
        <w:tc>
          <w:tcPr>
            <w:tcW w:w="1440" w:type="dxa"/>
            <w:shd w:val="clear" w:color="auto" w:fill="FFFFFF"/>
          </w:tcPr>
          <w:p w14:paraId="1B69EAFA" w14:textId="72B59652" w:rsidR="008744AE" w:rsidRPr="00B918CF" w:rsidRDefault="008B33E1" w:rsidP="00A30702">
            <w:pPr>
              <w:spacing w:after="0"/>
              <w:jc w:val="left"/>
              <w:rPr>
                <w:rFonts w:cstheme="minorHAnsi"/>
                <w:sz w:val="18"/>
                <w:szCs w:val="18"/>
                <w:lang w:val="en-US"/>
              </w:rPr>
            </w:pPr>
            <w:r w:rsidRPr="008B33E1">
              <w:rPr>
                <w:rFonts w:cstheme="minorHAnsi"/>
                <w:sz w:val="18"/>
                <w:szCs w:val="18"/>
                <w:lang w:val="en-US"/>
              </w:rPr>
              <w:t>Logical Consistency / Conceptual Consistency</w:t>
            </w:r>
          </w:p>
        </w:tc>
        <w:tc>
          <w:tcPr>
            <w:tcW w:w="829" w:type="dxa"/>
            <w:shd w:val="clear" w:color="auto" w:fill="FFFFFF"/>
            <w:tcMar>
              <w:left w:w="115" w:type="dxa"/>
              <w:right w:w="173" w:type="dxa"/>
            </w:tcMar>
          </w:tcPr>
          <w:p w14:paraId="49682AF2" w14:textId="77777777" w:rsidR="008744AE" w:rsidRPr="00AC1FEA" w:rsidRDefault="008744AE"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3C44739C" w14:textId="5E506FEF" w:rsidR="008744AE" w:rsidRDefault="008744AE" w:rsidP="00624509">
            <w:pPr>
              <w:spacing w:after="0"/>
              <w:rPr>
                <w:rFonts w:cstheme="minorHAnsi"/>
                <w:sz w:val="18"/>
                <w:szCs w:val="18"/>
                <w:lang w:val="en-US"/>
              </w:rPr>
            </w:pPr>
            <w:r w:rsidRPr="008744AE">
              <w:rPr>
                <w:rFonts w:cstheme="minorHAnsi"/>
                <w:sz w:val="18"/>
                <w:szCs w:val="18"/>
                <w:lang w:val="en-US"/>
              </w:rPr>
              <w:t xml:space="preserve">For each </w:t>
            </w:r>
            <w:proofErr w:type="spellStart"/>
            <w:r w:rsidRPr="008744AE">
              <w:rPr>
                <w:rFonts w:cstheme="minorHAnsi"/>
                <w:sz w:val="18"/>
                <w:szCs w:val="18"/>
                <w:lang w:val="en-US"/>
              </w:rPr>
              <w:t>DataCoverage</w:t>
            </w:r>
            <w:proofErr w:type="spellEnd"/>
            <w:r w:rsidRPr="008744AE">
              <w:rPr>
                <w:rFonts w:cstheme="minorHAnsi"/>
                <w:sz w:val="18"/>
                <w:szCs w:val="18"/>
                <w:lang w:val="en-US"/>
              </w:rPr>
              <w:t xml:space="preserve"> feature where the value of  the attribute minimum display scale is different from other Data Coverage meta features.</w:t>
            </w:r>
          </w:p>
        </w:tc>
        <w:tc>
          <w:tcPr>
            <w:tcW w:w="0" w:type="auto"/>
            <w:shd w:val="clear" w:color="auto" w:fill="FFFFFF"/>
          </w:tcPr>
          <w:p w14:paraId="2913FE84" w14:textId="460E592B" w:rsidR="008744AE" w:rsidRDefault="008744AE" w:rsidP="00624509">
            <w:pPr>
              <w:spacing w:after="0"/>
              <w:rPr>
                <w:rFonts w:cstheme="minorHAnsi"/>
                <w:sz w:val="18"/>
                <w:szCs w:val="18"/>
                <w:lang w:val="en-US"/>
              </w:rPr>
            </w:pPr>
            <w:proofErr w:type="spellStart"/>
            <w:r w:rsidRPr="008744AE">
              <w:rPr>
                <w:rFonts w:cstheme="minorHAnsi"/>
                <w:sz w:val="18"/>
                <w:szCs w:val="18"/>
                <w:lang w:val="en-US"/>
              </w:rPr>
              <w:t>DataCoverage</w:t>
            </w:r>
            <w:proofErr w:type="spellEnd"/>
            <w:r w:rsidRPr="008744AE">
              <w:rPr>
                <w:rFonts w:cstheme="minorHAnsi"/>
                <w:sz w:val="18"/>
                <w:szCs w:val="18"/>
                <w:lang w:val="en-US"/>
              </w:rPr>
              <w:t xml:space="preserve"> features have different values of  the attribute minimum display scale.</w:t>
            </w:r>
          </w:p>
        </w:tc>
        <w:tc>
          <w:tcPr>
            <w:tcW w:w="0" w:type="auto"/>
            <w:shd w:val="clear" w:color="auto" w:fill="FFFFFF"/>
          </w:tcPr>
          <w:p w14:paraId="7F17D56E" w14:textId="61A91CD5" w:rsidR="008744AE" w:rsidRDefault="008744AE" w:rsidP="00624509">
            <w:pPr>
              <w:spacing w:after="0"/>
              <w:rPr>
                <w:rFonts w:cstheme="minorHAnsi"/>
                <w:sz w:val="18"/>
                <w:szCs w:val="18"/>
                <w:lang w:val="en-US"/>
              </w:rPr>
            </w:pPr>
            <w:r>
              <w:rPr>
                <w:rFonts w:cstheme="minorHAnsi"/>
                <w:sz w:val="18"/>
                <w:szCs w:val="18"/>
                <w:lang w:val="en-US"/>
              </w:rPr>
              <w:t>Use the same values of minimum display scale.</w:t>
            </w:r>
          </w:p>
        </w:tc>
        <w:tc>
          <w:tcPr>
            <w:tcW w:w="0" w:type="auto"/>
            <w:shd w:val="clear" w:color="auto" w:fill="FFFFFF"/>
          </w:tcPr>
          <w:p w14:paraId="5063E81A" w14:textId="538E36F8" w:rsidR="008744AE" w:rsidRDefault="008744AE" w:rsidP="00624509">
            <w:pPr>
              <w:spacing w:after="0"/>
              <w:rPr>
                <w:rFonts w:cstheme="minorHAnsi"/>
                <w:sz w:val="18"/>
                <w:szCs w:val="18"/>
                <w:lang w:val="en-US"/>
              </w:rPr>
            </w:pPr>
            <w:r>
              <w:rPr>
                <w:rFonts w:cstheme="minorHAnsi"/>
                <w:sz w:val="18"/>
                <w:szCs w:val="18"/>
                <w:lang w:val="en-US"/>
              </w:rPr>
              <w:t>DCEG 4.4.1</w:t>
            </w:r>
          </w:p>
        </w:tc>
        <w:tc>
          <w:tcPr>
            <w:tcW w:w="0" w:type="auto"/>
            <w:shd w:val="clear" w:color="auto" w:fill="FFFFFF"/>
          </w:tcPr>
          <w:p w14:paraId="23CC1320" w14:textId="10AFA38D" w:rsidR="008744AE" w:rsidRDefault="008744AE"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670678C1" w14:textId="1735798F" w:rsidR="008744AE" w:rsidRPr="00B918CF" w:rsidRDefault="008744AE" w:rsidP="00624509">
            <w:pPr>
              <w:spacing w:after="0"/>
              <w:rPr>
                <w:rFonts w:cstheme="minorHAnsi"/>
                <w:sz w:val="18"/>
                <w:szCs w:val="18"/>
                <w:lang w:val="en-US"/>
              </w:rPr>
            </w:pPr>
            <w:r>
              <w:rPr>
                <w:rFonts w:cstheme="minorHAnsi"/>
                <w:sz w:val="18"/>
                <w:szCs w:val="18"/>
                <w:lang w:val="en-US"/>
              </w:rPr>
              <w:t>B</w:t>
            </w:r>
          </w:p>
        </w:tc>
      </w:tr>
      <w:tr w:rsidR="00DB4344" w:rsidRPr="00B918CF" w14:paraId="4CE1E672" w14:textId="77777777" w:rsidTr="007C5405">
        <w:trPr>
          <w:cantSplit/>
        </w:trPr>
        <w:tc>
          <w:tcPr>
            <w:tcW w:w="1440" w:type="dxa"/>
            <w:shd w:val="clear" w:color="auto" w:fill="FFFFFF"/>
          </w:tcPr>
          <w:p w14:paraId="11D1C6CB" w14:textId="58553C9D" w:rsidR="00D96649" w:rsidRPr="00B918CF" w:rsidRDefault="00A30702" w:rsidP="00A30702">
            <w:pPr>
              <w:spacing w:after="0"/>
              <w:jc w:val="left"/>
              <w:rPr>
                <w:rFonts w:cstheme="minorHAnsi"/>
                <w:sz w:val="18"/>
                <w:szCs w:val="18"/>
                <w:lang w:val="en-US"/>
              </w:rPr>
            </w:pPr>
            <w:r w:rsidRPr="00A30702">
              <w:rPr>
                <w:rFonts w:cstheme="minorHAnsi"/>
                <w:sz w:val="18"/>
                <w:szCs w:val="18"/>
                <w:lang w:val="en-US"/>
              </w:rPr>
              <w:t>Logical Consistency / Format Consistency</w:t>
            </w:r>
          </w:p>
        </w:tc>
        <w:tc>
          <w:tcPr>
            <w:tcW w:w="829" w:type="dxa"/>
            <w:shd w:val="clear" w:color="auto" w:fill="FFFFFF"/>
            <w:tcMar>
              <w:left w:w="115" w:type="dxa"/>
              <w:right w:w="173" w:type="dxa"/>
            </w:tcMar>
          </w:tcPr>
          <w:p w14:paraId="7E865578" w14:textId="601EEF55" w:rsidR="00D96649" w:rsidRPr="00AC1FEA" w:rsidRDefault="00D9664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289C8DF" w14:textId="0AAD43A2"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If the </w:t>
            </w:r>
            <w:r w:rsidR="00113AD6">
              <w:rPr>
                <w:rFonts w:cstheme="minorHAnsi"/>
                <w:sz w:val="18"/>
                <w:szCs w:val="18"/>
                <w:lang w:val="en-US"/>
              </w:rPr>
              <w:t>dataset</w:t>
            </w:r>
            <w:r w:rsidRPr="00B918CF">
              <w:rPr>
                <w:rFonts w:cstheme="minorHAnsi"/>
                <w:sz w:val="18"/>
                <w:szCs w:val="18"/>
                <w:lang w:val="en-US"/>
              </w:rPr>
              <w:t xml:space="preserve"> file size is greater than </w:t>
            </w:r>
            <w:r w:rsidR="00113AD6">
              <w:rPr>
                <w:rFonts w:cstheme="minorHAnsi"/>
                <w:sz w:val="18"/>
                <w:szCs w:val="18"/>
                <w:lang w:val="en-US"/>
              </w:rPr>
              <w:t>the limit set in the Product Specification.</w:t>
            </w:r>
          </w:p>
        </w:tc>
        <w:tc>
          <w:tcPr>
            <w:tcW w:w="0" w:type="auto"/>
            <w:shd w:val="clear" w:color="auto" w:fill="FFFFFF"/>
          </w:tcPr>
          <w:p w14:paraId="7AEBB241" w14:textId="75B8AB51" w:rsidR="00D96649" w:rsidRPr="00B918CF" w:rsidRDefault="00113AD6" w:rsidP="00624509">
            <w:pPr>
              <w:spacing w:after="0"/>
              <w:rPr>
                <w:rFonts w:cstheme="minorHAnsi"/>
                <w:sz w:val="18"/>
                <w:szCs w:val="18"/>
                <w:lang w:val="en-US"/>
              </w:rPr>
            </w:pPr>
            <w:r>
              <w:rPr>
                <w:rFonts w:cstheme="minorHAnsi"/>
                <w:sz w:val="18"/>
                <w:szCs w:val="18"/>
                <w:lang w:val="en-US"/>
              </w:rPr>
              <w:t>Dataset exceeds size limits</w:t>
            </w:r>
            <w:r w:rsidR="00D96649" w:rsidRPr="00B918CF">
              <w:rPr>
                <w:rFonts w:cstheme="minorHAnsi"/>
                <w:sz w:val="18"/>
                <w:szCs w:val="18"/>
                <w:lang w:val="en-US"/>
              </w:rPr>
              <w:t>.</w:t>
            </w:r>
          </w:p>
        </w:tc>
        <w:tc>
          <w:tcPr>
            <w:tcW w:w="0" w:type="auto"/>
            <w:shd w:val="clear" w:color="auto" w:fill="FFFFFF"/>
          </w:tcPr>
          <w:p w14:paraId="3F225E01" w14:textId="55F86B02"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Ensure that </w:t>
            </w:r>
            <w:r w:rsidR="00113AD6">
              <w:rPr>
                <w:rFonts w:cstheme="minorHAnsi"/>
                <w:sz w:val="18"/>
                <w:szCs w:val="18"/>
                <w:lang w:val="en-US"/>
              </w:rPr>
              <w:t>the dataset</w:t>
            </w:r>
            <w:r w:rsidRPr="00B918CF">
              <w:rPr>
                <w:rFonts w:cstheme="minorHAnsi"/>
                <w:sz w:val="18"/>
                <w:szCs w:val="18"/>
                <w:lang w:val="en-US"/>
              </w:rPr>
              <w:t xml:space="preserve"> is no larger than </w:t>
            </w:r>
            <w:r w:rsidR="00113AD6">
              <w:rPr>
                <w:rFonts w:cstheme="minorHAnsi"/>
                <w:sz w:val="18"/>
                <w:szCs w:val="18"/>
                <w:lang w:val="en-US"/>
              </w:rPr>
              <w:t>the applicable limit specified in the Product Specification</w:t>
            </w:r>
            <w:r w:rsidRPr="00B918CF">
              <w:rPr>
                <w:rFonts w:cstheme="minorHAnsi"/>
                <w:sz w:val="18"/>
                <w:szCs w:val="18"/>
                <w:lang w:val="en-US"/>
              </w:rPr>
              <w:t>.</w:t>
            </w:r>
          </w:p>
        </w:tc>
        <w:tc>
          <w:tcPr>
            <w:tcW w:w="0" w:type="auto"/>
            <w:shd w:val="clear" w:color="auto" w:fill="FFFFFF"/>
          </w:tcPr>
          <w:p w14:paraId="247D169F" w14:textId="4952AA77"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PS </w:t>
            </w:r>
            <w:r w:rsidR="00113AD6">
              <w:rPr>
                <w:rFonts w:cstheme="minorHAnsi"/>
                <w:sz w:val="18"/>
                <w:szCs w:val="18"/>
                <w:lang w:val="en-US"/>
              </w:rPr>
              <w:t>13.7</w:t>
            </w:r>
          </w:p>
        </w:tc>
        <w:tc>
          <w:tcPr>
            <w:tcW w:w="0" w:type="auto"/>
            <w:shd w:val="clear" w:color="auto" w:fill="FFFFFF"/>
          </w:tcPr>
          <w:p w14:paraId="6E4BD327" w14:textId="1828413D" w:rsidR="00D96649" w:rsidRPr="00B918CF" w:rsidRDefault="00DD1B56"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6DD98576" w14:textId="092868DE" w:rsidR="00D96649" w:rsidRPr="00B918CF" w:rsidRDefault="00D96649" w:rsidP="00624509">
            <w:pPr>
              <w:spacing w:after="0"/>
              <w:rPr>
                <w:rFonts w:cstheme="minorHAnsi"/>
                <w:sz w:val="18"/>
                <w:szCs w:val="18"/>
                <w:lang w:val="en-US"/>
              </w:rPr>
            </w:pPr>
            <w:r w:rsidRPr="00B918CF">
              <w:rPr>
                <w:rFonts w:cstheme="minorHAnsi"/>
                <w:sz w:val="18"/>
                <w:szCs w:val="18"/>
                <w:lang w:val="en-US"/>
              </w:rPr>
              <w:t>B, S</w:t>
            </w:r>
          </w:p>
        </w:tc>
      </w:tr>
      <w:tr w:rsidR="00DB4344" w:rsidRPr="00B918CF" w14:paraId="3AA28ADD" w14:textId="77777777" w:rsidTr="007C5405">
        <w:trPr>
          <w:cantSplit/>
        </w:trPr>
        <w:tc>
          <w:tcPr>
            <w:tcW w:w="1440" w:type="dxa"/>
            <w:shd w:val="clear" w:color="auto" w:fill="FFFFFF"/>
          </w:tcPr>
          <w:p w14:paraId="59FE4842" w14:textId="7FB6A1AF" w:rsidR="00D96649" w:rsidRPr="00B918CF" w:rsidRDefault="00475EC5" w:rsidP="00A30702">
            <w:pPr>
              <w:spacing w:after="0"/>
              <w:jc w:val="left"/>
              <w:rPr>
                <w:rFonts w:cstheme="minorHAnsi"/>
                <w:sz w:val="18"/>
                <w:szCs w:val="18"/>
                <w:lang w:val="en-US"/>
              </w:rPr>
            </w:pPr>
            <w:r w:rsidRPr="00475EC5">
              <w:rPr>
                <w:rFonts w:cstheme="minorHAnsi"/>
                <w:sz w:val="18"/>
                <w:szCs w:val="18"/>
                <w:lang w:val="en-US"/>
              </w:rPr>
              <w:lastRenderedPageBreak/>
              <w:t>Completeness / Omission</w:t>
            </w:r>
          </w:p>
        </w:tc>
        <w:tc>
          <w:tcPr>
            <w:tcW w:w="829" w:type="dxa"/>
            <w:shd w:val="clear" w:color="auto" w:fill="FFFFFF"/>
            <w:tcMar>
              <w:left w:w="115" w:type="dxa"/>
              <w:right w:w="173" w:type="dxa"/>
            </w:tcMar>
          </w:tcPr>
          <w:p w14:paraId="6B72ADCF" w14:textId="217A2E39" w:rsidR="00D96649" w:rsidRPr="00AC1FEA" w:rsidRDefault="00D9664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982C8AD" w14:textId="4D608F40"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If </w:t>
            </w:r>
            <w:r w:rsidR="007C1A71">
              <w:rPr>
                <w:rFonts w:cstheme="minorHAnsi"/>
                <w:sz w:val="18"/>
                <w:szCs w:val="18"/>
                <w:lang w:val="en-US"/>
              </w:rPr>
              <w:t>any of the mandatory</w:t>
            </w:r>
            <w:r w:rsidRPr="00B918CF">
              <w:rPr>
                <w:rFonts w:cstheme="minorHAnsi"/>
                <w:sz w:val="18"/>
                <w:szCs w:val="18"/>
                <w:lang w:val="en-US"/>
              </w:rPr>
              <w:t xml:space="preserve"> meta feature objects do not exist within the data set.</w:t>
            </w:r>
          </w:p>
        </w:tc>
        <w:tc>
          <w:tcPr>
            <w:tcW w:w="0" w:type="auto"/>
            <w:shd w:val="clear" w:color="auto" w:fill="FFFFFF"/>
          </w:tcPr>
          <w:p w14:paraId="19594CAC" w14:textId="7BA23EFD"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Mandatory </w:t>
            </w:r>
            <w:r w:rsidR="007C1A71">
              <w:rPr>
                <w:rFonts w:cstheme="minorHAnsi"/>
                <w:sz w:val="18"/>
                <w:szCs w:val="18"/>
                <w:lang w:val="en-US"/>
              </w:rPr>
              <w:t xml:space="preserve">meta </w:t>
            </w:r>
            <w:r w:rsidRPr="00B918CF">
              <w:rPr>
                <w:rFonts w:cstheme="minorHAnsi"/>
                <w:sz w:val="18"/>
                <w:szCs w:val="18"/>
                <w:lang w:val="en-US"/>
              </w:rPr>
              <w:t xml:space="preserve">feature objects are missing. </w:t>
            </w:r>
          </w:p>
        </w:tc>
        <w:tc>
          <w:tcPr>
            <w:tcW w:w="0" w:type="auto"/>
            <w:shd w:val="clear" w:color="auto" w:fill="FFFFFF"/>
          </w:tcPr>
          <w:p w14:paraId="11DF2254" w14:textId="1DFF14ED"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Include </w:t>
            </w:r>
            <w:r w:rsidR="007C1A71">
              <w:rPr>
                <w:rFonts w:cstheme="minorHAnsi"/>
                <w:sz w:val="18"/>
                <w:szCs w:val="18"/>
                <w:lang w:val="en-US"/>
              </w:rPr>
              <w:t xml:space="preserve">all </w:t>
            </w:r>
            <w:r w:rsidRPr="00B918CF">
              <w:rPr>
                <w:rFonts w:cstheme="minorHAnsi"/>
                <w:sz w:val="18"/>
                <w:szCs w:val="18"/>
                <w:lang w:val="en-US"/>
              </w:rPr>
              <w:t>mandatory meta feature objects</w:t>
            </w:r>
          </w:p>
        </w:tc>
        <w:tc>
          <w:tcPr>
            <w:tcW w:w="0" w:type="auto"/>
            <w:shd w:val="clear" w:color="auto" w:fill="FFFFFF"/>
          </w:tcPr>
          <w:p w14:paraId="38349AB3" w14:textId="76400163" w:rsidR="00D96649" w:rsidRPr="00B918CF" w:rsidRDefault="007C1A71" w:rsidP="00624509">
            <w:pPr>
              <w:spacing w:after="0"/>
              <w:rPr>
                <w:rFonts w:cstheme="minorHAnsi"/>
                <w:sz w:val="18"/>
                <w:szCs w:val="18"/>
                <w:lang w:val="en-US"/>
              </w:rPr>
            </w:pPr>
            <w:r>
              <w:rPr>
                <w:rFonts w:cstheme="minorHAnsi"/>
                <w:sz w:val="18"/>
                <w:szCs w:val="18"/>
                <w:lang w:val="en-US"/>
              </w:rPr>
              <w:t>DCEG 4.2</w:t>
            </w:r>
          </w:p>
        </w:tc>
        <w:tc>
          <w:tcPr>
            <w:tcW w:w="0" w:type="auto"/>
            <w:shd w:val="clear" w:color="auto" w:fill="FFFFFF"/>
          </w:tcPr>
          <w:p w14:paraId="4E11986B" w14:textId="08719643" w:rsidR="00D96649" w:rsidRPr="00B918CF" w:rsidRDefault="00DD1B56" w:rsidP="00624509">
            <w:pPr>
              <w:spacing w:after="0"/>
              <w:rPr>
                <w:rFonts w:cstheme="minorHAnsi"/>
                <w:sz w:val="18"/>
                <w:szCs w:val="18"/>
                <w:lang w:val="en-US"/>
              </w:rPr>
            </w:pPr>
            <w:r>
              <w:rPr>
                <w:rFonts w:cstheme="minorHAnsi"/>
                <w:sz w:val="18"/>
                <w:szCs w:val="18"/>
                <w:lang w:val="en-US"/>
              </w:rPr>
              <w:t>C</w:t>
            </w:r>
          </w:p>
        </w:tc>
        <w:tc>
          <w:tcPr>
            <w:tcW w:w="0" w:type="auto"/>
            <w:shd w:val="clear" w:color="auto" w:fill="FFFFFF"/>
          </w:tcPr>
          <w:p w14:paraId="551FA8FB" w14:textId="4BD88FCD" w:rsidR="00D96649" w:rsidRPr="00B918CF" w:rsidRDefault="00D96649" w:rsidP="00624509">
            <w:pPr>
              <w:spacing w:after="0"/>
              <w:rPr>
                <w:rFonts w:cstheme="minorHAnsi"/>
                <w:sz w:val="18"/>
                <w:szCs w:val="18"/>
                <w:lang w:val="en-US"/>
              </w:rPr>
            </w:pPr>
            <w:r w:rsidRPr="00B918CF">
              <w:rPr>
                <w:rFonts w:cstheme="minorHAnsi"/>
                <w:sz w:val="18"/>
                <w:szCs w:val="18"/>
                <w:lang w:val="en-US"/>
              </w:rPr>
              <w:t>B, S</w:t>
            </w:r>
          </w:p>
        </w:tc>
      </w:tr>
      <w:tr w:rsidR="00DB4344" w:rsidRPr="00B918CF" w14:paraId="096D7683" w14:textId="77777777" w:rsidTr="007C5405">
        <w:trPr>
          <w:cantSplit/>
        </w:trPr>
        <w:tc>
          <w:tcPr>
            <w:tcW w:w="1440" w:type="dxa"/>
            <w:shd w:val="clear" w:color="auto" w:fill="FFFFFF"/>
          </w:tcPr>
          <w:p w14:paraId="6F7EE6C2" w14:textId="4B7DF558" w:rsidR="00D96649"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08B6066C" w14:textId="674C0F9B" w:rsidR="00D96649" w:rsidRPr="00AC1FEA" w:rsidRDefault="00D9664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4A21114F"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If any mandatory attributes are not present.</w:t>
            </w:r>
          </w:p>
        </w:tc>
        <w:tc>
          <w:tcPr>
            <w:tcW w:w="0" w:type="auto"/>
            <w:shd w:val="clear" w:color="auto" w:fill="FFFFFF"/>
          </w:tcPr>
          <w:p w14:paraId="71A1E6C0"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Mandatory attributes are not encoded.</w:t>
            </w:r>
          </w:p>
        </w:tc>
        <w:tc>
          <w:tcPr>
            <w:tcW w:w="0" w:type="auto"/>
            <w:shd w:val="clear" w:color="auto" w:fill="FFFFFF"/>
          </w:tcPr>
          <w:p w14:paraId="6B1E58E5"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Populate mandatory attributes (If unknown encode attribute with empty value).</w:t>
            </w:r>
          </w:p>
        </w:tc>
        <w:tc>
          <w:tcPr>
            <w:tcW w:w="0" w:type="auto"/>
            <w:shd w:val="clear" w:color="auto" w:fill="FFFFFF"/>
          </w:tcPr>
          <w:p w14:paraId="064540DB" w14:textId="0FAC1F49" w:rsidR="00D96649" w:rsidRPr="00B918CF" w:rsidRDefault="00087CD9" w:rsidP="00624509">
            <w:pPr>
              <w:spacing w:after="0"/>
              <w:rPr>
                <w:rFonts w:cstheme="minorHAnsi"/>
                <w:sz w:val="18"/>
                <w:szCs w:val="18"/>
                <w:lang w:val="en-US"/>
              </w:rPr>
            </w:pPr>
            <w:r>
              <w:rPr>
                <w:rFonts w:cstheme="minorHAnsi"/>
                <w:sz w:val="18"/>
                <w:szCs w:val="18"/>
                <w:lang w:val="en-US"/>
              </w:rPr>
              <w:t xml:space="preserve">PS 4.2, </w:t>
            </w:r>
            <w:r w:rsidR="007C1A71">
              <w:rPr>
                <w:rFonts w:cstheme="minorHAnsi"/>
                <w:sz w:val="18"/>
                <w:szCs w:val="18"/>
                <w:lang w:val="en-US"/>
              </w:rPr>
              <w:t>FC</w:t>
            </w:r>
            <w:r>
              <w:rPr>
                <w:rFonts w:cstheme="minorHAnsi"/>
                <w:sz w:val="18"/>
                <w:szCs w:val="18"/>
                <w:lang w:val="en-US"/>
              </w:rPr>
              <w:t>, DCEG</w:t>
            </w:r>
          </w:p>
        </w:tc>
        <w:tc>
          <w:tcPr>
            <w:tcW w:w="0" w:type="auto"/>
            <w:shd w:val="clear" w:color="auto" w:fill="FFFFFF"/>
          </w:tcPr>
          <w:p w14:paraId="6FD5C2CE" w14:textId="1469051C" w:rsidR="00D9664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29D5C82F" w14:textId="14111EC2" w:rsidR="00D96649" w:rsidRPr="00B918CF" w:rsidRDefault="00D96649"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3219FA98" w14:textId="77777777" w:rsidTr="007C5405">
        <w:trPr>
          <w:cantSplit/>
        </w:trPr>
        <w:tc>
          <w:tcPr>
            <w:tcW w:w="1440" w:type="dxa"/>
            <w:shd w:val="clear" w:color="auto" w:fill="FFFFFF"/>
          </w:tcPr>
          <w:p w14:paraId="09A38662" w14:textId="555878DB" w:rsidR="00D96649" w:rsidRPr="00B918CF" w:rsidRDefault="001B0C75" w:rsidP="00A30702">
            <w:pPr>
              <w:spacing w:after="0"/>
              <w:jc w:val="left"/>
              <w:rPr>
                <w:rFonts w:cstheme="minorHAnsi"/>
                <w:sz w:val="18"/>
                <w:szCs w:val="18"/>
                <w:lang w:val="en-US"/>
              </w:rPr>
            </w:pPr>
            <w:r w:rsidRPr="001B0C75">
              <w:rPr>
                <w:rFonts w:cstheme="minorHAnsi"/>
                <w:sz w:val="18"/>
                <w:szCs w:val="18"/>
                <w:lang w:val="en-US"/>
              </w:rPr>
              <w:t>Logical Consistency / Format Consistency</w:t>
            </w:r>
          </w:p>
        </w:tc>
        <w:tc>
          <w:tcPr>
            <w:tcW w:w="829" w:type="dxa"/>
            <w:shd w:val="clear" w:color="auto" w:fill="FFFFFF"/>
            <w:tcMar>
              <w:left w:w="115" w:type="dxa"/>
              <w:right w:w="173" w:type="dxa"/>
            </w:tcMar>
          </w:tcPr>
          <w:p w14:paraId="47684559" w14:textId="6BFF9169" w:rsidR="00D96649" w:rsidRPr="00AC1FEA" w:rsidRDefault="00D9664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639454C"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For each feature object with an attribute of type Float or Integer where the value contains zeroes before the first numerical digit or after the last numerical digit.</w:t>
            </w:r>
          </w:p>
        </w:tc>
        <w:tc>
          <w:tcPr>
            <w:tcW w:w="0" w:type="auto"/>
            <w:shd w:val="clear" w:color="auto" w:fill="FFFFFF"/>
          </w:tcPr>
          <w:p w14:paraId="5E241F8B" w14:textId="457090B8" w:rsidR="00D96649" w:rsidRPr="00B918CF" w:rsidRDefault="00D96649" w:rsidP="00624509">
            <w:pPr>
              <w:spacing w:after="0"/>
              <w:rPr>
                <w:rFonts w:cstheme="minorHAnsi"/>
                <w:sz w:val="18"/>
                <w:szCs w:val="18"/>
                <w:lang w:val="en-US"/>
              </w:rPr>
            </w:pPr>
            <w:r w:rsidRPr="00B918CF">
              <w:rPr>
                <w:rFonts w:cstheme="minorHAnsi"/>
                <w:sz w:val="18"/>
                <w:szCs w:val="18"/>
                <w:lang w:val="en-US"/>
              </w:rPr>
              <w:t>Values have been padded with non-significant zeroes.</w:t>
            </w:r>
          </w:p>
        </w:tc>
        <w:tc>
          <w:tcPr>
            <w:tcW w:w="0" w:type="auto"/>
            <w:shd w:val="clear" w:color="auto" w:fill="FFFFFF"/>
          </w:tcPr>
          <w:p w14:paraId="2ADAF469"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Remove non-significant zeroes. </w:t>
            </w:r>
          </w:p>
        </w:tc>
        <w:tc>
          <w:tcPr>
            <w:tcW w:w="0" w:type="auto"/>
            <w:shd w:val="clear" w:color="auto" w:fill="FFFFFF"/>
          </w:tcPr>
          <w:p w14:paraId="2CDF1C9D" w14:textId="68101EA0" w:rsidR="00D96649" w:rsidRPr="00B918CF" w:rsidRDefault="00D96649" w:rsidP="00624509">
            <w:pPr>
              <w:spacing w:after="0"/>
              <w:rPr>
                <w:rFonts w:cstheme="minorHAnsi"/>
                <w:sz w:val="18"/>
                <w:szCs w:val="18"/>
                <w:lang w:val="en-US"/>
              </w:rPr>
            </w:pPr>
            <w:r w:rsidRPr="00B918CF">
              <w:rPr>
                <w:rFonts w:cstheme="minorHAnsi"/>
                <w:sz w:val="18"/>
                <w:szCs w:val="18"/>
                <w:lang w:val="en-US"/>
              </w:rPr>
              <w:t xml:space="preserve">PS </w:t>
            </w:r>
            <w:r w:rsidR="00087CD9">
              <w:rPr>
                <w:rFonts w:cstheme="minorHAnsi"/>
                <w:sz w:val="18"/>
                <w:szCs w:val="18"/>
                <w:lang w:val="en-US"/>
              </w:rPr>
              <w:t>12.4</w:t>
            </w:r>
          </w:p>
        </w:tc>
        <w:tc>
          <w:tcPr>
            <w:tcW w:w="0" w:type="auto"/>
            <w:shd w:val="clear" w:color="auto" w:fill="FFFFFF"/>
          </w:tcPr>
          <w:p w14:paraId="557BDC2E" w14:textId="249CE734" w:rsidR="00D96649" w:rsidRPr="00B918CF" w:rsidRDefault="00B910EA"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06597CEB" w14:textId="769F39DD" w:rsidR="00D96649" w:rsidRPr="00B918CF" w:rsidRDefault="00D96649"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4FCE2A5C" w14:textId="77777777" w:rsidTr="007C5405">
        <w:trPr>
          <w:cantSplit/>
        </w:trPr>
        <w:tc>
          <w:tcPr>
            <w:tcW w:w="1440" w:type="dxa"/>
            <w:shd w:val="clear" w:color="auto" w:fill="FFFFFF"/>
          </w:tcPr>
          <w:p w14:paraId="48F30A5A" w14:textId="59032BE6" w:rsidR="00D96649" w:rsidRPr="00B918CF" w:rsidRDefault="00BF6B01" w:rsidP="00A30702">
            <w:pPr>
              <w:spacing w:after="0"/>
              <w:jc w:val="left"/>
              <w:rPr>
                <w:rFonts w:cstheme="minorHAnsi"/>
                <w:sz w:val="18"/>
                <w:szCs w:val="18"/>
                <w:lang w:val="en-US"/>
              </w:rPr>
            </w:pPr>
            <w:r w:rsidRPr="00BF6B01">
              <w:rPr>
                <w:rFonts w:cstheme="minorHAnsi"/>
                <w:sz w:val="18"/>
                <w:szCs w:val="18"/>
                <w:lang w:val="en-US"/>
              </w:rPr>
              <w:t>Logical Consistency / Topological Consistency</w:t>
            </w:r>
          </w:p>
        </w:tc>
        <w:tc>
          <w:tcPr>
            <w:tcW w:w="829" w:type="dxa"/>
            <w:shd w:val="clear" w:color="auto" w:fill="FFFFFF"/>
            <w:tcMar>
              <w:left w:w="115" w:type="dxa"/>
              <w:right w:w="173" w:type="dxa"/>
            </w:tcMar>
          </w:tcPr>
          <w:p w14:paraId="29AF6E0A" w14:textId="467A5CC2" w:rsidR="00D96649" w:rsidRPr="00AC1FEA" w:rsidRDefault="00D9664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4A1D40C9"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For each feature object with an attribute value identical to a corresponding attribute of a meta feature object it is COVERED_BY.</w:t>
            </w:r>
          </w:p>
        </w:tc>
        <w:tc>
          <w:tcPr>
            <w:tcW w:w="0" w:type="auto"/>
            <w:shd w:val="clear" w:color="auto" w:fill="FFFFFF"/>
          </w:tcPr>
          <w:p w14:paraId="5F4B3FFA"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An attribute value of a meta feature object is duplicated on a geo object.</w:t>
            </w:r>
          </w:p>
        </w:tc>
        <w:tc>
          <w:tcPr>
            <w:tcW w:w="0" w:type="auto"/>
            <w:shd w:val="clear" w:color="auto" w:fill="FFFFFF"/>
          </w:tcPr>
          <w:p w14:paraId="64E2354E" w14:textId="77777777" w:rsidR="00D96649" w:rsidRPr="00B918CF" w:rsidRDefault="00D96649" w:rsidP="00624509">
            <w:pPr>
              <w:spacing w:after="0"/>
              <w:rPr>
                <w:rFonts w:cstheme="minorHAnsi"/>
                <w:sz w:val="18"/>
                <w:szCs w:val="18"/>
                <w:lang w:val="en-US"/>
              </w:rPr>
            </w:pPr>
            <w:r w:rsidRPr="00B918CF">
              <w:rPr>
                <w:rFonts w:cstheme="minorHAnsi"/>
                <w:sz w:val="18"/>
                <w:szCs w:val="18"/>
                <w:lang w:val="en-US"/>
              </w:rPr>
              <w:t>Remove duplicate value from geo object.</w:t>
            </w:r>
          </w:p>
        </w:tc>
        <w:tc>
          <w:tcPr>
            <w:tcW w:w="0" w:type="auto"/>
            <w:shd w:val="clear" w:color="auto" w:fill="FFFFFF"/>
          </w:tcPr>
          <w:p w14:paraId="5523E938" w14:textId="3CF064D7" w:rsidR="00D96649" w:rsidRPr="00B918CF" w:rsidRDefault="00087CD9" w:rsidP="00624509">
            <w:pPr>
              <w:spacing w:after="0"/>
              <w:rPr>
                <w:rFonts w:cstheme="minorHAnsi"/>
                <w:sz w:val="18"/>
                <w:szCs w:val="18"/>
                <w:lang w:val="en-US"/>
              </w:rPr>
            </w:pPr>
            <w:r>
              <w:rPr>
                <w:rFonts w:cstheme="minorHAnsi"/>
                <w:sz w:val="18"/>
                <w:szCs w:val="18"/>
                <w:lang w:val="en-US"/>
              </w:rPr>
              <w:t>--</w:t>
            </w:r>
          </w:p>
        </w:tc>
        <w:tc>
          <w:tcPr>
            <w:tcW w:w="0" w:type="auto"/>
            <w:shd w:val="clear" w:color="auto" w:fill="FFFFFF"/>
          </w:tcPr>
          <w:p w14:paraId="125EBE36" w14:textId="03070184" w:rsidR="00D96649" w:rsidRPr="00B918CF" w:rsidRDefault="00B910EA"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5DB6FB29" w14:textId="0BBAA529" w:rsidR="00D96649" w:rsidRPr="00B918CF" w:rsidRDefault="00D96649" w:rsidP="00624509">
            <w:pPr>
              <w:spacing w:after="0"/>
              <w:rPr>
                <w:rFonts w:cstheme="minorHAnsi"/>
                <w:sz w:val="18"/>
                <w:szCs w:val="18"/>
                <w:lang w:val="en-US"/>
              </w:rPr>
            </w:pPr>
            <w:r w:rsidRPr="00B918CF">
              <w:rPr>
                <w:rFonts w:cstheme="minorHAnsi"/>
                <w:sz w:val="18"/>
                <w:szCs w:val="18"/>
                <w:lang w:val="en-US"/>
              </w:rPr>
              <w:t>B, S</w:t>
            </w:r>
          </w:p>
        </w:tc>
      </w:tr>
      <w:tr w:rsidR="00DB4344" w:rsidRPr="00B918CF" w14:paraId="4E358C4A" w14:textId="77777777" w:rsidTr="007C5405">
        <w:trPr>
          <w:cantSplit/>
        </w:trPr>
        <w:tc>
          <w:tcPr>
            <w:tcW w:w="1440" w:type="dxa"/>
            <w:shd w:val="clear" w:color="auto" w:fill="FFFFFF"/>
          </w:tcPr>
          <w:p w14:paraId="09661D87" w14:textId="69B800BA" w:rsidR="00087CD9"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r w:rsidRPr="00343F74" w:rsidDel="009D29C4">
              <w:rPr>
                <w:rFonts w:cstheme="minorHAnsi"/>
                <w:sz w:val="18"/>
                <w:szCs w:val="18"/>
                <w:lang w:val="en-US"/>
              </w:rPr>
              <w:t xml:space="preserve"> </w:t>
            </w:r>
          </w:p>
        </w:tc>
        <w:tc>
          <w:tcPr>
            <w:tcW w:w="829" w:type="dxa"/>
            <w:shd w:val="clear" w:color="auto" w:fill="FFFFFF"/>
            <w:tcMar>
              <w:left w:w="115" w:type="dxa"/>
              <w:right w:w="173" w:type="dxa"/>
            </w:tcMar>
          </w:tcPr>
          <w:p w14:paraId="333BFCCA" w14:textId="5F4562CE"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F5DA468" w14:textId="7C9A63EC" w:rsidR="00087CD9" w:rsidRPr="00B918CF" w:rsidRDefault="00087CD9" w:rsidP="00624509">
            <w:pPr>
              <w:spacing w:after="0"/>
              <w:rPr>
                <w:rFonts w:cstheme="minorHAnsi"/>
                <w:sz w:val="18"/>
                <w:szCs w:val="18"/>
                <w:lang w:val="en-US"/>
              </w:rPr>
            </w:pPr>
            <w:r w:rsidRPr="00B918CF">
              <w:rPr>
                <w:rFonts w:cstheme="minorHAnsi"/>
                <w:sz w:val="18"/>
                <w:szCs w:val="18"/>
                <w:lang w:val="en-US"/>
              </w:rPr>
              <w:t>For each association between feature instances, feature instances and information instances, and between information instances that is not defined in the feature catalogue.</w:t>
            </w:r>
          </w:p>
        </w:tc>
        <w:tc>
          <w:tcPr>
            <w:tcW w:w="0" w:type="auto"/>
            <w:shd w:val="clear" w:color="auto" w:fill="FFFFFF"/>
          </w:tcPr>
          <w:p w14:paraId="6678E725"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Wrong association used.</w:t>
            </w:r>
          </w:p>
        </w:tc>
        <w:tc>
          <w:tcPr>
            <w:tcW w:w="0" w:type="auto"/>
            <w:shd w:val="clear" w:color="auto" w:fill="FFFFFF"/>
          </w:tcPr>
          <w:p w14:paraId="47486D94"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Use correct association type.</w:t>
            </w:r>
          </w:p>
        </w:tc>
        <w:tc>
          <w:tcPr>
            <w:tcW w:w="0" w:type="auto"/>
            <w:shd w:val="clear" w:color="auto" w:fill="FFFFFF"/>
          </w:tcPr>
          <w:p w14:paraId="40A09943" w14:textId="356048DB" w:rsidR="00087CD9" w:rsidRPr="00B918CF" w:rsidRDefault="00087CD9"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26D129C2" w14:textId="28049446" w:rsidR="00087CD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6C2478A7" w14:textId="57B3C674" w:rsidR="00087CD9" w:rsidRPr="00B918CF" w:rsidRDefault="00087CD9"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4803F0AA" w14:textId="77777777" w:rsidTr="007C5405">
        <w:trPr>
          <w:cantSplit/>
        </w:trPr>
        <w:tc>
          <w:tcPr>
            <w:tcW w:w="1440" w:type="dxa"/>
            <w:shd w:val="clear" w:color="auto" w:fill="FFFFFF"/>
          </w:tcPr>
          <w:p w14:paraId="43905D81" w14:textId="5300C82B" w:rsidR="00087CD9"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r w:rsidRPr="00343F74" w:rsidDel="009D29C4">
              <w:rPr>
                <w:rFonts w:cstheme="minorHAnsi"/>
                <w:sz w:val="18"/>
                <w:szCs w:val="18"/>
                <w:lang w:val="en-US"/>
              </w:rPr>
              <w:t xml:space="preserve"> </w:t>
            </w:r>
          </w:p>
        </w:tc>
        <w:tc>
          <w:tcPr>
            <w:tcW w:w="829" w:type="dxa"/>
            <w:shd w:val="clear" w:color="auto" w:fill="FFFFFF"/>
            <w:tcMar>
              <w:left w:w="115" w:type="dxa"/>
              <w:right w:w="173" w:type="dxa"/>
            </w:tcMar>
          </w:tcPr>
          <w:p w14:paraId="7753C2D4" w14:textId="03EC5AFF"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636637F3"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For each role name on associations that is not defined in the feature catalogue.</w:t>
            </w:r>
          </w:p>
        </w:tc>
        <w:tc>
          <w:tcPr>
            <w:tcW w:w="0" w:type="auto"/>
            <w:shd w:val="clear" w:color="auto" w:fill="FFFFFF"/>
          </w:tcPr>
          <w:p w14:paraId="637D45B5"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Wrong role used.</w:t>
            </w:r>
          </w:p>
        </w:tc>
        <w:tc>
          <w:tcPr>
            <w:tcW w:w="0" w:type="auto"/>
            <w:shd w:val="clear" w:color="auto" w:fill="FFFFFF"/>
          </w:tcPr>
          <w:p w14:paraId="57E82830"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Use correct role name.</w:t>
            </w:r>
          </w:p>
        </w:tc>
        <w:tc>
          <w:tcPr>
            <w:tcW w:w="0" w:type="auto"/>
            <w:shd w:val="clear" w:color="auto" w:fill="FFFFFF"/>
          </w:tcPr>
          <w:p w14:paraId="005AA7D0" w14:textId="49D7C550" w:rsidR="00087CD9" w:rsidRPr="00B918CF" w:rsidRDefault="00087CD9"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2A7E9447" w14:textId="1A47711B" w:rsidR="00087CD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30E47908" w14:textId="413BB43E" w:rsidR="00087CD9" w:rsidRPr="00B918CF" w:rsidRDefault="00087CD9" w:rsidP="00624509">
            <w:pPr>
              <w:spacing w:after="0"/>
              <w:rPr>
                <w:rFonts w:cstheme="minorHAnsi"/>
                <w:sz w:val="18"/>
                <w:szCs w:val="18"/>
                <w:lang w:val="en-US"/>
              </w:rPr>
            </w:pPr>
            <w:r w:rsidRPr="00B918CF">
              <w:rPr>
                <w:rFonts w:cstheme="minorHAnsi"/>
                <w:sz w:val="18"/>
                <w:szCs w:val="18"/>
                <w:lang w:val="en-US"/>
              </w:rPr>
              <w:t>B, U</w:t>
            </w:r>
          </w:p>
        </w:tc>
      </w:tr>
      <w:tr w:rsidR="00FC47E5" w:rsidRPr="00B918CF" w14:paraId="758731E5" w14:textId="77777777" w:rsidTr="007C5405">
        <w:trPr>
          <w:cantSplit/>
        </w:trPr>
        <w:tc>
          <w:tcPr>
            <w:tcW w:w="1440" w:type="dxa"/>
            <w:shd w:val="clear" w:color="auto" w:fill="FFFFFF"/>
          </w:tcPr>
          <w:p w14:paraId="2630C8D6" w14:textId="50E421D6" w:rsidR="00FC47E5" w:rsidRPr="00343F74" w:rsidRDefault="00FC47E5" w:rsidP="00A30702">
            <w:pPr>
              <w:spacing w:after="0"/>
              <w:jc w:val="left"/>
              <w:rPr>
                <w:rFonts w:cstheme="minorHAnsi"/>
                <w:sz w:val="18"/>
                <w:szCs w:val="18"/>
                <w:lang w:val="en-US"/>
              </w:rPr>
            </w:pPr>
            <w:r>
              <w:rPr>
                <w:rFonts w:cstheme="minorHAnsi"/>
                <w:sz w:val="18"/>
                <w:szCs w:val="18"/>
                <w:lang w:val="en-US"/>
              </w:rPr>
              <w:t>Logical Consistency / Conceptual Consistency</w:t>
            </w:r>
          </w:p>
        </w:tc>
        <w:tc>
          <w:tcPr>
            <w:tcW w:w="829" w:type="dxa"/>
            <w:shd w:val="clear" w:color="auto" w:fill="FFFFFF"/>
            <w:tcMar>
              <w:left w:w="115" w:type="dxa"/>
              <w:right w:w="173" w:type="dxa"/>
            </w:tcMar>
          </w:tcPr>
          <w:p w14:paraId="38959203" w14:textId="77777777" w:rsidR="00FC47E5" w:rsidRPr="00AC1FEA" w:rsidRDefault="00FC47E5"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D0F3DE7" w14:textId="2CC6717B" w:rsidR="00FC47E5" w:rsidRPr="00B918CF" w:rsidRDefault="000D68C4" w:rsidP="00624509">
            <w:pPr>
              <w:spacing w:after="0"/>
              <w:rPr>
                <w:rFonts w:cstheme="minorHAnsi"/>
                <w:sz w:val="18"/>
                <w:szCs w:val="18"/>
                <w:lang w:val="en-US"/>
              </w:rPr>
            </w:pPr>
            <w:r>
              <w:rPr>
                <w:rFonts w:cstheme="minorHAnsi"/>
                <w:sz w:val="18"/>
                <w:szCs w:val="18"/>
                <w:lang w:val="en-US"/>
              </w:rPr>
              <w:t>For each association where the object references itself</w:t>
            </w:r>
          </w:p>
        </w:tc>
        <w:tc>
          <w:tcPr>
            <w:tcW w:w="0" w:type="auto"/>
            <w:shd w:val="clear" w:color="auto" w:fill="FFFFFF"/>
          </w:tcPr>
          <w:p w14:paraId="618DCAB9" w14:textId="77777777" w:rsidR="00FC47E5" w:rsidRDefault="000D68C4" w:rsidP="00624509">
            <w:pPr>
              <w:spacing w:after="0"/>
              <w:rPr>
                <w:rFonts w:cstheme="minorHAnsi"/>
                <w:sz w:val="18"/>
                <w:szCs w:val="18"/>
                <w:lang w:val="en-US"/>
              </w:rPr>
            </w:pPr>
            <w:r>
              <w:rPr>
                <w:rFonts w:cstheme="minorHAnsi"/>
                <w:sz w:val="18"/>
                <w:szCs w:val="18"/>
                <w:lang w:val="en-US"/>
              </w:rPr>
              <w:t>Self-referential association</w:t>
            </w:r>
          </w:p>
          <w:p w14:paraId="2CC6A554" w14:textId="6FEF52F3" w:rsidR="000D68C4" w:rsidRPr="00B918CF" w:rsidRDefault="000D68C4" w:rsidP="00624509">
            <w:pPr>
              <w:spacing w:after="0"/>
              <w:rPr>
                <w:rFonts w:cstheme="minorHAnsi"/>
                <w:sz w:val="18"/>
                <w:szCs w:val="18"/>
                <w:lang w:val="en-US"/>
              </w:rPr>
            </w:pPr>
            <w:r>
              <w:rPr>
                <w:rFonts w:cstheme="minorHAnsi"/>
                <w:sz w:val="18"/>
                <w:szCs w:val="18"/>
                <w:lang w:val="en-US"/>
              </w:rPr>
              <w:t>(</w:t>
            </w:r>
            <w:proofErr w:type="spellStart"/>
            <w:r>
              <w:rPr>
                <w:rFonts w:cstheme="minorHAnsi"/>
                <w:sz w:val="18"/>
                <w:szCs w:val="18"/>
                <w:lang w:val="en-US"/>
              </w:rPr>
              <w:t>InvalidFeatureBinding</w:t>
            </w:r>
            <w:proofErr w:type="spellEnd"/>
            <w:r>
              <w:rPr>
                <w:rFonts w:cstheme="minorHAnsi"/>
                <w:sz w:val="18"/>
                <w:szCs w:val="18"/>
                <w:lang w:val="en-US"/>
              </w:rPr>
              <w:t xml:space="preserve">, </w:t>
            </w:r>
            <w:proofErr w:type="spellStart"/>
            <w:r>
              <w:rPr>
                <w:rFonts w:cstheme="minorHAnsi"/>
                <w:sz w:val="18"/>
                <w:szCs w:val="18"/>
                <w:lang w:val="en-US"/>
              </w:rPr>
              <w:t>InvalidInformationBinding</w:t>
            </w:r>
            <w:proofErr w:type="spellEnd"/>
            <w:r>
              <w:rPr>
                <w:rFonts w:cstheme="minorHAnsi"/>
                <w:sz w:val="18"/>
                <w:szCs w:val="18"/>
                <w:lang w:val="en-US"/>
              </w:rPr>
              <w:t>)</w:t>
            </w:r>
          </w:p>
        </w:tc>
        <w:tc>
          <w:tcPr>
            <w:tcW w:w="0" w:type="auto"/>
            <w:shd w:val="clear" w:color="auto" w:fill="FFFFFF"/>
          </w:tcPr>
          <w:p w14:paraId="5BC15C42" w14:textId="05226A49" w:rsidR="00FC47E5" w:rsidRPr="00B918CF" w:rsidRDefault="000D68C4" w:rsidP="00624509">
            <w:pPr>
              <w:spacing w:after="0"/>
              <w:rPr>
                <w:rFonts w:cstheme="minorHAnsi"/>
                <w:sz w:val="18"/>
                <w:szCs w:val="18"/>
                <w:lang w:val="en-US"/>
              </w:rPr>
            </w:pPr>
            <w:r>
              <w:rPr>
                <w:rFonts w:cstheme="minorHAnsi"/>
                <w:sz w:val="18"/>
                <w:szCs w:val="18"/>
                <w:lang w:val="en-US"/>
              </w:rPr>
              <w:t>Correct association target</w:t>
            </w:r>
          </w:p>
        </w:tc>
        <w:tc>
          <w:tcPr>
            <w:tcW w:w="0" w:type="auto"/>
            <w:shd w:val="clear" w:color="auto" w:fill="FFFFFF"/>
          </w:tcPr>
          <w:p w14:paraId="23FD3A87" w14:textId="7D985E68" w:rsidR="00FC47E5" w:rsidRDefault="000D68C4" w:rsidP="00624509">
            <w:pPr>
              <w:spacing w:after="0"/>
              <w:rPr>
                <w:rFonts w:cstheme="minorHAnsi"/>
                <w:sz w:val="18"/>
                <w:szCs w:val="18"/>
                <w:lang w:val="en-US"/>
              </w:rPr>
            </w:pPr>
            <w:r>
              <w:rPr>
                <w:rFonts w:cstheme="minorHAnsi"/>
                <w:sz w:val="18"/>
                <w:szCs w:val="18"/>
                <w:lang w:val="en-US"/>
              </w:rPr>
              <w:t>--</w:t>
            </w:r>
          </w:p>
        </w:tc>
        <w:tc>
          <w:tcPr>
            <w:tcW w:w="0" w:type="auto"/>
            <w:shd w:val="clear" w:color="auto" w:fill="FFFFFF"/>
          </w:tcPr>
          <w:p w14:paraId="44BB0BC2" w14:textId="596AAE58" w:rsidR="00FC47E5" w:rsidRDefault="000D68C4"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56BEEC97" w14:textId="7C8D5E79" w:rsidR="00FC47E5" w:rsidRPr="00B918CF" w:rsidRDefault="000D68C4" w:rsidP="00624509">
            <w:pPr>
              <w:spacing w:after="0"/>
              <w:rPr>
                <w:rFonts w:cstheme="minorHAnsi"/>
                <w:sz w:val="18"/>
                <w:szCs w:val="18"/>
                <w:lang w:val="en-US"/>
              </w:rPr>
            </w:pPr>
            <w:r>
              <w:rPr>
                <w:rFonts w:cstheme="minorHAnsi"/>
                <w:sz w:val="18"/>
                <w:szCs w:val="18"/>
                <w:lang w:val="en-US"/>
              </w:rPr>
              <w:t>B, U</w:t>
            </w:r>
          </w:p>
        </w:tc>
      </w:tr>
      <w:tr w:rsidR="00DB4344" w:rsidRPr="00B918CF" w14:paraId="6AE85E42" w14:textId="77777777" w:rsidTr="007C5405">
        <w:trPr>
          <w:cantSplit/>
        </w:trPr>
        <w:tc>
          <w:tcPr>
            <w:tcW w:w="1440" w:type="dxa"/>
            <w:shd w:val="clear" w:color="auto" w:fill="FFFFFF"/>
          </w:tcPr>
          <w:p w14:paraId="3DC8E76E" w14:textId="600C0956" w:rsidR="00087CD9"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r w:rsidRPr="00343F74" w:rsidDel="009D29C4">
              <w:rPr>
                <w:rFonts w:cstheme="minorHAnsi"/>
                <w:sz w:val="18"/>
                <w:szCs w:val="18"/>
                <w:lang w:val="en-US"/>
              </w:rPr>
              <w:t xml:space="preserve"> </w:t>
            </w:r>
          </w:p>
        </w:tc>
        <w:tc>
          <w:tcPr>
            <w:tcW w:w="829" w:type="dxa"/>
            <w:shd w:val="clear" w:color="auto" w:fill="FFFFFF"/>
            <w:tcMar>
              <w:left w:w="115" w:type="dxa"/>
              <w:right w:w="173" w:type="dxa"/>
            </w:tcMar>
          </w:tcPr>
          <w:p w14:paraId="5A3479EE" w14:textId="1D6B9A2B"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A3686F0"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For each association that is not defined in the feature catalogue.</w:t>
            </w:r>
          </w:p>
        </w:tc>
        <w:tc>
          <w:tcPr>
            <w:tcW w:w="0" w:type="auto"/>
            <w:shd w:val="clear" w:color="auto" w:fill="FFFFFF"/>
          </w:tcPr>
          <w:p w14:paraId="08E3791C"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Unknown association is used.</w:t>
            </w:r>
          </w:p>
        </w:tc>
        <w:tc>
          <w:tcPr>
            <w:tcW w:w="0" w:type="auto"/>
            <w:shd w:val="clear" w:color="auto" w:fill="FFFFFF"/>
          </w:tcPr>
          <w:p w14:paraId="19A9EB6F"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Use association that is defined in the feature catalogue.</w:t>
            </w:r>
          </w:p>
        </w:tc>
        <w:tc>
          <w:tcPr>
            <w:tcW w:w="0" w:type="auto"/>
            <w:shd w:val="clear" w:color="auto" w:fill="FFFFFF"/>
          </w:tcPr>
          <w:p w14:paraId="26B9C702" w14:textId="75B95A09" w:rsidR="00087CD9" w:rsidRPr="00B918CF" w:rsidRDefault="00087CD9"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29F90B83" w14:textId="4F182071" w:rsidR="00087CD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40146EB8" w14:textId="550B34E5" w:rsidR="00087CD9" w:rsidRPr="00B918CF" w:rsidRDefault="00087CD9"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39AAD6C7" w14:textId="77777777" w:rsidTr="007C5405">
        <w:trPr>
          <w:cantSplit/>
        </w:trPr>
        <w:tc>
          <w:tcPr>
            <w:tcW w:w="1440" w:type="dxa"/>
            <w:shd w:val="clear" w:color="auto" w:fill="FFFFFF"/>
          </w:tcPr>
          <w:p w14:paraId="7C04DDCC" w14:textId="48CF21C7" w:rsidR="00087CD9" w:rsidRPr="00B918CF" w:rsidRDefault="00343F74" w:rsidP="00A30702">
            <w:pPr>
              <w:spacing w:after="0"/>
              <w:jc w:val="left"/>
              <w:rPr>
                <w:rFonts w:cstheme="minorHAnsi"/>
                <w:sz w:val="18"/>
                <w:szCs w:val="18"/>
                <w:lang w:val="en-US"/>
              </w:rPr>
            </w:pPr>
            <w:r w:rsidRPr="00343F74">
              <w:rPr>
                <w:rFonts w:cstheme="minorHAnsi"/>
                <w:sz w:val="18"/>
                <w:szCs w:val="18"/>
                <w:lang w:val="en-US"/>
              </w:rPr>
              <w:lastRenderedPageBreak/>
              <w:t>Logical Consistency / Conceptual Consistency</w:t>
            </w:r>
            <w:r w:rsidRPr="00343F74" w:rsidDel="009D29C4">
              <w:rPr>
                <w:rFonts w:cstheme="minorHAnsi"/>
                <w:sz w:val="18"/>
                <w:szCs w:val="18"/>
                <w:lang w:val="en-US"/>
              </w:rPr>
              <w:t xml:space="preserve"> </w:t>
            </w:r>
          </w:p>
        </w:tc>
        <w:tc>
          <w:tcPr>
            <w:tcW w:w="829" w:type="dxa"/>
            <w:shd w:val="clear" w:color="auto" w:fill="FFFFFF"/>
            <w:tcMar>
              <w:left w:w="115" w:type="dxa"/>
              <w:right w:w="173" w:type="dxa"/>
            </w:tcMar>
          </w:tcPr>
          <w:p w14:paraId="6F750CE0" w14:textId="44061992"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87BD3CD"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For each role name that is not defined in the feature catalogue.</w:t>
            </w:r>
          </w:p>
        </w:tc>
        <w:tc>
          <w:tcPr>
            <w:tcW w:w="0" w:type="auto"/>
            <w:shd w:val="clear" w:color="auto" w:fill="FFFFFF"/>
          </w:tcPr>
          <w:p w14:paraId="41794500"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Unknown role name is used.</w:t>
            </w:r>
          </w:p>
        </w:tc>
        <w:tc>
          <w:tcPr>
            <w:tcW w:w="0" w:type="auto"/>
            <w:shd w:val="clear" w:color="auto" w:fill="FFFFFF"/>
          </w:tcPr>
          <w:p w14:paraId="6458EFA2"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Use role name that is defined in the feature catalogue.</w:t>
            </w:r>
          </w:p>
        </w:tc>
        <w:tc>
          <w:tcPr>
            <w:tcW w:w="0" w:type="auto"/>
            <w:shd w:val="clear" w:color="auto" w:fill="FFFFFF"/>
          </w:tcPr>
          <w:p w14:paraId="42EE0380" w14:textId="62C01283" w:rsidR="00087CD9" w:rsidRPr="00B918CF" w:rsidRDefault="00087CD9"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4A84D14B" w14:textId="2A69680C" w:rsidR="00087CD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400923AF" w14:textId="523B5DA8" w:rsidR="00087CD9" w:rsidRPr="00B918CF" w:rsidRDefault="00087CD9"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5983F269" w14:textId="77777777" w:rsidTr="007C5405">
        <w:trPr>
          <w:cantSplit/>
        </w:trPr>
        <w:tc>
          <w:tcPr>
            <w:tcW w:w="1440" w:type="dxa"/>
            <w:shd w:val="clear" w:color="auto" w:fill="FFFFFF"/>
          </w:tcPr>
          <w:p w14:paraId="4D6508DC" w14:textId="4D4F9A98" w:rsidR="00087CD9" w:rsidRPr="00B918CF" w:rsidRDefault="008B33E1" w:rsidP="00A30702">
            <w:pPr>
              <w:spacing w:after="0"/>
              <w:jc w:val="left"/>
              <w:rPr>
                <w:rFonts w:cstheme="minorHAnsi"/>
                <w:sz w:val="18"/>
                <w:szCs w:val="18"/>
                <w:lang w:val="en-US"/>
              </w:rPr>
            </w:pPr>
            <w:r w:rsidRPr="008B33E1">
              <w:rPr>
                <w:rFonts w:cstheme="minorHAnsi"/>
                <w:sz w:val="18"/>
                <w:szCs w:val="18"/>
                <w:lang w:val="en-US"/>
              </w:rPr>
              <w:t>Logical Consistency / Conceptual Consistency</w:t>
            </w:r>
          </w:p>
        </w:tc>
        <w:tc>
          <w:tcPr>
            <w:tcW w:w="829" w:type="dxa"/>
            <w:shd w:val="clear" w:color="auto" w:fill="FFFFFF"/>
            <w:tcMar>
              <w:left w:w="115" w:type="dxa"/>
              <w:right w:w="173" w:type="dxa"/>
            </w:tcMar>
          </w:tcPr>
          <w:p w14:paraId="69FE60D7" w14:textId="390FC77D"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ED5FC0F" w14:textId="51A04F04" w:rsidR="00087CD9" w:rsidRPr="00B918CF" w:rsidRDefault="00087CD9" w:rsidP="00624509">
            <w:pPr>
              <w:spacing w:after="0"/>
              <w:rPr>
                <w:rFonts w:cstheme="minorHAnsi"/>
                <w:sz w:val="18"/>
                <w:szCs w:val="18"/>
                <w:lang w:val="en-US"/>
              </w:rPr>
            </w:pPr>
            <w:r w:rsidRPr="00B918CF">
              <w:rPr>
                <w:rFonts w:cstheme="minorHAnsi"/>
                <w:sz w:val="18"/>
                <w:szCs w:val="18"/>
                <w:lang w:val="en-US"/>
              </w:rPr>
              <w:t xml:space="preserve">For each association </w:t>
            </w:r>
            <w:r w:rsidR="000D68C4">
              <w:rPr>
                <w:rFonts w:cstheme="minorHAnsi"/>
                <w:sz w:val="18"/>
                <w:szCs w:val="18"/>
                <w:lang w:val="en-US"/>
              </w:rPr>
              <w:t>that refences an object not permitted by the object binding in the feature catalogue</w:t>
            </w:r>
            <w:r w:rsidRPr="00B918CF">
              <w:rPr>
                <w:rFonts w:cstheme="minorHAnsi"/>
                <w:sz w:val="18"/>
                <w:szCs w:val="18"/>
                <w:lang w:val="en-US"/>
              </w:rPr>
              <w:t>.</w:t>
            </w:r>
          </w:p>
        </w:tc>
        <w:tc>
          <w:tcPr>
            <w:tcW w:w="0" w:type="auto"/>
            <w:shd w:val="clear" w:color="auto" w:fill="FFFFFF"/>
          </w:tcPr>
          <w:p w14:paraId="109070A1" w14:textId="0E041C54" w:rsidR="00087CD9" w:rsidRDefault="000D68C4" w:rsidP="00624509">
            <w:pPr>
              <w:spacing w:after="0"/>
              <w:rPr>
                <w:rFonts w:cstheme="minorHAnsi"/>
                <w:sz w:val="18"/>
                <w:szCs w:val="18"/>
                <w:lang w:val="en-US"/>
              </w:rPr>
            </w:pPr>
            <w:r>
              <w:rPr>
                <w:rFonts w:cstheme="minorHAnsi"/>
                <w:sz w:val="18"/>
                <w:szCs w:val="18"/>
                <w:lang w:val="en-US"/>
              </w:rPr>
              <w:t>Object association is not allowed</w:t>
            </w:r>
            <w:r w:rsidR="00087CD9" w:rsidRPr="00B918CF">
              <w:rPr>
                <w:rFonts w:cstheme="minorHAnsi"/>
                <w:sz w:val="18"/>
                <w:szCs w:val="18"/>
                <w:lang w:val="en-US"/>
              </w:rPr>
              <w:t>.</w:t>
            </w:r>
          </w:p>
          <w:p w14:paraId="5233B120" w14:textId="7C0FE0AF" w:rsidR="000D68C4" w:rsidRPr="00B918CF" w:rsidRDefault="000D68C4" w:rsidP="00624509">
            <w:pPr>
              <w:spacing w:after="0"/>
              <w:rPr>
                <w:rFonts w:cstheme="minorHAnsi"/>
                <w:sz w:val="18"/>
                <w:szCs w:val="18"/>
                <w:lang w:val="en-US"/>
              </w:rPr>
            </w:pPr>
            <w:r>
              <w:rPr>
                <w:rFonts w:cstheme="minorHAnsi"/>
                <w:sz w:val="18"/>
                <w:szCs w:val="18"/>
                <w:lang w:val="en-US"/>
              </w:rPr>
              <w:t>(</w:t>
            </w:r>
            <w:proofErr w:type="spellStart"/>
            <w:r>
              <w:rPr>
                <w:rFonts w:cstheme="minorHAnsi"/>
                <w:sz w:val="18"/>
                <w:szCs w:val="18"/>
                <w:lang w:val="en-US"/>
              </w:rPr>
              <w:t>MissingFeatureBinding</w:t>
            </w:r>
            <w:proofErr w:type="spellEnd"/>
            <w:r>
              <w:rPr>
                <w:rFonts w:cstheme="minorHAnsi"/>
                <w:sz w:val="18"/>
                <w:szCs w:val="18"/>
                <w:lang w:val="en-US"/>
              </w:rPr>
              <w:t>)</w:t>
            </w:r>
          </w:p>
        </w:tc>
        <w:tc>
          <w:tcPr>
            <w:tcW w:w="0" w:type="auto"/>
            <w:shd w:val="clear" w:color="auto" w:fill="FFFFFF"/>
          </w:tcPr>
          <w:p w14:paraId="241F0520"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Ensure correct association is used between classes.</w:t>
            </w:r>
          </w:p>
        </w:tc>
        <w:tc>
          <w:tcPr>
            <w:tcW w:w="0" w:type="auto"/>
            <w:shd w:val="clear" w:color="auto" w:fill="FFFFFF"/>
          </w:tcPr>
          <w:p w14:paraId="551450B3" w14:textId="7D93268B" w:rsidR="00087CD9" w:rsidRPr="00B918CF" w:rsidRDefault="00087CD9"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072E41E4" w14:textId="0145EB26" w:rsidR="00087CD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0768C616" w14:textId="645E0D39" w:rsidR="00087CD9" w:rsidRPr="00B918CF" w:rsidRDefault="00087CD9" w:rsidP="00624509">
            <w:pPr>
              <w:spacing w:after="0"/>
              <w:rPr>
                <w:rFonts w:cstheme="minorHAnsi"/>
                <w:sz w:val="18"/>
                <w:szCs w:val="18"/>
                <w:lang w:val="en-US"/>
              </w:rPr>
            </w:pPr>
            <w:r w:rsidRPr="00B918CF">
              <w:rPr>
                <w:rFonts w:cstheme="minorHAnsi"/>
                <w:sz w:val="18"/>
                <w:szCs w:val="18"/>
                <w:lang w:val="en-US"/>
              </w:rPr>
              <w:t>B, U, S</w:t>
            </w:r>
          </w:p>
        </w:tc>
      </w:tr>
      <w:tr w:rsidR="00DB4344" w:rsidRPr="00B918CF" w14:paraId="3CADE595" w14:textId="77777777" w:rsidTr="007C5405">
        <w:trPr>
          <w:cantSplit/>
        </w:trPr>
        <w:tc>
          <w:tcPr>
            <w:tcW w:w="1440" w:type="dxa"/>
            <w:shd w:val="clear" w:color="auto" w:fill="FFFFFF"/>
          </w:tcPr>
          <w:p w14:paraId="19BA2EE7" w14:textId="01EAA81E" w:rsidR="00087CD9"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p>
        </w:tc>
        <w:tc>
          <w:tcPr>
            <w:tcW w:w="829" w:type="dxa"/>
            <w:shd w:val="clear" w:color="auto" w:fill="FFFFFF"/>
            <w:tcMar>
              <w:left w:w="115" w:type="dxa"/>
              <w:right w:w="173" w:type="dxa"/>
            </w:tcMar>
          </w:tcPr>
          <w:p w14:paraId="35F79DBB" w14:textId="2D64CAE5"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76AE4E0"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For each role name ensure it is only used with permitted associations.</w:t>
            </w:r>
          </w:p>
        </w:tc>
        <w:tc>
          <w:tcPr>
            <w:tcW w:w="0" w:type="auto"/>
            <w:shd w:val="clear" w:color="auto" w:fill="FFFFFF"/>
          </w:tcPr>
          <w:p w14:paraId="5ADB4C53"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Role name is used on an illegal association.</w:t>
            </w:r>
          </w:p>
        </w:tc>
        <w:tc>
          <w:tcPr>
            <w:tcW w:w="0" w:type="auto"/>
            <w:shd w:val="clear" w:color="auto" w:fill="FFFFFF"/>
          </w:tcPr>
          <w:p w14:paraId="2A0BFC2C"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Ensure correct role names are used on the association.</w:t>
            </w:r>
          </w:p>
        </w:tc>
        <w:tc>
          <w:tcPr>
            <w:tcW w:w="0" w:type="auto"/>
            <w:shd w:val="clear" w:color="auto" w:fill="FFFFFF"/>
          </w:tcPr>
          <w:p w14:paraId="28D5ECAB" w14:textId="113AA579" w:rsidR="00087CD9" w:rsidRPr="00B918CF" w:rsidRDefault="00087CD9"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37B4B8C5" w14:textId="1C352E4A" w:rsidR="00087CD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31E516F1" w14:textId="14A276D0" w:rsidR="00087CD9" w:rsidRPr="00B918CF" w:rsidRDefault="00087CD9" w:rsidP="00624509">
            <w:pPr>
              <w:spacing w:after="0"/>
              <w:rPr>
                <w:rFonts w:cstheme="minorHAnsi"/>
                <w:sz w:val="18"/>
                <w:szCs w:val="18"/>
                <w:lang w:val="en-US"/>
              </w:rPr>
            </w:pPr>
            <w:r w:rsidRPr="00B918CF">
              <w:rPr>
                <w:rFonts w:cstheme="minorHAnsi"/>
                <w:sz w:val="18"/>
                <w:szCs w:val="18"/>
                <w:lang w:val="en-US"/>
              </w:rPr>
              <w:t>B, U, S</w:t>
            </w:r>
          </w:p>
        </w:tc>
      </w:tr>
      <w:tr w:rsidR="00DB4344" w:rsidRPr="00B918CF" w14:paraId="68483271" w14:textId="77777777" w:rsidTr="007C5405">
        <w:trPr>
          <w:cantSplit/>
        </w:trPr>
        <w:tc>
          <w:tcPr>
            <w:tcW w:w="1440" w:type="dxa"/>
            <w:shd w:val="clear" w:color="auto" w:fill="FFFFFF"/>
          </w:tcPr>
          <w:p w14:paraId="7EE5EC47" w14:textId="369F4A58" w:rsidR="00087CD9" w:rsidRPr="00B918CF" w:rsidRDefault="001B0C75" w:rsidP="00A30702">
            <w:pPr>
              <w:spacing w:after="0"/>
              <w:jc w:val="left"/>
              <w:rPr>
                <w:rFonts w:cstheme="minorHAnsi"/>
                <w:sz w:val="18"/>
                <w:szCs w:val="18"/>
                <w:lang w:val="en-US"/>
              </w:rPr>
            </w:pPr>
            <w:r w:rsidRPr="001B0C75">
              <w:rPr>
                <w:rFonts w:cstheme="minorHAnsi"/>
                <w:sz w:val="18"/>
                <w:szCs w:val="18"/>
                <w:lang w:val="en-US"/>
              </w:rPr>
              <w:t>Logical Consistency / Format Consistency</w:t>
            </w:r>
          </w:p>
        </w:tc>
        <w:tc>
          <w:tcPr>
            <w:tcW w:w="829" w:type="dxa"/>
            <w:shd w:val="clear" w:color="auto" w:fill="FFFFFF"/>
            <w:tcMar>
              <w:left w:w="115" w:type="dxa"/>
              <w:right w:w="173" w:type="dxa"/>
            </w:tcMar>
          </w:tcPr>
          <w:p w14:paraId="764D4A49" w14:textId="0EC88DC8"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E27C577" w14:textId="135E16E8" w:rsidR="00087CD9" w:rsidRPr="00B918CF" w:rsidRDefault="00C8606C" w:rsidP="00624509">
            <w:pPr>
              <w:spacing w:after="0"/>
              <w:rPr>
                <w:rFonts w:cstheme="minorHAnsi"/>
                <w:sz w:val="18"/>
                <w:szCs w:val="18"/>
                <w:lang w:val="en-US"/>
              </w:rPr>
            </w:pPr>
            <w:r>
              <w:rPr>
                <w:rFonts w:cstheme="minorHAnsi"/>
                <w:sz w:val="18"/>
                <w:szCs w:val="18"/>
                <w:lang w:val="en-US"/>
              </w:rPr>
              <w:t>D</w:t>
            </w:r>
            <w:r w:rsidR="00087CD9" w:rsidRPr="00B918CF">
              <w:rPr>
                <w:rFonts w:cstheme="minorHAnsi"/>
                <w:sz w:val="18"/>
                <w:szCs w:val="18"/>
                <w:lang w:val="en-US"/>
              </w:rPr>
              <w:t xml:space="preserve">ataset </w:t>
            </w:r>
            <w:r w:rsidR="002C78BF">
              <w:rPr>
                <w:rFonts w:cstheme="minorHAnsi"/>
                <w:sz w:val="18"/>
                <w:szCs w:val="18"/>
                <w:lang w:val="en-US"/>
              </w:rPr>
              <w:t>fails</w:t>
            </w:r>
            <w:r>
              <w:rPr>
                <w:rFonts w:cstheme="minorHAnsi"/>
                <w:sz w:val="18"/>
                <w:szCs w:val="18"/>
                <w:lang w:val="en-US"/>
              </w:rPr>
              <w:t xml:space="preserve"> schema validation with the GML schema for the </w:t>
            </w:r>
            <w:r w:rsidR="002C78BF">
              <w:rPr>
                <w:rFonts w:cstheme="minorHAnsi"/>
                <w:sz w:val="18"/>
                <w:szCs w:val="18"/>
                <w:lang w:val="en-US"/>
              </w:rPr>
              <w:t xml:space="preserve">corresponding edition and revision of the </w:t>
            </w:r>
            <w:r>
              <w:rPr>
                <w:rFonts w:cstheme="minorHAnsi"/>
                <w:sz w:val="18"/>
                <w:szCs w:val="18"/>
                <w:lang w:val="en-US"/>
              </w:rPr>
              <w:t>Product Specification.</w:t>
            </w:r>
          </w:p>
        </w:tc>
        <w:tc>
          <w:tcPr>
            <w:tcW w:w="0" w:type="auto"/>
            <w:shd w:val="clear" w:color="auto" w:fill="FFFFFF"/>
          </w:tcPr>
          <w:p w14:paraId="26CF0BEC" w14:textId="072EC841" w:rsidR="00087CD9" w:rsidRPr="00B918CF" w:rsidRDefault="00087CD9" w:rsidP="00624509">
            <w:pPr>
              <w:spacing w:after="0"/>
              <w:rPr>
                <w:rFonts w:cstheme="minorHAnsi"/>
                <w:sz w:val="18"/>
                <w:szCs w:val="18"/>
                <w:lang w:val="en-US"/>
              </w:rPr>
            </w:pPr>
            <w:r w:rsidRPr="00B918CF">
              <w:rPr>
                <w:rFonts w:cstheme="minorHAnsi"/>
                <w:sz w:val="18"/>
                <w:szCs w:val="18"/>
                <w:lang w:val="en-US"/>
              </w:rPr>
              <w:t xml:space="preserve">Dataset </w:t>
            </w:r>
            <w:r w:rsidR="00C8606C">
              <w:rPr>
                <w:rFonts w:cstheme="minorHAnsi"/>
                <w:sz w:val="18"/>
                <w:szCs w:val="18"/>
                <w:lang w:val="en-US"/>
              </w:rPr>
              <w:t>must</w:t>
            </w:r>
            <w:r w:rsidRPr="00B918CF">
              <w:rPr>
                <w:rFonts w:cstheme="minorHAnsi"/>
                <w:sz w:val="18"/>
                <w:szCs w:val="18"/>
                <w:lang w:val="en-US"/>
              </w:rPr>
              <w:t xml:space="preserve"> conform to the GML schema</w:t>
            </w:r>
            <w:r w:rsidR="00C8606C">
              <w:rPr>
                <w:rFonts w:cstheme="minorHAnsi"/>
                <w:sz w:val="18"/>
                <w:szCs w:val="18"/>
                <w:lang w:val="en-US"/>
              </w:rPr>
              <w:t xml:space="preserve"> for its Product Specification edition and revision</w:t>
            </w:r>
            <w:r w:rsidRPr="00B918CF">
              <w:rPr>
                <w:rFonts w:cstheme="minorHAnsi"/>
                <w:sz w:val="18"/>
                <w:szCs w:val="18"/>
                <w:lang w:val="en-US"/>
              </w:rPr>
              <w:t>.</w:t>
            </w:r>
          </w:p>
        </w:tc>
        <w:tc>
          <w:tcPr>
            <w:tcW w:w="0" w:type="auto"/>
            <w:shd w:val="clear" w:color="auto" w:fill="FFFFFF"/>
          </w:tcPr>
          <w:p w14:paraId="70091E38" w14:textId="646134D2" w:rsidR="00087CD9" w:rsidRPr="00B918CF" w:rsidRDefault="00087CD9" w:rsidP="00624509">
            <w:pPr>
              <w:spacing w:after="0"/>
              <w:rPr>
                <w:rFonts w:cstheme="minorHAnsi"/>
                <w:sz w:val="18"/>
                <w:szCs w:val="18"/>
                <w:lang w:val="en-US"/>
              </w:rPr>
            </w:pPr>
            <w:r w:rsidRPr="00B918CF">
              <w:rPr>
                <w:rFonts w:cstheme="minorHAnsi"/>
                <w:sz w:val="18"/>
                <w:szCs w:val="18"/>
                <w:lang w:val="en-US"/>
              </w:rPr>
              <w:t>Ensure conformance to the GML schema</w:t>
            </w:r>
            <w:r w:rsidR="00C8606C">
              <w:rPr>
                <w:rFonts w:cstheme="minorHAnsi"/>
                <w:sz w:val="18"/>
                <w:szCs w:val="18"/>
                <w:lang w:val="en-US"/>
              </w:rPr>
              <w:t xml:space="preserve"> for the PS edition and revision specified in the dataset</w:t>
            </w:r>
            <w:r w:rsidRPr="00B918CF">
              <w:rPr>
                <w:rFonts w:cstheme="minorHAnsi"/>
                <w:sz w:val="18"/>
                <w:szCs w:val="18"/>
                <w:lang w:val="en-US"/>
              </w:rPr>
              <w:t>.</w:t>
            </w:r>
          </w:p>
        </w:tc>
        <w:tc>
          <w:tcPr>
            <w:tcW w:w="0" w:type="auto"/>
            <w:shd w:val="clear" w:color="auto" w:fill="FFFFFF"/>
          </w:tcPr>
          <w:p w14:paraId="28D9411B" w14:textId="1BF505BE" w:rsidR="00087CD9" w:rsidRPr="00B918CF" w:rsidRDefault="00087CD9" w:rsidP="00624509">
            <w:pPr>
              <w:spacing w:after="0"/>
              <w:rPr>
                <w:rFonts w:cstheme="minorHAnsi"/>
                <w:sz w:val="18"/>
                <w:szCs w:val="18"/>
                <w:lang w:val="en-US"/>
              </w:rPr>
            </w:pPr>
            <w:r w:rsidRPr="00B918CF">
              <w:rPr>
                <w:rFonts w:cstheme="minorHAnsi"/>
                <w:sz w:val="18"/>
                <w:szCs w:val="18"/>
                <w:lang w:val="en-US"/>
              </w:rPr>
              <w:t>PS 10.</w:t>
            </w:r>
            <w:r w:rsidR="00540A37">
              <w:rPr>
                <w:rFonts w:cstheme="minorHAnsi"/>
                <w:sz w:val="18"/>
                <w:szCs w:val="18"/>
                <w:lang w:val="en-US"/>
              </w:rPr>
              <w:t>4</w:t>
            </w:r>
            <w:r w:rsidRPr="00B918CF">
              <w:rPr>
                <w:rFonts w:cstheme="minorHAnsi"/>
                <w:sz w:val="18"/>
                <w:szCs w:val="18"/>
                <w:lang w:val="en-US"/>
              </w:rPr>
              <w:t xml:space="preserve"> &amp; 1</w:t>
            </w:r>
            <w:r w:rsidR="004F3626">
              <w:rPr>
                <w:rFonts w:cstheme="minorHAnsi"/>
                <w:sz w:val="18"/>
                <w:szCs w:val="18"/>
                <w:lang w:val="en-US"/>
              </w:rPr>
              <w:t>2</w:t>
            </w:r>
            <w:r w:rsidRPr="00B918CF">
              <w:rPr>
                <w:rFonts w:cstheme="minorHAnsi"/>
                <w:sz w:val="18"/>
                <w:szCs w:val="18"/>
                <w:lang w:val="en-US"/>
              </w:rPr>
              <w:t>.1</w:t>
            </w:r>
          </w:p>
        </w:tc>
        <w:tc>
          <w:tcPr>
            <w:tcW w:w="0" w:type="auto"/>
            <w:shd w:val="clear" w:color="auto" w:fill="FFFFFF"/>
          </w:tcPr>
          <w:p w14:paraId="3115C7F5" w14:textId="0ED16EA0" w:rsidR="00087CD9" w:rsidRPr="00B918CF" w:rsidRDefault="00B910EA" w:rsidP="00624509">
            <w:pPr>
              <w:spacing w:after="0"/>
              <w:rPr>
                <w:rFonts w:cstheme="minorHAnsi"/>
                <w:sz w:val="18"/>
                <w:szCs w:val="18"/>
                <w:lang w:val="en-US"/>
              </w:rPr>
            </w:pPr>
            <w:r>
              <w:rPr>
                <w:rFonts w:cstheme="minorHAnsi"/>
                <w:sz w:val="18"/>
                <w:szCs w:val="18"/>
                <w:lang w:val="en-US"/>
              </w:rPr>
              <w:t>C</w:t>
            </w:r>
          </w:p>
        </w:tc>
        <w:tc>
          <w:tcPr>
            <w:tcW w:w="0" w:type="auto"/>
            <w:shd w:val="clear" w:color="auto" w:fill="FFFFFF"/>
          </w:tcPr>
          <w:p w14:paraId="31A37EE7" w14:textId="2B2121AE" w:rsidR="00087CD9" w:rsidRPr="00B918CF" w:rsidRDefault="00087CD9"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5FAD1D14" w14:textId="77777777" w:rsidTr="007C5405">
        <w:trPr>
          <w:cantSplit/>
        </w:trPr>
        <w:tc>
          <w:tcPr>
            <w:tcW w:w="1440" w:type="dxa"/>
            <w:shd w:val="clear" w:color="auto" w:fill="FFFFFF"/>
          </w:tcPr>
          <w:p w14:paraId="683108AA" w14:textId="6CD7B62D" w:rsidR="00087CD9" w:rsidRPr="00B918CF" w:rsidRDefault="001B0C75" w:rsidP="00A30702">
            <w:pPr>
              <w:spacing w:after="0"/>
              <w:jc w:val="left"/>
              <w:rPr>
                <w:rFonts w:cstheme="minorHAnsi"/>
                <w:sz w:val="18"/>
                <w:szCs w:val="18"/>
                <w:lang w:val="en-US"/>
              </w:rPr>
            </w:pPr>
            <w:r w:rsidRPr="001B0C75">
              <w:rPr>
                <w:rFonts w:cstheme="minorHAnsi"/>
                <w:sz w:val="18"/>
                <w:szCs w:val="18"/>
                <w:lang w:val="en-US"/>
              </w:rPr>
              <w:t>Logical Consistency / Format Consistency</w:t>
            </w:r>
          </w:p>
        </w:tc>
        <w:tc>
          <w:tcPr>
            <w:tcW w:w="829" w:type="dxa"/>
            <w:shd w:val="clear" w:color="auto" w:fill="FFFFFF"/>
            <w:tcMar>
              <w:left w:w="115" w:type="dxa"/>
              <w:right w:w="173" w:type="dxa"/>
            </w:tcMar>
          </w:tcPr>
          <w:p w14:paraId="34C400AD" w14:textId="3EF3FC49"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E5ACEB4" w14:textId="60B3161F" w:rsidR="00087CD9" w:rsidRPr="00B918CF" w:rsidRDefault="00D142EC" w:rsidP="00624509">
            <w:pPr>
              <w:spacing w:after="0"/>
              <w:rPr>
                <w:rFonts w:cstheme="minorHAnsi"/>
                <w:sz w:val="18"/>
                <w:szCs w:val="18"/>
                <w:lang w:val="en-US"/>
              </w:rPr>
            </w:pPr>
            <w:r>
              <w:rPr>
                <w:rFonts w:cstheme="minorHAnsi"/>
                <w:sz w:val="18"/>
                <w:szCs w:val="18"/>
                <w:lang w:val="en-US"/>
              </w:rPr>
              <w:t>For each text</w:t>
            </w:r>
            <w:r w:rsidR="00087CD9" w:rsidRPr="00B918CF">
              <w:rPr>
                <w:rFonts w:cstheme="minorHAnsi"/>
                <w:sz w:val="18"/>
                <w:szCs w:val="18"/>
                <w:lang w:val="en-US"/>
              </w:rPr>
              <w:t xml:space="preserve"> field using</w:t>
            </w:r>
            <w:r>
              <w:rPr>
                <w:rFonts w:cstheme="minorHAnsi"/>
                <w:sz w:val="18"/>
                <w:szCs w:val="18"/>
                <w:lang w:val="en-US"/>
              </w:rPr>
              <w:t xml:space="preserve"> a character encoding different from</w:t>
            </w:r>
            <w:r w:rsidR="00087CD9" w:rsidRPr="00B918CF">
              <w:rPr>
                <w:rFonts w:cstheme="minorHAnsi"/>
                <w:sz w:val="18"/>
                <w:szCs w:val="18"/>
                <w:lang w:val="en-US"/>
              </w:rPr>
              <w:t xml:space="preserve"> UTF-8.</w:t>
            </w:r>
          </w:p>
        </w:tc>
        <w:tc>
          <w:tcPr>
            <w:tcW w:w="0" w:type="auto"/>
            <w:shd w:val="clear" w:color="auto" w:fill="FFFFFF"/>
          </w:tcPr>
          <w:p w14:paraId="5CB8B1C5" w14:textId="51648EEF" w:rsidR="00087CD9" w:rsidRPr="00B918CF" w:rsidRDefault="00087CD9" w:rsidP="00624509">
            <w:pPr>
              <w:spacing w:after="0"/>
              <w:rPr>
                <w:rFonts w:cstheme="minorHAnsi"/>
                <w:sz w:val="18"/>
                <w:szCs w:val="18"/>
                <w:lang w:val="en-US"/>
              </w:rPr>
            </w:pPr>
            <w:r w:rsidRPr="00B918CF">
              <w:rPr>
                <w:rFonts w:cstheme="minorHAnsi"/>
                <w:sz w:val="18"/>
                <w:szCs w:val="18"/>
                <w:lang w:val="en-US"/>
              </w:rPr>
              <w:t xml:space="preserve"> </w:t>
            </w:r>
            <w:r w:rsidR="00D142EC">
              <w:rPr>
                <w:rFonts w:cstheme="minorHAnsi"/>
                <w:sz w:val="18"/>
                <w:szCs w:val="18"/>
                <w:lang w:val="en-US"/>
              </w:rPr>
              <w:t>Character encoding for text must be UTF-8</w:t>
            </w:r>
            <w:r w:rsidRPr="00B918CF">
              <w:rPr>
                <w:rFonts w:cstheme="minorHAnsi"/>
                <w:sz w:val="18"/>
                <w:szCs w:val="18"/>
                <w:lang w:val="en-US"/>
              </w:rPr>
              <w:t>.</w:t>
            </w:r>
          </w:p>
        </w:tc>
        <w:tc>
          <w:tcPr>
            <w:tcW w:w="0" w:type="auto"/>
            <w:shd w:val="clear" w:color="auto" w:fill="FFFFFF"/>
          </w:tcPr>
          <w:p w14:paraId="3488BF5D" w14:textId="77777777" w:rsidR="00087CD9" w:rsidRPr="00B918CF" w:rsidRDefault="00087CD9" w:rsidP="00624509">
            <w:pPr>
              <w:spacing w:after="0"/>
              <w:rPr>
                <w:rFonts w:cstheme="minorHAnsi"/>
                <w:sz w:val="18"/>
                <w:szCs w:val="18"/>
                <w:lang w:val="en-US"/>
              </w:rPr>
            </w:pPr>
            <w:r w:rsidRPr="00B918CF">
              <w:rPr>
                <w:rFonts w:cstheme="minorHAnsi"/>
                <w:sz w:val="18"/>
                <w:szCs w:val="18"/>
                <w:lang w:val="en-US"/>
              </w:rPr>
              <w:t>Change character encoding to UTF-8.</w:t>
            </w:r>
          </w:p>
        </w:tc>
        <w:tc>
          <w:tcPr>
            <w:tcW w:w="0" w:type="auto"/>
            <w:shd w:val="clear" w:color="auto" w:fill="FFFFFF"/>
          </w:tcPr>
          <w:p w14:paraId="7D2222BB" w14:textId="2C41000C" w:rsidR="00087CD9" w:rsidRPr="00B918CF" w:rsidRDefault="00540A37" w:rsidP="00624509">
            <w:pPr>
              <w:spacing w:after="0"/>
              <w:rPr>
                <w:rFonts w:cstheme="minorHAnsi"/>
                <w:sz w:val="18"/>
                <w:szCs w:val="18"/>
                <w:lang w:val="en-US"/>
              </w:rPr>
            </w:pPr>
            <w:r>
              <w:rPr>
                <w:rFonts w:cstheme="minorHAnsi"/>
                <w:sz w:val="18"/>
                <w:szCs w:val="18"/>
                <w:lang w:val="en-US"/>
              </w:rPr>
              <w:t>PS 12.</w:t>
            </w:r>
            <w:r w:rsidR="004F3626">
              <w:rPr>
                <w:rFonts w:cstheme="minorHAnsi"/>
                <w:sz w:val="18"/>
                <w:szCs w:val="18"/>
                <w:lang w:val="en-US"/>
              </w:rPr>
              <w:t>5</w:t>
            </w:r>
          </w:p>
        </w:tc>
        <w:tc>
          <w:tcPr>
            <w:tcW w:w="0" w:type="auto"/>
            <w:shd w:val="clear" w:color="auto" w:fill="FFFFFF"/>
          </w:tcPr>
          <w:p w14:paraId="6F61B5D4" w14:textId="19657142" w:rsidR="00087CD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219B58DF" w14:textId="2BA4E13D" w:rsidR="00087CD9" w:rsidRPr="00B918CF" w:rsidRDefault="00087CD9"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1C4053BB" w14:textId="77777777" w:rsidTr="007C5405">
        <w:trPr>
          <w:cantSplit/>
        </w:trPr>
        <w:tc>
          <w:tcPr>
            <w:tcW w:w="1440" w:type="dxa"/>
            <w:shd w:val="clear" w:color="auto" w:fill="FFFFFF"/>
          </w:tcPr>
          <w:p w14:paraId="23EE358E" w14:textId="224033C8" w:rsidR="00087CD9" w:rsidRPr="00B918CF" w:rsidRDefault="008B33E1" w:rsidP="00A30702">
            <w:pPr>
              <w:spacing w:after="0"/>
              <w:jc w:val="left"/>
              <w:rPr>
                <w:rFonts w:cstheme="minorHAnsi"/>
                <w:sz w:val="18"/>
                <w:szCs w:val="18"/>
                <w:lang w:val="en-US"/>
              </w:rPr>
            </w:pPr>
            <w:r w:rsidRPr="008B33E1">
              <w:rPr>
                <w:rFonts w:cstheme="minorHAnsi"/>
                <w:sz w:val="18"/>
                <w:szCs w:val="18"/>
                <w:lang w:val="en-US"/>
              </w:rPr>
              <w:t>Logical Consistency / Conceptual Consistency</w:t>
            </w:r>
          </w:p>
        </w:tc>
        <w:tc>
          <w:tcPr>
            <w:tcW w:w="829" w:type="dxa"/>
            <w:shd w:val="clear" w:color="auto" w:fill="FFFFFF"/>
            <w:tcMar>
              <w:left w:w="115" w:type="dxa"/>
              <w:right w:w="173" w:type="dxa"/>
            </w:tcMar>
          </w:tcPr>
          <w:p w14:paraId="0F417FB4" w14:textId="31225310" w:rsidR="00087CD9" w:rsidRPr="00AC1FEA" w:rsidRDefault="00087CD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ECCE465" w14:textId="54B29D1D" w:rsidR="00087CD9" w:rsidRPr="00B918CF" w:rsidRDefault="00087CD9" w:rsidP="00624509">
            <w:pPr>
              <w:spacing w:after="0"/>
              <w:rPr>
                <w:rFonts w:cstheme="minorHAnsi"/>
                <w:sz w:val="18"/>
                <w:szCs w:val="18"/>
                <w:lang w:val="en-US"/>
              </w:rPr>
            </w:pPr>
            <w:r w:rsidRPr="00B918CF">
              <w:rPr>
                <w:rFonts w:cstheme="minorHAnsi"/>
                <w:sz w:val="18"/>
                <w:szCs w:val="18"/>
                <w:lang w:val="en-US"/>
              </w:rPr>
              <w:t xml:space="preserve">For each feature </w:t>
            </w:r>
            <w:r w:rsidR="00262196">
              <w:rPr>
                <w:rFonts w:cstheme="minorHAnsi"/>
                <w:sz w:val="18"/>
                <w:szCs w:val="18"/>
                <w:lang w:val="en-US"/>
              </w:rPr>
              <w:t xml:space="preserve">or information type </w:t>
            </w:r>
            <w:r w:rsidRPr="00B918CF">
              <w:rPr>
                <w:rFonts w:cstheme="minorHAnsi"/>
                <w:sz w:val="18"/>
                <w:szCs w:val="18"/>
                <w:lang w:val="en-US"/>
              </w:rPr>
              <w:t xml:space="preserve">where more than one </w:t>
            </w:r>
            <w:proofErr w:type="spellStart"/>
            <w:r w:rsidRPr="00B918CF">
              <w:rPr>
                <w:rFonts w:cstheme="minorHAnsi"/>
                <w:sz w:val="18"/>
                <w:szCs w:val="18"/>
                <w:lang w:val="en-US"/>
              </w:rPr>
              <w:t>featureName</w:t>
            </w:r>
            <w:proofErr w:type="spellEnd"/>
            <w:r w:rsidRPr="00B918CF">
              <w:rPr>
                <w:rFonts w:cstheme="minorHAnsi"/>
                <w:sz w:val="18"/>
                <w:szCs w:val="18"/>
                <w:lang w:val="en-US"/>
              </w:rPr>
              <w:t xml:space="preserve"> is present, and the </w:t>
            </w:r>
            <w:r w:rsidRPr="004F3626">
              <w:rPr>
                <w:rFonts w:cstheme="minorHAnsi"/>
                <w:i/>
                <w:iCs/>
                <w:sz w:val="18"/>
                <w:szCs w:val="18"/>
                <w:lang w:val="en-US"/>
              </w:rPr>
              <w:t>name</w:t>
            </w:r>
            <w:r w:rsidRPr="00B918CF">
              <w:rPr>
                <w:rFonts w:cstheme="minorHAnsi"/>
                <w:sz w:val="18"/>
                <w:szCs w:val="18"/>
                <w:lang w:val="en-US"/>
              </w:rPr>
              <w:t xml:space="preserve"> sub</w:t>
            </w:r>
            <w:r w:rsidR="004F3626">
              <w:rPr>
                <w:rFonts w:cstheme="minorHAnsi"/>
                <w:sz w:val="18"/>
                <w:szCs w:val="18"/>
                <w:lang w:val="en-US"/>
              </w:rPr>
              <w:t>-</w:t>
            </w:r>
            <w:r w:rsidRPr="00B918CF">
              <w:rPr>
                <w:rFonts w:cstheme="minorHAnsi"/>
                <w:sz w:val="18"/>
                <w:szCs w:val="18"/>
                <w:lang w:val="en-US"/>
              </w:rPr>
              <w:t xml:space="preserve">attribute of two or more </w:t>
            </w:r>
            <w:proofErr w:type="spellStart"/>
            <w:r w:rsidRPr="00B918CF">
              <w:rPr>
                <w:rFonts w:cstheme="minorHAnsi"/>
                <w:sz w:val="18"/>
                <w:szCs w:val="18"/>
                <w:lang w:val="en-US"/>
              </w:rPr>
              <w:t>featureName</w:t>
            </w:r>
            <w:proofErr w:type="spellEnd"/>
            <w:r w:rsidRPr="00B918CF">
              <w:rPr>
                <w:rFonts w:cstheme="minorHAnsi"/>
                <w:sz w:val="18"/>
                <w:szCs w:val="18"/>
                <w:lang w:val="en-US"/>
              </w:rPr>
              <w:t xml:space="preserve"> instances is equal.</w:t>
            </w:r>
          </w:p>
        </w:tc>
        <w:tc>
          <w:tcPr>
            <w:tcW w:w="0" w:type="auto"/>
            <w:shd w:val="clear" w:color="auto" w:fill="FFFFFF"/>
          </w:tcPr>
          <w:p w14:paraId="7562E5E2" w14:textId="02D4D43C" w:rsidR="00087CD9" w:rsidRPr="00B918CF" w:rsidRDefault="00087CD9" w:rsidP="00624509">
            <w:pPr>
              <w:spacing w:after="0"/>
              <w:rPr>
                <w:rFonts w:cstheme="minorHAnsi"/>
                <w:sz w:val="18"/>
                <w:szCs w:val="18"/>
                <w:lang w:val="en-US"/>
              </w:rPr>
            </w:pPr>
            <w:r w:rsidRPr="00B918CF">
              <w:rPr>
                <w:rFonts w:cstheme="minorHAnsi"/>
                <w:sz w:val="18"/>
                <w:szCs w:val="18"/>
                <w:lang w:val="en-US"/>
              </w:rPr>
              <w:t xml:space="preserve">Values </w:t>
            </w:r>
            <w:r w:rsidR="004F3626">
              <w:rPr>
                <w:rFonts w:cstheme="minorHAnsi"/>
                <w:sz w:val="18"/>
                <w:szCs w:val="18"/>
                <w:lang w:val="en-US"/>
              </w:rPr>
              <w:t>of “</w:t>
            </w:r>
            <w:r w:rsidRPr="00B918CF">
              <w:rPr>
                <w:rFonts w:cstheme="minorHAnsi"/>
                <w:sz w:val="18"/>
                <w:szCs w:val="18"/>
                <w:lang w:val="en-US"/>
              </w:rPr>
              <w:t>name</w:t>
            </w:r>
            <w:r w:rsidR="004F3626">
              <w:rPr>
                <w:rFonts w:cstheme="minorHAnsi"/>
                <w:sz w:val="18"/>
                <w:szCs w:val="18"/>
                <w:lang w:val="en-US"/>
              </w:rPr>
              <w:t>”</w:t>
            </w:r>
            <w:r w:rsidRPr="00B918CF">
              <w:rPr>
                <w:rFonts w:cstheme="minorHAnsi"/>
                <w:sz w:val="18"/>
                <w:szCs w:val="18"/>
                <w:lang w:val="en-US"/>
              </w:rPr>
              <w:t xml:space="preserve"> sub attribute </w:t>
            </w:r>
            <w:r w:rsidR="004F3626">
              <w:rPr>
                <w:rFonts w:cstheme="minorHAnsi"/>
                <w:sz w:val="18"/>
                <w:szCs w:val="18"/>
                <w:lang w:val="en-US"/>
              </w:rPr>
              <w:t>of “</w:t>
            </w:r>
            <w:proofErr w:type="spellStart"/>
            <w:r w:rsidR="004F3626">
              <w:rPr>
                <w:rFonts w:cstheme="minorHAnsi"/>
                <w:sz w:val="18"/>
                <w:szCs w:val="18"/>
                <w:lang w:val="en-US"/>
              </w:rPr>
              <w:t>featureName</w:t>
            </w:r>
            <w:proofErr w:type="spellEnd"/>
            <w:r w:rsidR="004F3626">
              <w:rPr>
                <w:rFonts w:cstheme="minorHAnsi"/>
                <w:sz w:val="18"/>
                <w:szCs w:val="18"/>
                <w:lang w:val="en-US"/>
              </w:rPr>
              <w:t xml:space="preserve">” </w:t>
            </w:r>
            <w:r w:rsidRPr="00B918CF">
              <w:rPr>
                <w:rFonts w:cstheme="minorHAnsi"/>
                <w:sz w:val="18"/>
                <w:szCs w:val="18"/>
                <w:lang w:val="en-US"/>
              </w:rPr>
              <w:t>are identical.</w:t>
            </w:r>
          </w:p>
        </w:tc>
        <w:tc>
          <w:tcPr>
            <w:tcW w:w="0" w:type="auto"/>
            <w:shd w:val="clear" w:color="auto" w:fill="FFFFFF"/>
          </w:tcPr>
          <w:p w14:paraId="6E19FE38" w14:textId="5716CF94" w:rsidR="00087CD9" w:rsidRPr="00B918CF" w:rsidRDefault="00087CD9" w:rsidP="00624509">
            <w:pPr>
              <w:spacing w:after="0"/>
              <w:rPr>
                <w:rFonts w:cstheme="minorHAnsi"/>
                <w:sz w:val="18"/>
                <w:szCs w:val="18"/>
                <w:lang w:val="en-US"/>
              </w:rPr>
            </w:pPr>
            <w:r w:rsidRPr="00B918CF">
              <w:rPr>
                <w:rFonts w:cstheme="minorHAnsi"/>
                <w:sz w:val="18"/>
                <w:szCs w:val="18"/>
                <w:lang w:val="en-US"/>
              </w:rPr>
              <w:t xml:space="preserve">Ensure that </w:t>
            </w:r>
            <w:r w:rsidRPr="004F3626">
              <w:rPr>
                <w:rFonts w:cstheme="minorHAnsi"/>
                <w:i/>
                <w:iCs/>
                <w:sz w:val="18"/>
                <w:szCs w:val="18"/>
                <w:lang w:val="en-US"/>
              </w:rPr>
              <w:t>name</w:t>
            </w:r>
            <w:r w:rsidRPr="00B918CF">
              <w:rPr>
                <w:rFonts w:cstheme="minorHAnsi"/>
                <w:sz w:val="18"/>
                <w:szCs w:val="18"/>
                <w:lang w:val="en-US"/>
              </w:rPr>
              <w:t xml:space="preserve"> sub</w:t>
            </w:r>
            <w:r w:rsidR="004F3626">
              <w:rPr>
                <w:rFonts w:cstheme="minorHAnsi"/>
                <w:sz w:val="18"/>
                <w:szCs w:val="18"/>
                <w:lang w:val="en-US"/>
              </w:rPr>
              <w:t>-</w:t>
            </w:r>
            <w:r w:rsidRPr="00B918CF">
              <w:rPr>
                <w:rFonts w:cstheme="minorHAnsi"/>
                <w:sz w:val="18"/>
                <w:szCs w:val="18"/>
                <w:lang w:val="en-US"/>
              </w:rPr>
              <w:t>attributes are populated with the correct values.</w:t>
            </w:r>
          </w:p>
        </w:tc>
        <w:tc>
          <w:tcPr>
            <w:tcW w:w="0" w:type="auto"/>
            <w:shd w:val="clear" w:color="auto" w:fill="FFFFFF"/>
          </w:tcPr>
          <w:p w14:paraId="763A9291" w14:textId="552CC0C0" w:rsidR="00087CD9" w:rsidRPr="00B918CF" w:rsidRDefault="004F3626" w:rsidP="00624509">
            <w:pPr>
              <w:spacing w:after="0"/>
              <w:rPr>
                <w:rFonts w:cstheme="minorHAnsi"/>
                <w:sz w:val="18"/>
                <w:szCs w:val="18"/>
                <w:lang w:val="en-US"/>
              </w:rPr>
            </w:pPr>
            <w:r>
              <w:rPr>
                <w:rFonts w:cstheme="minorHAnsi"/>
                <w:sz w:val="18"/>
                <w:szCs w:val="18"/>
                <w:lang w:val="en-US"/>
              </w:rPr>
              <w:t>--</w:t>
            </w:r>
          </w:p>
        </w:tc>
        <w:tc>
          <w:tcPr>
            <w:tcW w:w="0" w:type="auto"/>
            <w:shd w:val="clear" w:color="auto" w:fill="FFFFFF"/>
          </w:tcPr>
          <w:p w14:paraId="3CA4D57E" w14:textId="2093E450" w:rsidR="00087CD9"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4015B7FE" w14:textId="12896999" w:rsidR="00087CD9" w:rsidRPr="00B918CF" w:rsidRDefault="00087CD9"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3E58A3FF" w14:textId="77777777" w:rsidTr="007C5405">
        <w:trPr>
          <w:cantSplit/>
        </w:trPr>
        <w:tc>
          <w:tcPr>
            <w:tcW w:w="1440" w:type="dxa"/>
            <w:shd w:val="clear" w:color="auto" w:fill="FFFFFF"/>
          </w:tcPr>
          <w:p w14:paraId="2286C452" w14:textId="140F51EF" w:rsidR="004F3626" w:rsidRPr="00B918CF" w:rsidRDefault="009D29C4" w:rsidP="00A30702">
            <w:pPr>
              <w:spacing w:after="0"/>
              <w:jc w:val="left"/>
              <w:rPr>
                <w:rFonts w:cstheme="minorHAnsi"/>
                <w:sz w:val="18"/>
                <w:szCs w:val="18"/>
                <w:lang w:val="en-US"/>
              </w:rPr>
            </w:pPr>
            <w:r w:rsidRPr="009D29C4">
              <w:rPr>
                <w:rFonts w:cstheme="minorHAnsi"/>
                <w:sz w:val="18"/>
                <w:szCs w:val="18"/>
                <w:lang w:val="en-US"/>
              </w:rPr>
              <w:t>Completeness / Commission</w:t>
            </w:r>
          </w:p>
        </w:tc>
        <w:tc>
          <w:tcPr>
            <w:tcW w:w="829" w:type="dxa"/>
            <w:shd w:val="clear" w:color="auto" w:fill="FFFFFF"/>
            <w:tcMar>
              <w:left w:w="115" w:type="dxa"/>
              <w:right w:w="173" w:type="dxa"/>
            </w:tcMar>
          </w:tcPr>
          <w:p w14:paraId="6AD8F935" w14:textId="0CD95ECA" w:rsidR="004F3626" w:rsidRPr="00AC1FEA" w:rsidRDefault="004F3626"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0DD6303" w14:textId="1675F177" w:rsidR="004F3626" w:rsidRPr="00B918CF" w:rsidRDefault="004F3626" w:rsidP="00624509">
            <w:pPr>
              <w:spacing w:after="0"/>
              <w:rPr>
                <w:rFonts w:cstheme="minorHAnsi"/>
                <w:sz w:val="18"/>
                <w:szCs w:val="18"/>
                <w:lang w:val="en-US"/>
              </w:rPr>
            </w:pPr>
            <w:r w:rsidRPr="00B918CF">
              <w:rPr>
                <w:rFonts w:cstheme="minorHAnsi"/>
                <w:sz w:val="18"/>
                <w:szCs w:val="18"/>
                <w:lang w:val="en-US"/>
              </w:rPr>
              <w:t>For each feature</w:t>
            </w:r>
            <w:r w:rsidR="00262196">
              <w:rPr>
                <w:rFonts w:cstheme="minorHAnsi"/>
                <w:sz w:val="18"/>
                <w:szCs w:val="18"/>
                <w:lang w:val="en-US"/>
              </w:rPr>
              <w:t>,</w:t>
            </w:r>
            <w:r w:rsidRPr="00B918CF">
              <w:rPr>
                <w:rFonts w:cstheme="minorHAnsi"/>
                <w:sz w:val="18"/>
                <w:szCs w:val="18"/>
                <w:lang w:val="en-US"/>
              </w:rPr>
              <w:t xml:space="preserve"> </w:t>
            </w:r>
            <w:r w:rsidR="00262196">
              <w:rPr>
                <w:rFonts w:cstheme="minorHAnsi"/>
                <w:sz w:val="18"/>
                <w:szCs w:val="18"/>
                <w:lang w:val="en-US"/>
              </w:rPr>
              <w:t>information type, or complex attribute</w:t>
            </w:r>
            <w:r w:rsidR="00262196" w:rsidRPr="00B918CF">
              <w:rPr>
                <w:rFonts w:cstheme="minorHAnsi"/>
                <w:sz w:val="18"/>
                <w:szCs w:val="18"/>
                <w:lang w:val="en-US"/>
              </w:rPr>
              <w:t xml:space="preserve"> </w:t>
            </w:r>
            <w:r w:rsidRPr="00B918CF">
              <w:rPr>
                <w:rFonts w:cstheme="minorHAnsi"/>
                <w:sz w:val="18"/>
                <w:szCs w:val="18"/>
                <w:lang w:val="en-US"/>
              </w:rPr>
              <w:t xml:space="preserve">where two or more </w:t>
            </w:r>
            <w:r w:rsidRPr="004F3626">
              <w:rPr>
                <w:rFonts w:cstheme="minorHAnsi"/>
                <w:i/>
                <w:iCs/>
                <w:sz w:val="18"/>
                <w:szCs w:val="18"/>
                <w:lang w:val="en-US"/>
              </w:rPr>
              <w:t>information</w:t>
            </w:r>
            <w:r w:rsidRPr="00B918CF">
              <w:rPr>
                <w:rFonts w:cstheme="minorHAnsi"/>
                <w:sz w:val="18"/>
                <w:szCs w:val="18"/>
                <w:lang w:val="en-US"/>
              </w:rPr>
              <w:t xml:space="preserve"> </w:t>
            </w:r>
            <w:r w:rsidR="00262196">
              <w:rPr>
                <w:rFonts w:cstheme="minorHAnsi"/>
                <w:sz w:val="18"/>
                <w:szCs w:val="18"/>
                <w:lang w:val="en-US"/>
              </w:rPr>
              <w:t>a</w:t>
            </w:r>
            <w:r w:rsidRPr="00B918CF">
              <w:rPr>
                <w:rFonts w:cstheme="minorHAnsi"/>
                <w:sz w:val="18"/>
                <w:szCs w:val="18"/>
                <w:lang w:val="en-US"/>
              </w:rPr>
              <w:t xml:space="preserve">ttributes are present, </w:t>
            </w:r>
            <w:r w:rsidR="000749F8">
              <w:rPr>
                <w:rFonts w:cstheme="minorHAnsi"/>
                <w:sz w:val="18"/>
                <w:szCs w:val="18"/>
                <w:lang w:val="en-US"/>
              </w:rPr>
              <w:t>AND</w:t>
            </w:r>
            <w:r w:rsidR="000749F8" w:rsidRPr="00B918CF">
              <w:rPr>
                <w:rFonts w:cstheme="minorHAnsi"/>
                <w:sz w:val="18"/>
                <w:szCs w:val="18"/>
                <w:lang w:val="en-US"/>
              </w:rPr>
              <w:t xml:space="preserve"> </w:t>
            </w:r>
            <w:r w:rsidRPr="00B918CF">
              <w:rPr>
                <w:rFonts w:cstheme="minorHAnsi"/>
                <w:sz w:val="18"/>
                <w:szCs w:val="18"/>
                <w:lang w:val="en-US"/>
              </w:rPr>
              <w:t xml:space="preserve">the </w:t>
            </w:r>
            <w:r w:rsidRPr="004F3626">
              <w:rPr>
                <w:rFonts w:cstheme="minorHAnsi"/>
                <w:i/>
                <w:iCs/>
                <w:sz w:val="18"/>
                <w:szCs w:val="18"/>
                <w:lang w:val="en-US"/>
              </w:rPr>
              <w:t>text</w:t>
            </w:r>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attributes</w:t>
            </w:r>
            <w:r w:rsidR="00262196">
              <w:rPr>
                <w:rFonts w:cstheme="minorHAnsi"/>
                <w:sz w:val="18"/>
                <w:szCs w:val="18"/>
                <w:lang w:val="en-US"/>
              </w:rPr>
              <w:t xml:space="preserve"> of information</w:t>
            </w:r>
            <w:r w:rsidRPr="00B918CF">
              <w:rPr>
                <w:rFonts w:cstheme="minorHAnsi"/>
                <w:sz w:val="18"/>
                <w:szCs w:val="18"/>
                <w:lang w:val="en-US"/>
              </w:rPr>
              <w:t xml:space="preserve"> are equal.</w:t>
            </w:r>
          </w:p>
        </w:tc>
        <w:tc>
          <w:tcPr>
            <w:tcW w:w="0" w:type="auto"/>
            <w:shd w:val="clear" w:color="auto" w:fill="FFFFFF"/>
          </w:tcPr>
          <w:p w14:paraId="682C2E33" w14:textId="1E0F0A1C" w:rsidR="004F3626" w:rsidRPr="00B918CF" w:rsidRDefault="004F3626" w:rsidP="00624509">
            <w:pPr>
              <w:spacing w:after="0"/>
              <w:rPr>
                <w:rFonts w:cstheme="minorHAnsi"/>
                <w:sz w:val="18"/>
                <w:szCs w:val="18"/>
                <w:lang w:val="en-US"/>
              </w:rPr>
            </w:pPr>
            <w:r w:rsidRPr="00B918CF">
              <w:rPr>
                <w:rFonts w:cstheme="minorHAnsi"/>
                <w:sz w:val="18"/>
                <w:szCs w:val="18"/>
                <w:lang w:val="en-US"/>
              </w:rPr>
              <w:t xml:space="preserve">Values for </w:t>
            </w:r>
            <w:r>
              <w:rPr>
                <w:rFonts w:cstheme="minorHAnsi"/>
                <w:sz w:val="18"/>
                <w:szCs w:val="18"/>
                <w:lang w:val="en-US"/>
              </w:rPr>
              <w:t>“</w:t>
            </w:r>
            <w:r w:rsidRPr="004F3626">
              <w:rPr>
                <w:rFonts w:cstheme="minorHAnsi"/>
                <w:sz w:val="18"/>
                <w:szCs w:val="18"/>
                <w:lang w:val="en-US"/>
              </w:rPr>
              <w:t>text</w:t>
            </w:r>
            <w:r>
              <w:rPr>
                <w:rFonts w:cstheme="minorHAnsi"/>
                <w:sz w:val="18"/>
                <w:szCs w:val="18"/>
                <w:lang w:val="en-US"/>
              </w:rPr>
              <w:t>”</w:t>
            </w:r>
            <w:r w:rsidRPr="00B918CF">
              <w:rPr>
                <w:rFonts w:cstheme="minorHAnsi"/>
                <w:sz w:val="18"/>
                <w:szCs w:val="18"/>
                <w:lang w:val="en-US"/>
              </w:rPr>
              <w:t xml:space="preserve"> sub</w:t>
            </w:r>
            <w:r w:rsidR="000749F8">
              <w:rPr>
                <w:rFonts w:cstheme="minorHAnsi"/>
                <w:sz w:val="18"/>
                <w:szCs w:val="18"/>
                <w:lang w:val="en-US"/>
              </w:rPr>
              <w:t>-</w:t>
            </w:r>
            <w:r w:rsidRPr="00B918CF">
              <w:rPr>
                <w:rFonts w:cstheme="minorHAnsi"/>
                <w:sz w:val="18"/>
                <w:szCs w:val="18"/>
                <w:lang w:val="en-US"/>
              </w:rPr>
              <w:t xml:space="preserve">attribute </w:t>
            </w:r>
            <w:r>
              <w:rPr>
                <w:rFonts w:cstheme="minorHAnsi"/>
                <w:sz w:val="18"/>
                <w:szCs w:val="18"/>
                <w:lang w:val="en-US"/>
              </w:rPr>
              <w:t xml:space="preserve">of “information” </w:t>
            </w:r>
            <w:r w:rsidRPr="00B918CF">
              <w:rPr>
                <w:rFonts w:cstheme="minorHAnsi"/>
                <w:sz w:val="18"/>
                <w:szCs w:val="18"/>
                <w:lang w:val="en-US"/>
              </w:rPr>
              <w:t>are identical.</w:t>
            </w:r>
          </w:p>
        </w:tc>
        <w:tc>
          <w:tcPr>
            <w:tcW w:w="0" w:type="auto"/>
            <w:shd w:val="clear" w:color="auto" w:fill="FFFFFF"/>
          </w:tcPr>
          <w:p w14:paraId="01F538A4" w14:textId="70AA7027" w:rsidR="004F3626" w:rsidRPr="00B918CF" w:rsidRDefault="004F3626" w:rsidP="00624509">
            <w:pPr>
              <w:spacing w:after="0"/>
              <w:rPr>
                <w:rFonts w:cstheme="minorHAnsi"/>
                <w:sz w:val="18"/>
                <w:szCs w:val="18"/>
                <w:lang w:val="en-US"/>
              </w:rPr>
            </w:pPr>
            <w:r w:rsidRPr="00B918CF">
              <w:rPr>
                <w:rFonts w:cstheme="minorHAnsi"/>
                <w:sz w:val="18"/>
                <w:szCs w:val="18"/>
                <w:lang w:val="en-US"/>
              </w:rPr>
              <w:t xml:space="preserve">Ensure that </w:t>
            </w:r>
            <w:r w:rsidRPr="004F3626">
              <w:rPr>
                <w:rFonts w:cstheme="minorHAnsi"/>
                <w:i/>
                <w:iCs/>
                <w:sz w:val="18"/>
                <w:szCs w:val="18"/>
                <w:lang w:val="en-US"/>
              </w:rPr>
              <w:t>text</w:t>
            </w:r>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attributes are populated with the correct values.</w:t>
            </w:r>
          </w:p>
        </w:tc>
        <w:tc>
          <w:tcPr>
            <w:tcW w:w="0" w:type="auto"/>
            <w:shd w:val="clear" w:color="auto" w:fill="FFFFFF"/>
          </w:tcPr>
          <w:p w14:paraId="378AA473" w14:textId="2BD88787" w:rsidR="004F3626" w:rsidRPr="00B918CF" w:rsidRDefault="00E6775F" w:rsidP="00624509">
            <w:pPr>
              <w:spacing w:after="0"/>
              <w:rPr>
                <w:rFonts w:cstheme="minorHAnsi"/>
                <w:sz w:val="18"/>
                <w:szCs w:val="18"/>
                <w:lang w:val="en-US"/>
              </w:rPr>
            </w:pPr>
            <w:r>
              <w:rPr>
                <w:rFonts w:cstheme="minorHAnsi"/>
                <w:sz w:val="18"/>
                <w:szCs w:val="18"/>
                <w:lang w:val="en-US"/>
              </w:rPr>
              <w:t>--</w:t>
            </w:r>
          </w:p>
        </w:tc>
        <w:tc>
          <w:tcPr>
            <w:tcW w:w="0" w:type="auto"/>
            <w:shd w:val="clear" w:color="auto" w:fill="FFFFFF"/>
          </w:tcPr>
          <w:p w14:paraId="66475720" w14:textId="29DC2206" w:rsidR="004F3626" w:rsidRPr="00B918CF" w:rsidRDefault="00B910EA"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5CD3A472" w14:textId="1A9F247C" w:rsidR="004F3626" w:rsidRPr="00B918CF" w:rsidRDefault="004F3626"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6CE36FA6" w14:textId="77777777" w:rsidTr="007C5405">
        <w:trPr>
          <w:cantSplit/>
        </w:trPr>
        <w:tc>
          <w:tcPr>
            <w:tcW w:w="1440" w:type="dxa"/>
            <w:shd w:val="clear" w:color="auto" w:fill="FFFFFF"/>
          </w:tcPr>
          <w:p w14:paraId="2544A94A" w14:textId="77A6F291" w:rsidR="00262196" w:rsidRPr="00B918CF" w:rsidRDefault="009D29C4" w:rsidP="00A30702">
            <w:pPr>
              <w:spacing w:after="0"/>
              <w:jc w:val="left"/>
              <w:rPr>
                <w:rFonts w:cstheme="minorHAnsi"/>
                <w:sz w:val="18"/>
                <w:szCs w:val="18"/>
                <w:lang w:val="en-US"/>
              </w:rPr>
            </w:pPr>
            <w:r w:rsidRPr="009D29C4">
              <w:rPr>
                <w:rFonts w:cstheme="minorHAnsi"/>
                <w:sz w:val="18"/>
                <w:szCs w:val="18"/>
                <w:lang w:val="en-US"/>
              </w:rPr>
              <w:lastRenderedPageBreak/>
              <w:t>Completeness / Commission</w:t>
            </w:r>
          </w:p>
        </w:tc>
        <w:tc>
          <w:tcPr>
            <w:tcW w:w="829" w:type="dxa"/>
            <w:shd w:val="clear" w:color="auto" w:fill="FFFFFF"/>
            <w:tcMar>
              <w:left w:w="115" w:type="dxa"/>
              <w:right w:w="173" w:type="dxa"/>
            </w:tcMar>
          </w:tcPr>
          <w:p w14:paraId="561F4037" w14:textId="77777777" w:rsidR="00262196" w:rsidRPr="00AC1FEA" w:rsidRDefault="00262196"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7EF7100" w14:textId="2860CCA7" w:rsidR="00262196" w:rsidRPr="00B918CF" w:rsidRDefault="00262196" w:rsidP="00624509">
            <w:pPr>
              <w:spacing w:after="0"/>
              <w:rPr>
                <w:rFonts w:cstheme="minorHAnsi"/>
                <w:sz w:val="18"/>
                <w:szCs w:val="18"/>
                <w:lang w:val="en-US"/>
              </w:rPr>
            </w:pPr>
            <w:r w:rsidRPr="00262196">
              <w:rPr>
                <w:rFonts w:cstheme="minorHAnsi"/>
                <w:sz w:val="18"/>
                <w:szCs w:val="18"/>
                <w:lang w:val="en-US"/>
              </w:rPr>
              <w:t xml:space="preserve">For each </w:t>
            </w:r>
            <w:r>
              <w:rPr>
                <w:rFonts w:cstheme="minorHAnsi"/>
                <w:sz w:val="18"/>
                <w:szCs w:val="18"/>
                <w:lang w:val="en-US"/>
              </w:rPr>
              <w:t xml:space="preserve">feature, </w:t>
            </w:r>
            <w:r w:rsidRPr="00262196">
              <w:rPr>
                <w:rFonts w:cstheme="minorHAnsi"/>
                <w:sz w:val="18"/>
                <w:szCs w:val="18"/>
                <w:lang w:val="en-US"/>
              </w:rPr>
              <w:t>information type</w:t>
            </w:r>
            <w:r>
              <w:rPr>
                <w:rFonts w:cstheme="minorHAnsi"/>
                <w:sz w:val="18"/>
                <w:szCs w:val="18"/>
                <w:lang w:val="en-US"/>
              </w:rPr>
              <w:t xml:space="preserve"> or complex attribute</w:t>
            </w:r>
            <w:r w:rsidRPr="00262196">
              <w:rPr>
                <w:rFonts w:cstheme="minorHAnsi"/>
                <w:sz w:val="18"/>
                <w:szCs w:val="18"/>
                <w:lang w:val="en-US"/>
              </w:rPr>
              <w:t xml:space="preserve"> where two or more </w:t>
            </w:r>
            <w:r w:rsidRPr="00E6775F">
              <w:rPr>
                <w:rFonts w:cstheme="minorHAnsi"/>
                <w:i/>
                <w:iCs/>
                <w:sz w:val="18"/>
                <w:szCs w:val="18"/>
                <w:lang w:val="en-US"/>
              </w:rPr>
              <w:t>information</w:t>
            </w:r>
            <w:r w:rsidRPr="00262196">
              <w:rPr>
                <w:rFonts w:cstheme="minorHAnsi"/>
                <w:sz w:val="18"/>
                <w:szCs w:val="18"/>
                <w:lang w:val="en-US"/>
              </w:rPr>
              <w:t xml:space="preserve"> complex attributes are present AND they have different language value AND identical pair of  </w:t>
            </w:r>
            <w:proofErr w:type="spellStart"/>
            <w:r w:rsidRPr="00262196">
              <w:rPr>
                <w:rFonts w:cstheme="minorHAnsi"/>
                <w:sz w:val="18"/>
                <w:szCs w:val="18"/>
                <w:lang w:val="en-US"/>
              </w:rPr>
              <w:t>notNull</w:t>
            </w:r>
            <w:proofErr w:type="spellEnd"/>
            <w:r w:rsidRPr="00262196">
              <w:rPr>
                <w:rFonts w:cstheme="minorHAnsi"/>
                <w:sz w:val="18"/>
                <w:szCs w:val="18"/>
                <w:lang w:val="en-US"/>
              </w:rPr>
              <w:t xml:space="preserve"> values of the sub-attributes </w:t>
            </w:r>
            <w:proofErr w:type="spellStart"/>
            <w:r w:rsidRPr="00262196">
              <w:rPr>
                <w:rFonts w:cstheme="minorHAnsi"/>
                <w:sz w:val="18"/>
                <w:szCs w:val="18"/>
                <w:lang w:val="en-US"/>
              </w:rPr>
              <w:t>file</w:t>
            </w:r>
            <w:r w:rsidR="000749F8">
              <w:rPr>
                <w:rFonts w:cstheme="minorHAnsi"/>
                <w:sz w:val="18"/>
                <w:szCs w:val="18"/>
                <w:lang w:val="en-US"/>
              </w:rPr>
              <w:t>L</w:t>
            </w:r>
            <w:r w:rsidRPr="00262196">
              <w:rPr>
                <w:rFonts w:cstheme="minorHAnsi"/>
                <w:sz w:val="18"/>
                <w:szCs w:val="18"/>
                <w:lang w:val="en-US"/>
              </w:rPr>
              <w:t>ocator</w:t>
            </w:r>
            <w:proofErr w:type="spellEnd"/>
            <w:r w:rsidRPr="00262196">
              <w:rPr>
                <w:rFonts w:cstheme="minorHAnsi"/>
                <w:sz w:val="18"/>
                <w:szCs w:val="18"/>
                <w:lang w:val="en-US"/>
              </w:rPr>
              <w:t xml:space="preserve"> and </w:t>
            </w:r>
            <w:proofErr w:type="spellStart"/>
            <w:r w:rsidRPr="00262196">
              <w:rPr>
                <w:rFonts w:cstheme="minorHAnsi"/>
                <w:sz w:val="18"/>
                <w:szCs w:val="18"/>
                <w:lang w:val="en-US"/>
              </w:rPr>
              <w:t>file</w:t>
            </w:r>
            <w:r w:rsidR="000749F8">
              <w:rPr>
                <w:rFonts w:cstheme="minorHAnsi"/>
                <w:sz w:val="18"/>
                <w:szCs w:val="18"/>
                <w:lang w:val="en-US"/>
              </w:rPr>
              <w:t>R</w:t>
            </w:r>
            <w:r w:rsidRPr="00262196">
              <w:rPr>
                <w:rFonts w:cstheme="minorHAnsi"/>
                <w:sz w:val="18"/>
                <w:szCs w:val="18"/>
                <w:lang w:val="en-US"/>
              </w:rPr>
              <w:t>eference</w:t>
            </w:r>
            <w:proofErr w:type="spellEnd"/>
            <w:r w:rsidRPr="00262196">
              <w:rPr>
                <w:rFonts w:cstheme="minorHAnsi"/>
                <w:sz w:val="18"/>
                <w:szCs w:val="18"/>
                <w:lang w:val="en-US"/>
              </w:rPr>
              <w:t>.</w:t>
            </w:r>
          </w:p>
        </w:tc>
        <w:tc>
          <w:tcPr>
            <w:tcW w:w="0" w:type="auto"/>
            <w:shd w:val="clear" w:color="auto" w:fill="FFFFFF"/>
          </w:tcPr>
          <w:p w14:paraId="07CEB983" w14:textId="7C764FE5" w:rsidR="00262196" w:rsidRPr="00B918CF" w:rsidRDefault="000749F8" w:rsidP="00624509">
            <w:pPr>
              <w:spacing w:after="0"/>
              <w:rPr>
                <w:rFonts w:cstheme="minorHAnsi"/>
                <w:sz w:val="18"/>
                <w:szCs w:val="18"/>
                <w:lang w:val="en-US"/>
              </w:rPr>
            </w:pPr>
            <w:r w:rsidRPr="000749F8">
              <w:rPr>
                <w:rFonts w:cstheme="minorHAnsi"/>
                <w:sz w:val="18"/>
                <w:szCs w:val="18"/>
                <w:lang w:val="en-US"/>
              </w:rPr>
              <w:t>Different languages information refers to the same external file and its fragment</w:t>
            </w:r>
            <w:r>
              <w:rPr>
                <w:rFonts w:cstheme="minorHAnsi"/>
                <w:sz w:val="18"/>
                <w:szCs w:val="18"/>
                <w:lang w:val="en-US"/>
              </w:rPr>
              <w:t>.</w:t>
            </w:r>
          </w:p>
        </w:tc>
        <w:tc>
          <w:tcPr>
            <w:tcW w:w="0" w:type="auto"/>
            <w:shd w:val="clear" w:color="auto" w:fill="FFFFFF"/>
          </w:tcPr>
          <w:p w14:paraId="20AF8606" w14:textId="04B95ACB" w:rsidR="00262196" w:rsidRPr="00B918CF" w:rsidRDefault="000749F8" w:rsidP="00624509">
            <w:pPr>
              <w:spacing w:after="0"/>
              <w:rPr>
                <w:rFonts w:cstheme="minorHAnsi"/>
                <w:sz w:val="18"/>
                <w:szCs w:val="18"/>
                <w:lang w:val="en-US"/>
              </w:rPr>
            </w:pPr>
            <w:r>
              <w:rPr>
                <w:rFonts w:cstheme="minorHAnsi"/>
                <w:sz w:val="18"/>
                <w:szCs w:val="18"/>
                <w:lang w:val="en-US"/>
              </w:rPr>
              <w:t xml:space="preserve">Replace with the correct </w:t>
            </w:r>
            <w:proofErr w:type="spellStart"/>
            <w:r>
              <w:rPr>
                <w:rFonts w:cstheme="minorHAnsi"/>
                <w:sz w:val="18"/>
                <w:szCs w:val="18"/>
                <w:lang w:val="en-US"/>
              </w:rPr>
              <w:t>fileLocator</w:t>
            </w:r>
            <w:proofErr w:type="spellEnd"/>
            <w:r>
              <w:rPr>
                <w:rFonts w:cstheme="minorHAnsi"/>
                <w:sz w:val="18"/>
                <w:szCs w:val="18"/>
                <w:lang w:val="en-US"/>
              </w:rPr>
              <w:t xml:space="preserve"> and </w:t>
            </w:r>
            <w:proofErr w:type="spellStart"/>
            <w:r>
              <w:rPr>
                <w:rFonts w:cstheme="minorHAnsi"/>
                <w:sz w:val="18"/>
                <w:szCs w:val="18"/>
                <w:lang w:val="en-US"/>
              </w:rPr>
              <w:t>fileReference</w:t>
            </w:r>
            <w:proofErr w:type="spellEnd"/>
            <w:r>
              <w:rPr>
                <w:rFonts w:cstheme="minorHAnsi"/>
                <w:sz w:val="18"/>
                <w:szCs w:val="18"/>
                <w:lang w:val="en-US"/>
              </w:rPr>
              <w:t xml:space="preserve"> combination.</w:t>
            </w:r>
          </w:p>
        </w:tc>
        <w:tc>
          <w:tcPr>
            <w:tcW w:w="0" w:type="auto"/>
            <w:shd w:val="clear" w:color="auto" w:fill="FFFFFF"/>
          </w:tcPr>
          <w:p w14:paraId="08B546D6" w14:textId="4C0E44AC" w:rsidR="00262196" w:rsidRPr="00B918CF" w:rsidRDefault="00E6775F" w:rsidP="00624509">
            <w:pPr>
              <w:spacing w:after="0"/>
              <w:rPr>
                <w:rFonts w:cstheme="minorHAnsi"/>
                <w:sz w:val="18"/>
                <w:szCs w:val="18"/>
                <w:lang w:val="en-US"/>
              </w:rPr>
            </w:pPr>
            <w:r>
              <w:rPr>
                <w:rFonts w:cstheme="minorHAnsi"/>
                <w:sz w:val="18"/>
                <w:szCs w:val="18"/>
                <w:lang w:val="en-US"/>
              </w:rPr>
              <w:t>--</w:t>
            </w:r>
          </w:p>
        </w:tc>
        <w:tc>
          <w:tcPr>
            <w:tcW w:w="0" w:type="auto"/>
            <w:shd w:val="clear" w:color="auto" w:fill="FFFFFF"/>
          </w:tcPr>
          <w:p w14:paraId="2D6B2B21" w14:textId="4894A003" w:rsidR="00262196" w:rsidRDefault="000749F8"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03624AFD" w14:textId="18B209D2" w:rsidR="00262196" w:rsidRPr="00B918CF" w:rsidRDefault="003D7565" w:rsidP="00624509">
            <w:pPr>
              <w:spacing w:after="0"/>
              <w:rPr>
                <w:rFonts w:cstheme="minorHAnsi"/>
                <w:sz w:val="18"/>
                <w:szCs w:val="18"/>
                <w:lang w:val="en-US"/>
              </w:rPr>
            </w:pPr>
            <w:r>
              <w:rPr>
                <w:rFonts w:cstheme="minorHAnsi"/>
                <w:sz w:val="18"/>
                <w:szCs w:val="18"/>
                <w:lang w:val="en-US"/>
              </w:rPr>
              <w:t>B, U</w:t>
            </w:r>
          </w:p>
        </w:tc>
      </w:tr>
      <w:tr w:rsidR="009D29C4" w:rsidRPr="00B918CF" w14:paraId="3AF5F170" w14:textId="77777777" w:rsidTr="007C5405">
        <w:trPr>
          <w:cantSplit/>
        </w:trPr>
        <w:tc>
          <w:tcPr>
            <w:tcW w:w="1440" w:type="dxa"/>
            <w:shd w:val="clear" w:color="auto" w:fill="FFFFFF"/>
          </w:tcPr>
          <w:p w14:paraId="0951068C" w14:textId="61ECBB47" w:rsidR="000749F8"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Domain Consistency</w:t>
            </w:r>
          </w:p>
        </w:tc>
        <w:tc>
          <w:tcPr>
            <w:tcW w:w="829" w:type="dxa"/>
            <w:shd w:val="clear" w:color="auto" w:fill="FFFFFF"/>
            <w:tcMar>
              <w:left w:w="115" w:type="dxa"/>
              <w:right w:w="173" w:type="dxa"/>
            </w:tcMar>
          </w:tcPr>
          <w:p w14:paraId="0474E64E" w14:textId="77777777" w:rsidR="000749F8" w:rsidRPr="00AC1FEA" w:rsidRDefault="000749F8"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3B3EFB7" w14:textId="48B305AD" w:rsidR="000749F8" w:rsidRPr="00262196" w:rsidRDefault="000749F8" w:rsidP="00624509">
            <w:pPr>
              <w:spacing w:after="0"/>
              <w:rPr>
                <w:rFonts w:cstheme="minorHAnsi"/>
                <w:sz w:val="18"/>
                <w:szCs w:val="18"/>
                <w:lang w:val="en-US"/>
              </w:rPr>
            </w:pPr>
            <w:r w:rsidRPr="000749F8">
              <w:rPr>
                <w:rFonts w:cstheme="minorHAnsi"/>
                <w:sz w:val="18"/>
                <w:szCs w:val="18"/>
                <w:lang w:val="en-US"/>
              </w:rPr>
              <w:t xml:space="preserve">For each information </w:t>
            </w:r>
            <w:r>
              <w:rPr>
                <w:rFonts w:cstheme="minorHAnsi"/>
                <w:sz w:val="18"/>
                <w:szCs w:val="18"/>
                <w:lang w:val="en-US"/>
              </w:rPr>
              <w:t>complex attribute</w:t>
            </w:r>
            <w:r w:rsidRPr="000749F8">
              <w:rPr>
                <w:rFonts w:cstheme="minorHAnsi"/>
                <w:sz w:val="18"/>
                <w:szCs w:val="18"/>
                <w:lang w:val="en-US"/>
              </w:rPr>
              <w:t xml:space="preserve"> where  the sub-attribute </w:t>
            </w:r>
            <w:proofErr w:type="spellStart"/>
            <w:r w:rsidRPr="000749F8">
              <w:rPr>
                <w:rFonts w:cstheme="minorHAnsi"/>
                <w:sz w:val="18"/>
                <w:szCs w:val="18"/>
                <w:lang w:val="en-US"/>
              </w:rPr>
              <w:t>file</w:t>
            </w:r>
            <w:r>
              <w:rPr>
                <w:rFonts w:cstheme="minorHAnsi"/>
                <w:sz w:val="18"/>
                <w:szCs w:val="18"/>
                <w:lang w:val="en-US"/>
              </w:rPr>
              <w:t>R</w:t>
            </w:r>
            <w:r w:rsidRPr="000749F8">
              <w:rPr>
                <w:rFonts w:cstheme="minorHAnsi"/>
                <w:sz w:val="18"/>
                <w:szCs w:val="18"/>
                <w:lang w:val="en-US"/>
              </w:rPr>
              <w:t>eference</w:t>
            </w:r>
            <w:proofErr w:type="spellEnd"/>
            <w:r w:rsidRPr="000749F8">
              <w:rPr>
                <w:rFonts w:cstheme="minorHAnsi"/>
                <w:sz w:val="18"/>
                <w:szCs w:val="18"/>
                <w:lang w:val="en-US"/>
              </w:rPr>
              <w:t xml:space="preserve">  has </w:t>
            </w:r>
            <w:r w:rsidR="00632B6F">
              <w:rPr>
                <w:rFonts w:cstheme="minorHAnsi"/>
                <w:sz w:val="18"/>
                <w:szCs w:val="18"/>
                <w:lang w:val="en-US"/>
              </w:rPr>
              <w:t xml:space="preserve">a </w:t>
            </w:r>
            <w:r w:rsidRPr="000749F8">
              <w:rPr>
                <w:rFonts w:cstheme="minorHAnsi"/>
                <w:sz w:val="18"/>
                <w:szCs w:val="18"/>
                <w:lang w:val="en-US"/>
              </w:rPr>
              <w:t>file name with extension which is not equal one of .TXT or .HTM or .XML.</w:t>
            </w:r>
          </w:p>
        </w:tc>
        <w:tc>
          <w:tcPr>
            <w:tcW w:w="0" w:type="auto"/>
            <w:shd w:val="clear" w:color="auto" w:fill="FFFFFF"/>
          </w:tcPr>
          <w:p w14:paraId="79000DDA" w14:textId="15BC262A" w:rsidR="000749F8" w:rsidRPr="000749F8" w:rsidRDefault="000749F8" w:rsidP="00624509">
            <w:pPr>
              <w:spacing w:after="0"/>
              <w:rPr>
                <w:rFonts w:cstheme="minorHAnsi"/>
                <w:sz w:val="18"/>
                <w:szCs w:val="18"/>
                <w:lang w:val="en-US"/>
              </w:rPr>
            </w:pPr>
            <w:r w:rsidRPr="000749F8">
              <w:rPr>
                <w:rFonts w:cstheme="minorHAnsi"/>
                <w:sz w:val="18"/>
                <w:szCs w:val="18"/>
                <w:lang w:val="en-US"/>
              </w:rPr>
              <w:t>File reference attribute refers to a file with inadmissible format.</w:t>
            </w:r>
          </w:p>
        </w:tc>
        <w:tc>
          <w:tcPr>
            <w:tcW w:w="0" w:type="auto"/>
            <w:shd w:val="clear" w:color="auto" w:fill="FFFFFF"/>
          </w:tcPr>
          <w:p w14:paraId="12206440" w14:textId="0F43998E" w:rsidR="000749F8" w:rsidRDefault="000749F8" w:rsidP="00624509">
            <w:pPr>
              <w:spacing w:after="0"/>
              <w:rPr>
                <w:rFonts w:cstheme="minorHAnsi"/>
                <w:sz w:val="18"/>
                <w:szCs w:val="18"/>
                <w:lang w:val="en-US"/>
              </w:rPr>
            </w:pPr>
            <w:r>
              <w:rPr>
                <w:rFonts w:cstheme="minorHAnsi"/>
                <w:sz w:val="18"/>
                <w:szCs w:val="18"/>
                <w:lang w:val="en-US"/>
              </w:rPr>
              <w:t xml:space="preserve">Correct </w:t>
            </w:r>
            <w:proofErr w:type="spellStart"/>
            <w:r>
              <w:rPr>
                <w:rFonts w:cstheme="minorHAnsi"/>
                <w:sz w:val="18"/>
                <w:szCs w:val="18"/>
                <w:lang w:val="en-US"/>
              </w:rPr>
              <w:t>fileReference</w:t>
            </w:r>
            <w:proofErr w:type="spellEnd"/>
            <w:r>
              <w:rPr>
                <w:rFonts w:cstheme="minorHAnsi"/>
                <w:sz w:val="18"/>
                <w:szCs w:val="18"/>
                <w:lang w:val="en-US"/>
              </w:rPr>
              <w:t xml:space="preserve"> value and/or support file type.</w:t>
            </w:r>
          </w:p>
        </w:tc>
        <w:tc>
          <w:tcPr>
            <w:tcW w:w="0" w:type="auto"/>
            <w:shd w:val="clear" w:color="auto" w:fill="FFFFFF"/>
          </w:tcPr>
          <w:p w14:paraId="7FB2AF0E" w14:textId="5048B7F4" w:rsidR="000749F8" w:rsidRPr="00B918CF" w:rsidRDefault="000749F8" w:rsidP="00624509">
            <w:pPr>
              <w:spacing w:after="0"/>
              <w:rPr>
                <w:rFonts w:cstheme="minorHAnsi"/>
                <w:sz w:val="18"/>
                <w:szCs w:val="18"/>
                <w:lang w:val="en-US"/>
              </w:rPr>
            </w:pPr>
            <w:r>
              <w:rPr>
                <w:rFonts w:cstheme="minorHAnsi"/>
                <w:sz w:val="18"/>
                <w:szCs w:val="18"/>
                <w:lang w:val="en-US"/>
              </w:rPr>
              <w:t>DCEG 2.4.9.2</w:t>
            </w:r>
          </w:p>
        </w:tc>
        <w:tc>
          <w:tcPr>
            <w:tcW w:w="0" w:type="auto"/>
            <w:shd w:val="clear" w:color="auto" w:fill="FFFFFF"/>
          </w:tcPr>
          <w:p w14:paraId="04F2BB0E" w14:textId="04631D6F" w:rsidR="000749F8" w:rsidRDefault="000749F8"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6EFEAB13" w14:textId="739E4931" w:rsidR="000749F8" w:rsidRPr="00B918CF" w:rsidRDefault="003D7565" w:rsidP="00624509">
            <w:pPr>
              <w:spacing w:after="0"/>
              <w:rPr>
                <w:rFonts w:cstheme="minorHAnsi"/>
                <w:sz w:val="18"/>
                <w:szCs w:val="18"/>
                <w:lang w:val="en-US"/>
              </w:rPr>
            </w:pPr>
            <w:r>
              <w:rPr>
                <w:rFonts w:cstheme="minorHAnsi"/>
                <w:sz w:val="18"/>
                <w:szCs w:val="18"/>
                <w:lang w:val="en-US"/>
              </w:rPr>
              <w:t>B, U</w:t>
            </w:r>
          </w:p>
        </w:tc>
      </w:tr>
      <w:tr w:rsidR="00DB4344" w:rsidRPr="00B918CF" w14:paraId="69A16DF4" w14:textId="77777777" w:rsidTr="007C5405">
        <w:trPr>
          <w:cantSplit/>
        </w:trPr>
        <w:tc>
          <w:tcPr>
            <w:tcW w:w="1440" w:type="dxa"/>
            <w:shd w:val="clear" w:color="auto" w:fill="FFFFFF"/>
          </w:tcPr>
          <w:p w14:paraId="7FCF68C7" w14:textId="2AC6F2E0" w:rsidR="004F3626" w:rsidRPr="00B918CF" w:rsidRDefault="009D29C4" w:rsidP="00A30702">
            <w:pPr>
              <w:spacing w:after="0"/>
              <w:jc w:val="left"/>
              <w:rPr>
                <w:rFonts w:cstheme="minorHAnsi"/>
                <w:sz w:val="18"/>
                <w:szCs w:val="18"/>
                <w:lang w:val="en-US"/>
              </w:rPr>
            </w:pPr>
            <w:r w:rsidRPr="009D29C4">
              <w:rPr>
                <w:rFonts w:cstheme="minorHAnsi"/>
                <w:sz w:val="18"/>
                <w:szCs w:val="18"/>
                <w:lang w:val="en-US"/>
              </w:rPr>
              <w:t>Completeness / Commission</w:t>
            </w:r>
          </w:p>
        </w:tc>
        <w:tc>
          <w:tcPr>
            <w:tcW w:w="829" w:type="dxa"/>
            <w:shd w:val="clear" w:color="auto" w:fill="FFFFFF"/>
            <w:tcMar>
              <w:left w:w="115" w:type="dxa"/>
              <w:right w:w="173" w:type="dxa"/>
            </w:tcMar>
          </w:tcPr>
          <w:p w14:paraId="69984DC4" w14:textId="0A1613EC" w:rsidR="004F3626" w:rsidRPr="00AC1FEA" w:rsidRDefault="004F3626"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2EC5A22" w14:textId="725B1FA2" w:rsidR="004F3626" w:rsidRPr="00B918CF" w:rsidRDefault="004F3626" w:rsidP="00624509">
            <w:pPr>
              <w:spacing w:after="0"/>
              <w:rPr>
                <w:rFonts w:cstheme="minorHAnsi"/>
                <w:sz w:val="18"/>
                <w:szCs w:val="18"/>
                <w:lang w:val="en-US"/>
              </w:rPr>
            </w:pPr>
            <w:r w:rsidRPr="00B918CF">
              <w:rPr>
                <w:rFonts w:cstheme="minorHAnsi"/>
                <w:sz w:val="18"/>
                <w:szCs w:val="18"/>
                <w:lang w:val="en-US"/>
              </w:rPr>
              <w:t xml:space="preserve">For each </w:t>
            </w:r>
            <w:r w:rsidR="00AF5BC9">
              <w:rPr>
                <w:rFonts w:cstheme="minorHAnsi"/>
                <w:sz w:val="18"/>
                <w:szCs w:val="18"/>
                <w:lang w:val="en-US"/>
              </w:rPr>
              <w:t>object</w:t>
            </w:r>
            <w:r w:rsidRPr="00B918CF">
              <w:rPr>
                <w:rFonts w:cstheme="minorHAnsi"/>
                <w:sz w:val="18"/>
                <w:szCs w:val="18"/>
                <w:lang w:val="en-US"/>
              </w:rPr>
              <w:t xml:space="preserve"> where </w:t>
            </w:r>
            <w:proofErr w:type="spellStart"/>
            <w:r w:rsidRPr="00B918CF">
              <w:rPr>
                <w:rFonts w:cstheme="minorHAnsi"/>
                <w:sz w:val="18"/>
                <w:szCs w:val="18"/>
                <w:lang w:val="en-US"/>
              </w:rPr>
              <w:t>textContent</w:t>
            </w:r>
            <w:proofErr w:type="spellEnd"/>
            <w:r w:rsidRPr="00B918CF">
              <w:rPr>
                <w:rFonts w:cstheme="minorHAnsi"/>
                <w:sz w:val="18"/>
                <w:szCs w:val="18"/>
                <w:lang w:val="en-US"/>
              </w:rPr>
              <w:t xml:space="preserve"> attribute is present, and two or more information sub</w:t>
            </w:r>
            <w:r>
              <w:rPr>
                <w:rFonts w:cstheme="minorHAnsi"/>
                <w:sz w:val="18"/>
                <w:szCs w:val="18"/>
                <w:lang w:val="en-US"/>
              </w:rPr>
              <w:t>-a</w:t>
            </w:r>
            <w:r w:rsidRPr="00B918CF">
              <w:rPr>
                <w:rFonts w:cstheme="minorHAnsi"/>
                <w:sz w:val="18"/>
                <w:szCs w:val="18"/>
                <w:lang w:val="en-US"/>
              </w:rPr>
              <w:t xml:space="preserve">ttributes are present, and the combination of </w:t>
            </w:r>
            <w:proofErr w:type="spellStart"/>
            <w:r w:rsidRPr="00B918CF">
              <w:rPr>
                <w:rFonts w:cstheme="minorHAnsi"/>
                <w:sz w:val="18"/>
                <w:szCs w:val="18"/>
                <w:lang w:val="en-US"/>
              </w:rPr>
              <w:t>fileReference</w:t>
            </w:r>
            <w:proofErr w:type="spellEnd"/>
            <w:r w:rsidRPr="00B918CF">
              <w:rPr>
                <w:rFonts w:cstheme="minorHAnsi"/>
                <w:sz w:val="18"/>
                <w:szCs w:val="18"/>
                <w:lang w:val="en-US"/>
              </w:rPr>
              <w:t xml:space="preserve"> and </w:t>
            </w:r>
            <w:proofErr w:type="spellStart"/>
            <w:r w:rsidRPr="00B918CF">
              <w:rPr>
                <w:rFonts w:cstheme="minorHAnsi"/>
                <w:sz w:val="18"/>
                <w:szCs w:val="18"/>
                <w:lang w:val="en-US"/>
              </w:rPr>
              <w:t>fileLocator</w:t>
            </w:r>
            <w:proofErr w:type="spellEnd"/>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attributes are equal.</w:t>
            </w:r>
          </w:p>
        </w:tc>
        <w:tc>
          <w:tcPr>
            <w:tcW w:w="0" w:type="auto"/>
            <w:shd w:val="clear" w:color="auto" w:fill="FFFFFF"/>
          </w:tcPr>
          <w:p w14:paraId="104A7C7B"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Values for file</w:t>
            </w:r>
          </w:p>
          <w:p w14:paraId="14964205"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reference and locator combinations are identical.</w:t>
            </w:r>
          </w:p>
        </w:tc>
        <w:tc>
          <w:tcPr>
            <w:tcW w:w="0" w:type="auto"/>
            <w:shd w:val="clear" w:color="auto" w:fill="FFFFFF"/>
          </w:tcPr>
          <w:p w14:paraId="636F6A4B"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Ensure that national language attributes are populated with the correct values.</w:t>
            </w:r>
          </w:p>
        </w:tc>
        <w:tc>
          <w:tcPr>
            <w:tcW w:w="0" w:type="auto"/>
            <w:shd w:val="clear" w:color="auto" w:fill="FFFFFF"/>
          </w:tcPr>
          <w:p w14:paraId="444DAD17" w14:textId="2DB32D81" w:rsidR="004F3626" w:rsidRPr="00B918CF" w:rsidRDefault="00E6775F" w:rsidP="00624509">
            <w:pPr>
              <w:spacing w:after="0"/>
              <w:rPr>
                <w:rFonts w:cstheme="minorHAnsi"/>
                <w:sz w:val="18"/>
                <w:szCs w:val="18"/>
                <w:lang w:val="en-US"/>
              </w:rPr>
            </w:pPr>
            <w:r>
              <w:rPr>
                <w:rFonts w:cstheme="minorHAnsi"/>
                <w:sz w:val="18"/>
                <w:szCs w:val="18"/>
                <w:lang w:val="en-US"/>
              </w:rPr>
              <w:t>--</w:t>
            </w:r>
          </w:p>
        </w:tc>
        <w:tc>
          <w:tcPr>
            <w:tcW w:w="0" w:type="auto"/>
            <w:shd w:val="clear" w:color="auto" w:fill="FFFFFF"/>
          </w:tcPr>
          <w:p w14:paraId="755757F4" w14:textId="2FD8E251" w:rsidR="004F3626" w:rsidRPr="00B918CF" w:rsidRDefault="00B910EA"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72F63022" w14:textId="59E65BA9" w:rsidR="004F3626" w:rsidRPr="00B918CF" w:rsidRDefault="004F3626"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58D91617" w14:textId="77777777" w:rsidTr="007C5405">
        <w:trPr>
          <w:cantSplit/>
        </w:trPr>
        <w:tc>
          <w:tcPr>
            <w:tcW w:w="1440" w:type="dxa"/>
            <w:shd w:val="clear" w:color="auto" w:fill="FFFFFF"/>
          </w:tcPr>
          <w:p w14:paraId="63A94C44" w14:textId="2D6045EE" w:rsidR="004F3626"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71040F2A" w14:textId="0C07027B" w:rsidR="004F3626" w:rsidRPr="00AC1FEA" w:rsidRDefault="004F3626"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43C6C32E" w14:textId="1E183695" w:rsidR="004F3626" w:rsidRPr="00B918CF" w:rsidRDefault="004F3626" w:rsidP="00624509">
            <w:pPr>
              <w:spacing w:after="0"/>
              <w:rPr>
                <w:rFonts w:cstheme="minorHAnsi"/>
                <w:sz w:val="18"/>
                <w:szCs w:val="18"/>
                <w:lang w:val="en-US"/>
              </w:rPr>
            </w:pPr>
            <w:r w:rsidRPr="00B918CF">
              <w:rPr>
                <w:rFonts w:cstheme="minorHAnsi"/>
                <w:sz w:val="18"/>
                <w:szCs w:val="18"/>
                <w:lang w:val="en-US"/>
              </w:rPr>
              <w:t xml:space="preserve">For each </w:t>
            </w:r>
            <w:proofErr w:type="spellStart"/>
            <w:r w:rsidRPr="00B918CF">
              <w:rPr>
                <w:rFonts w:cstheme="minorHAnsi"/>
                <w:sz w:val="18"/>
                <w:szCs w:val="18"/>
                <w:lang w:val="en-US"/>
              </w:rPr>
              <w:t>featureName</w:t>
            </w:r>
            <w:proofErr w:type="spellEnd"/>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 xml:space="preserve">attribute with language not equal to </w:t>
            </w:r>
            <w:proofErr w:type="spellStart"/>
            <w:r w:rsidRPr="00B918CF">
              <w:rPr>
                <w:rFonts w:cstheme="minorHAnsi"/>
                <w:sz w:val="18"/>
                <w:szCs w:val="18"/>
                <w:lang w:val="en-US"/>
              </w:rPr>
              <w:t>eng</w:t>
            </w:r>
            <w:proofErr w:type="spellEnd"/>
            <w:r w:rsidRPr="00B918CF">
              <w:rPr>
                <w:rFonts w:cstheme="minorHAnsi"/>
                <w:sz w:val="18"/>
                <w:szCs w:val="18"/>
                <w:lang w:val="en-US"/>
              </w:rPr>
              <w:t xml:space="preserve">, and where </w:t>
            </w:r>
            <w:proofErr w:type="spellStart"/>
            <w:r w:rsidRPr="00B918CF">
              <w:rPr>
                <w:rFonts w:cstheme="minorHAnsi"/>
                <w:sz w:val="18"/>
                <w:szCs w:val="18"/>
                <w:lang w:val="en-US"/>
              </w:rPr>
              <w:t>featureName</w:t>
            </w:r>
            <w:proofErr w:type="spellEnd"/>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 xml:space="preserve">attributes with language equal to </w:t>
            </w:r>
            <w:proofErr w:type="spellStart"/>
            <w:r w:rsidRPr="00B918CF">
              <w:rPr>
                <w:rFonts w:cstheme="minorHAnsi"/>
                <w:sz w:val="18"/>
                <w:szCs w:val="18"/>
                <w:lang w:val="en-US"/>
              </w:rPr>
              <w:t>eng</w:t>
            </w:r>
            <w:proofErr w:type="spellEnd"/>
            <w:r w:rsidRPr="00B918CF">
              <w:rPr>
                <w:rFonts w:cstheme="minorHAnsi"/>
                <w:sz w:val="18"/>
                <w:szCs w:val="18"/>
                <w:lang w:val="en-US"/>
              </w:rPr>
              <w:t xml:space="preserve"> is not present.</w:t>
            </w:r>
          </w:p>
        </w:tc>
        <w:tc>
          <w:tcPr>
            <w:tcW w:w="0" w:type="auto"/>
            <w:shd w:val="clear" w:color="auto" w:fill="FFFFFF"/>
          </w:tcPr>
          <w:p w14:paraId="3B3A9E8B"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Name is encoded in national language only.</w:t>
            </w:r>
          </w:p>
        </w:tc>
        <w:tc>
          <w:tcPr>
            <w:tcW w:w="0" w:type="auto"/>
            <w:shd w:val="clear" w:color="auto" w:fill="FFFFFF"/>
          </w:tcPr>
          <w:p w14:paraId="52E10460"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Populate text attribute with English text.</w:t>
            </w:r>
          </w:p>
        </w:tc>
        <w:tc>
          <w:tcPr>
            <w:tcW w:w="0" w:type="auto"/>
            <w:shd w:val="clear" w:color="auto" w:fill="FFFFFF"/>
          </w:tcPr>
          <w:p w14:paraId="1D71B476" w14:textId="33EFD2F8" w:rsidR="004F3626" w:rsidRPr="00B918CF" w:rsidRDefault="00E6775F" w:rsidP="00624509">
            <w:pPr>
              <w:spacing w:after="0"/>
              <w:rPr>
                <w:rFonts w:cstheme="minorHAnsi"/>
                <w:sz w:val="18"/>
                <w:szCs w:val="18"/>
                <w:lang w:val="en-US"/>
              </w:rPr>
            </w:pPr>
            <w:r>
              <w:rPr>
                <w:rFonts w:cstheme="minorHAnsi"/>
                <w:sz w:val="18"/>
                <w:szCs w:val="18"/>
                <w:lang w:val="en-US"/>
              </w:rPr>
              <w:t>PS 3</w:t>
            </w:r>
          </w:p>
        </w:tc>
        <w:tc>
          <w:tcPr>
            <w:tcW w:w="0" w:type="auto"/>
            <w:shd w:val="clear" w:color="auto" w:fill="FFFFFF"/>
          </w:tcPr>
          <w:p w14:paraId="5D542F87" w14:textId="28CF8F5E" w:rsidR="004F3626" w:rsidRPr="00B918CF" w:rsidRDefault="00B910EA"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2E24E7B0" w14:textId="32D62B9F" w:rsidR="004F3626" w:rsidRPr="00B918CF" w:rsidRDefault="004F3626"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709935CD" w14:textId="77777777" w:rsidTr="007C5405">
        <w:trPr>
          <w:cantSplit/>
        </w:trPr>
        <w:tc>
          <w:tcPr>
            <w:tcW w:w="1440" w:type="dxa"/>
            <w:shd w:val="clear" w:color="auto" w:fill="FFFFFF"/>
          </w:tcPr>
          <w:p w14:paraId="547CD52F" w14:textId="61678B08" w:rsidR="004F3626"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1B315151" w14:textId="03F6CF93" w:rsidR="004F3626" w:rsidRPr="00AC1FEA" w:rsidRDefault="004F3626"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4E09458D" w14:textId="7959E857" w:rsidR="004F3626" w:rsidRPr="00B918CF" w:rsidRDefault="004F3626" w:rsidP="00624509">
            <w:pPr>
              <w:spacing w:after="0"/>
              <w:rPr>
                <w:rFonts w:cstheme="minorHAnsi"/>
                <w:sz w:val="18"/>
                <w:szCs w:val="18"/>
                <w:lang w:val="en-US"/>
              </w:rPr>
            </w:pPr>
            <w:r w:rsidRPr="00B918CF">
              <w:rPr>
                <w:rFonts w:cstheme="minorHAnsi"/>
                <w:sz w:val="18"/>
                <w:szCs w:val="18"/>
                <w:lang w:val="en-US"/>
              </w:rPr>
              <w:t>For each information sub</w:t>
            </w:r>
            <w:r>
              <w:rPr>
                <w:rFonts w:cstheme="minorHAnsi"/>
                <w:sz w:val="18"/>
                <w:szCs w:val="18"/>
                <w:lang w:val="en-US"/>
              </w:rPr>
              <w:t>-</w:t>
            </w:r>
            <w:r w:rsidRPr="00B918CF">
              <w:rPr>
                <w:rFonts w:cstheme="minorHAnsi"/>
                <w:sz w:val="18"/>
                <w:szCs w:val="18"/>
                <w:lang w:val="en-US"/>
              </w:rPr>
              <w:t xml:space="preserve">attribute with language not equal to </w:t>
            </w:r>
            <w:proofErr w:type="spellStart"/>
            <w:r w:rsidRPr="00B918CF">
              <w:rPr>
                <w:rFonts w:cstheme="minorHAnsi"/>
                <w:sz w:val="18"/>
                <w:szCs w:val="18"/>
                <w:lang w:val="en-US"/>
              </w:rPr>
              <w:t>eng</w:t>
            </w:r>
            <w:proofErr w:type="spellEnd"/>
            <w:r w:rsidRPr="00B918CF">
              <w:rPr>
                <w:rFonts w:cstheme="minorHAnsi"/>
                <w:sz w:val="18"/>
                <w:szCs w:val="18"/>
                <w:lang w:val="en-US"/>
              </w:rPr>
              <w:t>, and where information sub</w:t>
            </w:r>
            <w:r>
              <w:rPr>
                <w:rFonts w:cstheme="minorHAnsi"/>
                <w:sz w:val="18"/>
                <w:szCs w:val="18"/>
                <w:lang w:val="en-US"/>
              </w:rPr>
              <w:t>-</w:t>
            </w:r>
            <w:r w:rsidRPr="00B918CF">
              <w:rPr>
                <w:rFonts w:cstheme="minorHAnsi"/>
                <w:sz w:val="18"/>
                <w:szCs w:val="18"/>
                <w:lang w:val="en-US"/>
              </w:rPr>
              <w:t xml:space="preserve">attribute with language equal to </w:t>
            </w:r>
            <w:proofErr w:type="spellStart"/>
            <w:r w:rsidRPr="00B918CF">
              <w:rPr>
                <w:rFonts w:cstheme="minorHAnsi"/>
                <w:sz w:val="18"/>
                <w:szCs w:val="18"/>
                <w:lang w:val="en-US"/>
              </w:rPr>
              <w:t>eng</w:t>
            </w:r>
            <w:proofErr w:type="spellEnd"/>
            <w:r w:rsidRPr="00B918CF">
              <w:rPr>
                <w:rFonts w:cstheme="minorHAnsi"/>
                <w:sz w:val="18"/>
                <w:szCs w:val="18"/>
                <w:lang w:val="en-US"/>
              </w:rPr>
              <w:t xml:space="preserve"> is not present.</w:t>
            </w:r>
          </w:p>
        </w:tc>
        <w:tc>
          <w:tcPr>
            <w:tcW w:w="0" w:type="auto"/>
            <w:shd w:val="clear" w:color="auto" w:fill="FFFFFF"/>
          </w:tcPr>
          <w:p w14:paraId="54BE03BE"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Text is encoded in national language only</w:t>
            </w:r>
          </w:p>
        </w:tc>
        <w:tc>
          <w:tcPr>
            <w:tcW w:w="0" w:type="auto"/>
            <w:shd w:val="clear" w:color="auto" w:fill="FFFFFF"/>
          </w:tcPr>
          <w:p w14:paraId="18A281D8"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Populate name attribute with English text.</w:t>
            </w:r>
          </w:p>
        </w:tc>
        <w:tc>
          <w:tcPr>
            <w:tcW w:w="0" w:type="auto"/>
            <w:shd w:val="clear" w:color="auto" w:fill="FFFFFF"/>
          </w:tcPr>
          <w:p w14:paraId="2D5BEB93" w14:textId="622C2D66" w:rsidR="004F3626" w:rsidRPr="00B918CF" w:rsidRDefault="00E6775F" w:rsidP="00624509">
            <w:pPr>
              <w:spacing w:after="0"/>
              <w:rPr>
                <w:rFonts w:cstheme="minorHAnsi"/>
                <w:sz w:val="18"/>
                <w:szCs w:val="18"/>
                <w:lang w:val="en-US"/>
              </w:rPr>
            </w:pPr>
            <w:r>
              <w:rPr>
                <w:rFonts w:cstheme="minorHAnsi"/>
                <w:sz w:val="18"/>
                <w:szCs w:val="18"/>
                <w:lang w:val="en-US"/>
              </w:rPr>
              <w:t>PS 3</w:t>
            </w:r>
          </w:p>
        </w:tc>
        <w:tc>
          <w:tcPr>
            <w:tcW w:w="0" w:type="auto"/>
            <w:shd w:val="clear" w:color="auto" w:fill="FFFFFF"/>
          </w:tcPr>
          <w:p w14:paraId="5FBFE635" w14:textId="72FAD486" w:rsidR="004F3626" w:rsidRPr="00B918CF" w:rsidRDefault="00B910EA"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3A693168" w14:textId="01B033CD" w:rsidR="004F3626" w:rsidRPr="00B918CF" w:rsidRDefault="004F3626"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7EFBFEEF" w14:textId="77777777" w:rsidTr="007C5405">
        <w:trPr>
          <w:cantSplit/>
        </w:trPr>
        <w:tc>
          <w:tcPr>
            <w:tcW w:w="1440" w:type="dxa"/>
            <w:shd w:val="clear" w:color="auto" w:fill="FFFFFF"/>
          </w:tcPr>
          <w:p w14:paraId="536886EF" w14:textId="0A7CAA08" w:rsidR="004F3626"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Domain Consistency</w:t>
            </w:r>
          </w:p>
        </w:tc>
        <w:tc>
          <w:tcPr>
            <w:tcW w:w="829" w:type="dxa"/>
            <w:shd w:val="clear" w:color="auto" w:fill="FFFFFF"/>
            <w:tcMar>
              <w:left w:w="115" w:type="dxa"/>
              <w:right w:w="173" w:type="dxa"/>
            </w:tcMar>
          </w:tcPr>
          <w:p w14:paraId="40B1DD34" w14:textId="2E85F84B" w:rsidR="004F3626" w:rsidRPr="00AC1FEA" w:rsidRDefault="004F3626"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27FE4BE" w14:textId="6832CC09" w:rsidR="004F3626" w:rsidRPr="00B918CF" w:rsidRDefault="004F3626" w:rsidP="00624509">
            <w:pPr>
              <w:spacing w:after="0"/>
              <w:rPr>
                <w:rFonts w:cstheme="minorHAnsi"/>
                <w:sz w:val="18"/>
                <w:szCs w:val="18"/>
                <w:lang w:val="en-US"/>
              </w:rPr>
            </w:pPr>
            <w:r w:rsidRPr="00B918CF">
              <w:rPr>
                <w:rFonts w:cstheme="minorHAnsi"/>
                <w:sz w:val="18"/>
                <w:szCs w:val="18"/>
                <w:lang w:val="en-US"/>
              </w:rPr>
              <w:t xml:space="preserve">If the </w:t>
            </w:r>
            <w:r>
              <w:rPr>
                <w:rFonts w:cstheme="minorHAnsi"/>
                <w:sz w:val="18"/>
                <w:szCs w:val="18"/>
                <w:lang w:val="en-US"/>
              </w:rPr>
              <w:t xml:space="preserve">horizontal </w:t>
            </w:r>
            <w:r w:rsidR="00F461DA">
              <w:rPr>
                <w:rFonts w:cstheme="minorHAnsi"/>
                <w:sz w:val="18"/>
                <w:szCs w:val="18"/>
                <w:lang w:val="en-US"/>
              </w:rPr>
              <w:t>CRS</w:t>
            </w:r>
            <w:r>
              <w:rPr>
                <w:rFonts w:cstheme="minorHAnsi"/>
                <w:sz w:val="18"/>
                <w:szCs w:val="18"/>
                <w:lang w:val="en-US"/>
              </w:rPr>
              <w:t xml:space="preserve"> in the dataset</w:t>
            </w:r>
            <w:r w:rsidRPr="00B918CF">
              <w:rPr>
                <w:rFonts w:cstheme="minorHAnsi"/>
                <w:sz w:val="18"/>
                <w:szCs w:val="18"/>
                <w:lang w:val="en-US"/>
              </w:rPr>
              <w:t xml:space="preserve"> </w:t>
            </w:r>
            <w:r>
              <w:rPr>
                <w:rFonts w:cstheme="minorHAnsi"/>
                <w:sz w:val="18"/>
                <w:szCs w:val="18"/>
                <w:lang w:val="en-US"/>
              </w:rPr>
              <w:t>is</w:t>
            </w:r>
            <w:r w:rsidRPr="00B918CF">
              <w:rPr>
                <w:rFonts w:cstheme="minorHAnsi"/>
                <w:sz w:val="18"/>
                <w:szCs w:val="18"/>
                <w:lang w:val="en-US"/>
              </w:rPr>
              <w:t xml:space="preserve"> Not equal to EPSG:4326 (WGS 84).</w:t>
            </w:r>
          </w:p>
        </w:tc>
        <w:tc>
          <w:tcPr>
            <w:tcW w:w="0" w:type="auto"/>
            <w:shd w:val="clear" w:color="auto" w:fill="FFFFFF"/>
          </w:tcPr>
          <w:p w14:paraId="7F77001F" w14:textId="1A192CD2" w:rsidR="004F3626" w:rsidRPr="00B918CF" w:rsidRDefault="00F461DA" w:rsidP="00624509">
            <w:pPr>
              <w:spacing w:after="0"/>
              <w:rPr>
                <w:rFonts w:cstheme="minorHAnsi"/>
                <w:sz w:val="18"/>
                <w:szCs w:val="18"/>
                <w:lang w:val="en-US"/>
              </w:rPr>
            </w:pPr>
            <w:r>
              <w:rPr>
                <w:rFonts w:cstheme="minorHAnsi"/>
                <w:sz w:val="18"/>
                <w:szCs w:val="18"/>
                <w:lang w:val="en-US"/>
              </w:rPr>
              <w:t>H</w:t>
            </w:r>
            <w:r w:rsidR="004F3626" w:rsidRPr="00B918CF">
              <w:rPr>
                <w:rFonts w:cstheme="minorHAnsi"/>
                <w:sz w:val="18"/>
                <w:szCs w:val="18"/>
                <w:lang w:val="en-US"/>
              </w:rPr>
              <w:t>orizontal</w:t>
            </w:r>
            <w:r w:rsidR="004F3626">
              <w:rPr>
                <w:rFonts w:cstheme="minorHAnsi"/>
                <w:sz w:val="18"/>
                <w:szCs w:val="18"/>
                <w:lang w:val="en-US"/>
              </w:rPr>
              <w:t xml:space="preserve"> </w:t>
            </w:r>
            <w:r>
              <w:rPr>
                <w:rFonts w:cstheme="minorHAnsi"/>
                <w:sz w:val="18"/>
                <w:szCs w:val="18"/>
                <w:lang w:val="en-US"/>
              </w:rPr>
              <w:t>CRS</w:t>
            </w:r>
            <w:r w:rsidR="004F3626">
              <w:rPr>
                <w:rFonts w:cstheme="minorHAnsi"/>
                <w:sz w:val="18"/>
                <w:szCs w:val="18"/>
                <w:lang w:val="en-US"/>
              </w:rPr>
              <w:t xml:space="preserve"> is</w:t>
            </w:r>
            <w:r w:rsidR="004F3626" w:rsidRPr="00B918CF">
              <w:rPr>
                <w:rFonts w:cstheme="minorHAnsi"/>
                <w:sz w:val="18"/>
                <w:szCs w:val="18"/>
                <w:lang w:val="en-US"/>
              </w:rPr>
              <w:t xml:space="preserve"> not EPSG 4326</w:t>
            </w:r>
          </w:p>
        </w:tc>
        <w:tc>
          <w:tcPr>
            <w:tcW w:w="0" w:type="auto"/>
            <w:shd w:val="clear" w:color="auto" w:fill="FFFFFF"/>
          </w:tcPr>
          <w:p w14:paraId="134CA0D3" w14:textId="4008F1C2" w:rsidR="004F3626" w:rsidRPr="00B918CF" w:rsidRDefault="004F3626" w:rsidP="00624509">
            <w:pPr>
              <w:spacing w:after="0"/>
              <w:rPr>
                <w:rFonts w:cstheme="minorHAnsi"/>
                <w:sz w:val="18"/>
                <w:szCs w:val="18"/>
                <w:lang w:val="en-US"/>
              </w:rPr>
            </w:pPr>
            <w:r w:rsidRPr="00B918CF">
              <w:rPr>
                <w:rFonts w:cstheme="minorHAnsi"/>
                <w:sz w:val="18"/>
                <w:szCs w:val="18"/>
                <w:lang w:val="en-US"/>
              </w:rPr>
              <w:t>Set the horizontal</w:t>
            </w:r>
            <w:r>
              <w:rPr>
                <w:rFonts w:cstheme="minorHAnsi"/>
                <w:sz w:val="18"/>
                <w:szCs w:val="18"/>
                <w:lang w:val="en-US"/>
              </w:rPr>
              <w:t xml:space="preserve"> </w:t>
            </w:r>
            <w:r w:rsidR="00F461DA">
              <w:rPr>
                <w:rFonts w:cstheme="minorHAnsi"/>
                <w:sz w:val="18"/>
                <w:szCs w:val="18"/>
                <w:lang w:val="en-US"/>
              </w:rPr>
              <w:t>CRS</w:t>
            </w:r>
            <w:r w:rsidRPr="00B918CF">
              <w:rPr>
                <w:rFonts w:cstheme="minorHAnsi"/>
                <w:sz w:val="18"/>
                <w:szCs w:val="18"/>
                <w:lang w:val="en-US"/>
              </w:rPr>
              <w:t xml:space="preserve"> EPSG 4326</w:t>
            </w:r>
            <w:r w:rsidR="00F461DA">
              <w:rPr>
                <w:rFonts w:cstheme="minorHAnsi"/>
                <w:sz w:val="18"/>
                <w:szCs w:val="18"/>
                <w:lang w:val="en-US"/>
              </w:rPr>
              <w:t xml:space="preserve"> and verify that all spatial primitives are in EPSG:4326</w:t>
            </w:r>
          </w:p>
        </w:tc>
        <w:tc>
          <w:tcPr>
            <w:tcW w:w="0" w:type="auto"/>
            <w:shd w:val="clear" w:color="auto" w:fill="FFFFFF"/>
          </w:tcPr>
          <w:p w14:paraId="7DC276EC" w14:textId="2FE8D848" w:rsidR="004F3626" w:rsidRPr="00B918CF" w:rsidRDefault="004F3626" w:rsidP="00624509">
            <w:pPr>
              <w:spacing w:after="0"/>
              <w:rPr>
                <w:rFonts w:cstheme="minorHAnsi"/>
                <w:sz w:val="18"/>
                <w:szCs w:val="18"/>
                <w:lang w:val="en-US"/>
              </w:rPr>
            </w:pPr>
            <w:r w:rsidRPr="00B918CF">
              <w:rPr>
                <w:rFonts w:cstheme="minorHAnsi"/>
                <w:sz w:val="18"/>
                <w:szCs w:val="18"/>
                <w:lang w:val="en-US"/>
              </w:rPr>
              <w:t xml:space="preserve">PS </w:t>
            </w:r>
            <w:r w:rsidR="00F461DA">
              <w:rPr>
                <w:rFonts w:cstheme="minorHAnsi"/>
                <w:sz w:val="18"/>
                <w:szCs w:val="18"/>
                <w:lang w:val="en-US"/>
              </w:rPr>
              <w:t>6</w:t>
            </w:r>
            <w:r w:rsidRPr="00B918CF">
              <w:rPr>
                <w:rFonts w:cstheme="minorHAnsi"/>
                <w:sz w:val="18"/>
                <w:szCs w:val="18"/>
                <w:lang w:val="en-US"/>
              </w:rPr>
              <w:t>.1</w:t>
            </w:r>
            <w:r w:rsidR="00F461DA">
              <w:rPr>
                <w:rFonts w:cstheme="minorHAnsi"/>
                <w:sz w:val="18"/>
                <w:szCs w:val="18"/>
                <w:lang w:val="en-US"/>
              </w:rPr>
              <w:t xml:space="preserve"> and</w:t>
            </w:r>
            <w:r w:rsidRPr="00B918CF">
              <w:rPr>
                <w:rFonts w:cstheme="minorHAnsi"/>
                <w:sz w:val="18"/>
                <w:szCs w:val="18"/>
                <w:lang w:val="en-US"/>
              </w:rPr>
              <w:t xml:space="preserve"> </w:t>
            </w:r>
            <w:r w:rsidR="00F461DA">
              <w:rPr>
                <w:rFonts w:cstheme="minorHAnsi"/>
                <w:sz w:val="18"/>
                <w:szCs w:val="18"/>
                <w:lang w:val="en-US"/>
              </w:rPr>
              <w:t>7.3.3</w:t>
            </w:r>
          </w:p>
        </w:tc>
        <w:tc>
          <w:tcPr>
            <w:tcW w:w="0" w:type="auto"/>
            <w:shd w:val="clear" w:color="auto" w:fill="FFFFFF"/>
          </w:tcPr>
          <w:p w14:paraId="01727A43" w14:textId="6E38C70D" w:rsidR="004F3626" w:rsidRPr="00B918CF" w:rsidRDefault="00B910EA" w:rsidP="00624509">
            <w:pPr>
              <w:spacing w:after="0"/>
              <w:rPr>
                <w:rFonts w:cstheme="minorHAnsi"/>
                <w:sz w:val="18"/>
                <w:szCs w:val="18"/>
                <w:lang w:val="en-US"/>
              </w:rPr>
            </w:pPr>
            <w:r>
              <w:rPr>
                <w:rFonts w:cstheme="minorHAnsi"/>
                <w:sz w:val="18"/>
                <w:szCs w:val="18"/>
                <w:lang w:val="en-US"/>
              </w:rPr>
              <w:t>C</w:t>
            </w:r>
          </w:p>
        </w:tc>
        <w:tc>
          <w:tcPr>
            <w:tcW w:w="0" w:type="auto"/>
            <w:shd w:val="clear" w:color="auto" w:fill="FFFFFF"/>
          </w:tcPr>
          <w:p w14:paraId="28592563" w14:textId="5FEF7BEF" w:rsidR="004F3626" w:rsidRPr="00B918CF" w:rsidRDefault="004F3626"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6B51FBFB" w14:textId="77777777" w:rsidTr="007C5405">
        <w:trPr>
          <w:cantSplit/>
        </w:trPr>
        <w:tc>
          <w:tcPr>
            <w:tcW w:w="1440" w:type="dxa"/>
            <w:shd w:val="clear" w:color="auto" w:fill="FFFFFF"/>
          </w:tcPr>
          <w:p w14:paraId="3C6BB402" w14:textId="081D6366" w:rsidR="004F3626" w:rsidRPr="00B918CF" w:rsidRDefault="00BF6B01" w:rsidP="00A30702">
            <w:pPr>
              <w:spacing w:after="0"/>
              <w:jc w:val="left"/>
              <w:rPr>
                <w:rFonts w:cstheme="minorHAnsi"/>
                <w:sz w:val="18"/>
                <w:szCs w:val="18"/>
                <w:lang w:val="en-US"/>
              </w:rPr>
            </w:pPr>
            <w:r w:rsidRPr="00BF6B01">
              <w:rPr>
                <w:rFonts w:cstheme="minorHAnsi"/>
                <w:sz w:val="18"/>
                <w:szCs w:val="18"/>
                <w:lang w:val="en-US"/>
              </w:rPr>
              <w:lastRenderedPageBreak/>
              <w:t>Logical Consistency / Topological Consistency</w:t>
            </w:r>
          </w:p>
        </w:tc>
        <w:tc>
          <w:tcPr>
            <w:tcW w:w="829" w:type="dxa"/>
            <w:shd w:val="clear" w:color="auto" w:fill="FFFFFF"/>
            <w:tcMar>
              <w:left w:w="115" w:type="dxa"/>
              <w:right w:w="173" w:type="dxa"/>
            </w:tcMar>
          </w:tcPr>
          <w:p w14:paraId="5F4CA868" w14:textId="6493306F" w:rsidR="004F3626" w:rsidRPr="00AC1FEA" w:rsidRDefault="004F3626"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AE5820A" w14:textId="2B4CBF6D" w:rsidR="004F3626" w:rsidRPr="00B918CF" w:rsidRDefault="004F3626" w:rsidP="00624509">
            <w:pPr>
              <w:spacing w:after="0"/>
              <w:rPr>
                <w:rFonts w:cstheme="minorHAnsi"/>
                <w:sz w:val="18"/>
                <w:szCs w:val="18"/>
                <w:lang w:val="en-US"/>
              </w:rPr>
            </w:pPr>
            <w:r w:rsidRPr="00B918CF">
              <w:rPr>
                <w:rFonts w:cstheme="minorHAnsi"/>
                <w:sz w:val="18"/>
                <w:szCs w:val="18"/>
                <w:lang w:val="en-US"/>
              </w:rPr>
              <w:t xml:space="preserve">For each feature instance that does not OVERLAP OR is WITHIN an area of </w:t>
            </w:r>
            <w:proofErr w:type="spellStart"/>
            <w:r w:rsidR="00F461DA">
              <w:rPr>
                <w:rFonts w:cstheme="minorHAnsi"/>
                <w:sz w:val="18"/>
                <w:szCs w:val="18"/>
                <w:lang w:val="en-US"/>
              </w:rPr>
              <w:t>DataCoverage</w:t>
            </w:r>
            <w:proofErr w:type="spellEnd"/>
          </w:p>
        </w:tc>
        <w:tc>
          <w:tcPr>
            <w:tcW w:w="0" w:type="auto"/>
            <w:shd w:val="clear" w:color="auto" w:fill="FFFFFF"/>
          </w:tcPr>
          <w:p w14:paraId="71BA6E74"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Object outside area of coverage.</w:t>
            </w:r>
          </w:p>
        </w:tc>
        <w:tc>
          <w:tcPr>
            <w:tcW w:w="0" w:type="auto"/>
            <w:shd w:val="clear" w:color="auto" w:fill="FFFFFF"/>
          </w:tcPr>
          <w:p w14:paraId="182C5A85"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Remove object or amend coverage.</w:t>
            </w:r>
          </w:p>
        </w:tc>
        <w:tc>
          <w:tcPr>
            <w:tcW w:w="0" w:type="auto"/>
            <w:shd w:val="clear" w:color="auto" w:fill="FFFFFF"/>
          </w:tcPr>
          <w:p w14:paraId="789955E3"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PS 10.9</w:t>
            </w:r>
          </w:p>
          <w:p w14:paraId="2D80E0CC" w14:textId="77777777" w:rsidR="004F3626" w:rsidRPr="00B918CF" w:rsidRDefault="004F3626" w:rsidP="00624509">
            <w:pPr>
              <w:spacing w:after="0"/>
              <w:rPr>
                <w:rFonts w:cstheme="minorHAnsi"/>
                <w:sz w:val="18"/>
                <w:szCs w:val="18"/>
                <w:lang w:val="en-US"/>
              </w:rPr>
            </w:pPr>
            <w:r w:rsidRPr="00B918CF">
              <w:rPr>
                <w:rFonts w:cstheme="minorHAnsi"/>
                <w:sz w:val="18"/>
                <w:szCs w:val="18"/>
                <w:lang w:val="en-US"/>
              </w:rPr>
              <w:t>DCEG 2.6.3</w:t>
            </w:r>
          </w:p>
        </w:tc>
        <w:tc>
          <w:tcPr>
            <w:tcW w:w="0" w:type="auto"/>
            <w:shd w:val="clear" w:color="auto" w:fill="FFFFFF"/>
          </w:tcPr>
          <w:p w14:paraId="100A1A44" w14:textId="08375073" w:rsidR="004F3626"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443CCB59" w14:textId="2D401FA0" w:rsidR="004F3626" w:rsidRPr="00B918CF" w:rsidRDefault="004F3626" w:rsidP="00624509">
            <w:pPr>
              <w:spacing w:after="0"/>
              <w:rPr>
                <w:rFonts w:cstheme="minorHAnsi"/>
                <w:sz w:val="18"/>
                <w:szCs w:val="18"/>
                <w:lang w:val="en-US"/>
              </w:rPr>
            </w:pPr>
            <w:r w:rsidRPr="00B918CF">
              <w:rPr>
                <w:rFonts w:cstheme="minorHAnsi"/>
                <w:sz w:val="18"/>
                <w:szCs w:val="18"/>
                <w:lang w:val="en-US"/>
              </w:rPr>
              <w:t>B, S</w:t>
            </w:r>
          </w:p>
        </w:tc>
      </w:tr>
      <w:tr w:rsidR="00AF5BC9" w:rsidRPr="00B918CF" w14:paraId="7892D891" w14:textId="77777777" w:rsidTr="007C5405">
        <w:trPr>
          <w:cantSplit/>
        </w:trPr>
        <w:tc>
          <w:tcPr>
            <w:tcW w:w="1440" w:type="dxa"/>
            <w:shd w:val="clear" w:color="auto" w:fill="FFFFFF"/>
          </w:tcPr>
          <w:p w14:paraId="7C34A64E" w14:textId="072AF4F6" w:rsidR="00AF5BC9" w:rsidRPr="00BF6B01" w:rsidRDefault="00AF5BC9" w:rsidP="00A30702">
            <w:pPr>
              <w:spacing w:after="0"/>
              <w:jc w:val="left"/>
              <w:rPr>
                <w:rFonts w:cstheme="minorHAnsi"/>
                <w:sz w:val="18"/>
                <w:szCs w:val="18"/>
                <w:lang w:val="en-US"/>
              </w:rPr>
            </w:pPr>
            <w:r>
              <w:rPr>
                <w:rFonts w:cstheme="minorHAnsi"/>
                <w:sz w:val="18"/>
                <w:szCs w:val="18"/>
                <w:lang w:val="en-US"/>
              </w:rPr>
              <w:t>Logical Consistency / Conceptual Consistency</w:t>
            </w:r>
          </w:p>
        </w:tc>
        <w:tc>
          <w:tcPr>
            <w:tcW w:w="829" w:type="dxa"/>
            <w:shd w:val="clear" w:color="auto" w:fill="FFFFFF"/>
            <w:tcMar>
              <w:left w:w="115" w:type="dxa"/>
              <w:right w:w="173" w:type="dxa"/>
            </w:tcMar>
          </w:tcPr>
          <w:p w14:paraId="0ADCF70D" w14:textId="77777777" w:rsidR="00AF5BC9" w:rsidRPr="00AC1FEA" w:rsidRDefault="00AF5BC9"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9FE52D0" w14:textId="7781E1FC" w:rsidR="00C628A9" w:rsidRPr="00B918CF" w:rsidRDefault="00AF5BC9" w:rsidP="00624509">
            <w:pPr>
              <w:spacing w:after="0"/>
              <w:rPr>
                <w:rFonts w:cstheme="minorHAnsi"/>
                <w:sz w:val="18"/>
                <w:szCs w:val="18"/>
                <w:lang w:val="en-US"/>
              </w:rPr>
            </w:pPr>
            <w:r>
              <w:rPr>
                <w:rFonts w:cstheme="minorHAnsi"/>
                <w:sz w:val="18"/>
                <w:szCs w:val="18"/>
                <w:lang w:val="en-US"/>
              </w:rPr>
              <w:t>For each object which is present in the dataset but not present in the feature catalogue</w:t>
            </w:r>
            <w:r w:rsidR="00C628A9">
              <w:rPr>
                <w:rFonts w:cstheme="minorHAnsi"/>
                <w:sz w:val="18"/>
                <w:szCs w:val="18"/>
                <w:lang w:val="en-US"/>
              </w:rPr>
              <w:t>.</w:t>
            </w:r>
          </w:p>
        </w:tc>
        <w:tc>
          <w:tcPr>
            <w:tcW w:w="0" w:type="auto"/>
            <w:shd w:val="clear" w:color="auto" w:fill="FFFFFF"/>
          </w:tcPr>
          <w:p w14:paraId="1E340737" w14:textId="77777777" w:rsidR="00CB146A" w:rsidRDefault="00AF5BC9" w:rsidP="00624509">
            <w:pPr>
              <w:spacing w:after="0"/>
              <w:rPr>
                <w:rFonts w:cstheme="minorHAnsi"/>
                <w:sz w:val="18"/>
                <w:szCs w:val="18"/>
                <w:lang w:val="en-US"/>
              </w:rPr>
            </w:pPr>
            <w:r>
              <w:rPr>
                <w:rFonts w:cstheme="minorHAnsi"/>
                <w:sz w:val="18"/>
                <w:szCs w:val="18"/>
                <w:lang w:val="en-US"/>
              </w:rPr>
              <w:t>Datasets must only contain the feature and information types listed in the FC.</w:t>
            </w:r>
          </w:p>
          <w:p w14:paraId="0CBBCC09" w14:textId="4D0591F6" w:rsidR="00AF5BC9" w:rsidRPr="00B918CF" w:rsidRDefault="00CB146A" w:rsidP="00624509">
            <w:pPr>
              <w:spacing w:after="0"/>
              <w:rPr>
                <w:rFonts w:cstheme="minorHAnsi"/>
                <w:sz w:val="18"/>
                <w:szCs w:val="18"/>
                <w:lang w:val="en-US"/>
              </w:rPr>
            </w:pPr>
            <w:r>
              <w:rPr>
                <w:rFonts w:cstheme="minorHAnsi"/>
                <w:sz w:val="18"/>
                <w:szCs w:val="18"/>
                <w:lang w:val="en-US"/>
              </w:rPr>
              <w:t>(</w:t>
            </w:r>
            <w:proofErr w:type="spellStart"/>
            <w:r>
              <w:rPr>
                <w:rFonts w:cstheme="minorHAnsi"/>
                <w:sz w:val="18"/>
                <w:szCs w:val="18"/>
                <w:lang w:val="en-US"/>
              </w:rPr>
              <w:t>ProhibitedObject</w:t>
            </w:r>
            <w:proofErr w:type="spellEnd"/>
            <w:r>
              <w:rPr>
                <w:rFonts w:cstheme="minorHAnsi"/>
                <w:sz w:val="18"/>
                <w:szCs w:val="18"/>
                <w:lang w:val="en-US"/>
              </w:rPr>
              <w:t>)</w:t>
            </w:r>
          </w:p>
        </w:tc>
        <w:tc>
          <w:tcPr>
            <w:tcW w:w="0" w:type="auto"/>
            <w:shd w:val="clear" w:color="auto" w:fill="FFFFFF"/>
          </w:tcPr>
          <w:p w14:paraId="1B8F19E9" w14:textId="123FD048" w:rsidR="00AF5BC9" w:rsidRPr="00B918CF" w:rsidRDefault="00AF5BC9" w:rsidP="00624509">
            <w:pPr>
              <w:spacing w:after="0"/>
              <w:rPr>
                <w:rFonts w:cstheme="minorHAnsi"/>
                <w:sz w:val="18"/>
                <w:szCs w:val="18"/>
                <w:lang w:val="en-US"/>
              </w:rPr>
            </w:pPr>
            <w:r>
              <w:rPr>
                <w:rFonts w:cstheme="minorHAnsi"/>
                <w:sz w:val="18"/>
                <w:szCs w:val="18"/>
                <w:lang w:val="en-US"/>
              </w:rPr>
              <w:t>Delete object or replace with an instance of a feature or information type defined in the feature catalogue.</w:t>
            </w:r>
          </w:p>
        </w:tc>
        <w:tc>
          <w:tcPr>
            <w:tcW w:w="0" w:type="auto"/>
            <w:shd w:val="clear" w:color="auto" w:fill="FFFFFF"/>
          </w:tcPr>
          <w:p w14:paraId="5BE1D2AA" w14:textId="1F79EC4F" w:rsidR="00AF5BC9" w:rsidRPr="00B918CF" w:rsidRDefault="00AF5BC9" w:rsidP="00624509">
            <w:pPr>
              <w:spacing w:after="0"/>
              <w:rPr>
                <w:rFonts w:cstheme="minorHAnsi"/>
                <w:sz w:val="18"/>
                <w:szCs w:val="18"/>
                <w:lang w:val="en-US"/>
              </w:rPr>
            </w:pPr>
            <w:r>
              <w:rPr>
                <w:rFonts w:cstheme="minorHAnsi"/>
                <w:sz w:val="18"/>
                <w:szCs w:val="18"/>
                <w:lang w:val="en-US"/>
              </w:rPr>
              <w:t>PS 4.2, FC</w:t>
            </w:r>
          </w:p>
        </w:tc>
        <w:tc>
          <w:tcPr>
            <w:tcW w:w="0" w:type="auto"/>
            <w:shd w:val="clear" w:color="auto" w:fill="FFFFFF"/>
          </w:tcPr>
          <w:p w14:paraId="015BA77E" w14:textId="0E604FBA" w:rsidR="00AF5BC9" w:rsidRDefault="00C628A9" w:rsidP="00624509">
            <w:pPr>
              <w:spacing w:after="0"/>
              <w:rPr>
                <w:rFonts w:cstheme="minorHAnsi"/>
                <w:sz w:val="18"/>
                <w:szCs w:val="18"/>
                <w:lang w:val="en-US"/>
              </w:rPr>
            </w:pPr>
            <w:r>
              <w:rPr>
                <w:rFonts w:cstheme="minorHAnsi"/>
                <w:sz w:val="18"/>
                <w:szCs w:val="18"/>
                <w:lang w:val="en-US"/>
              </w:rPr>
              <w:t>C</w:t>
            </w:r>
          </w:p>
        </w:tc>
        <w:tc>
          <w:tcPr>
            <w:tcW w:w="0" w:type="auto"/>
            <w:shd w:val="clear" w:color="auto" w:fill="FFFFFF"/>
          </w:tcPr>
          <w:p w14:paraId="3435372F" w14:textId="49490BA4" w:rsidR="00AF5BC9" w:rsidRPr="00B918CF" w:rsidRDefault="00C628A9" w:rsidP="00624509">
            <w:pPr>
              <w:spacing w:after="0"/>
              <w:rPr>
                <w:rFonts w:cstheme="minorHAnsi"/>
                <w:sz w:val="18"/>
                <w:szCs w:val="18"/>
                <w:lang w:val="en-US"/>
              </w:rPr>
            </w:pPr>
            <w:r>
              <w:rPr>
                <w:rFonts w:cstheme="minorHAnsi"/>
                <w:sz w:val="18"/>
                <w:szCs w:val="18"/>
                <w:lang w:val="en-US"/>
              </w:rPr>
              <w:t>B, U</w:t>
            </w:r>
          </w:p>
        </w:tc>
      </w:tr>
      <w:tr w:rsidR="00CB146A" w:rsidRPr="00B918CF" w14:paraId="06816538" w14:textId="77777777" w:rsidTr="007C5405">
        <w:trPr>
          <w:cantSplit/>
        </w:trPr>
        <w:tc>
          <w:tcPr>
            <w:tcW w:w="1440" w:type="dxa"/>
            <w:shd w:val="clear" w:color="auto" w:fill="FFFFFF"/>
          </w:tcPr>
          <w:p w14:paraId="7CE2CE65" w14:textId="233FC82B" w:rsidR="00CB146A" w:rsidRDefault="00CB146A" w:rsidP="00A30702">
            <w:pPr>
              <w:spacing w:after="0"/>
              <w:jc w:val="left"/>
              <w:rPr>
                <w:rFonts w:cstheme="minorHAnsi"/>
                <w:sz w:val="18"/>
                <w:szCs w:val="18"/>
                <w:lang w:val="en-US"/>
              </w:rPr>
            </w:pPr>
            <w:r>
              <w:rPr>
                <w:rFonts w:cstheme="minorHAnsi"/>
                <w:sz w:val="18"/>
                <w:szCs w:val="18"/>
                <w:lang w:val="en-US"/>
              </w:rPr>
              <w:t>Logical Consistency / Domain Consistency</w:t>
            </w:r>
          </w:p>
        </w:tc>
        <w:tc>
          <w:tcPr>
            <w:tcW w:w="829" w:type="dxa"/>
            <w:shd w:val="clear" w:color="auto" w:fill="FFFFFF"/>
            <w:tcMar>
              <w:left w:w="115" w:type="dxa"/>
              <w:right w:w="173" w:type="dxa"/>
            </w:tcMar>
          </w:tcPr>
          <w:p w14:paraId="2414EE55" w14:textId="77777777" w:rsidR="00CB146A" w:rsidRPr="00AC1FEA" w:rsidRDefault="00CB146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207ED3F" w14:textId="26708B21" w:rsidR="00CB146A" w:rsidRDefault="00CB146A" w:rsidP="00624509">
            <w:pPr>
              <w:spacing w:after="0"/>
              <w:rPr>
                <w:rFonts w:cstheme="minorHAnsi"/>
                <w:sz w:val="18"/>
                <w:szCs w:val="18"/>
                <w:lang w:val="en-US"/>
              </w:rPr>
            </w:pPr>
            <w:r>
              <w:rPr>
                <w:rFonts w:cstheme="minorHAnsi"/>
                <w:sz w:val="18"/>
                <w:szCs w:val="18"/>
                <w:lang w:val="en-US"/>
              </w:rPr>
              <w:t>For each object where another object has identical attribute values and identical geometry (if applicable)</w:t>
            </w:r>
          </w:p>
        </w:tc>
        <w:tc>
          <w:tcPr>
            <w:tcW w:w="0" w:type="auto"/>
            <w:shd w:val="clear" w:color="auto" w:fill="FFFFFF"/>
          </w:tcPr>
          <w:p w14:paraId="152576D6" w14:textId="13D0BDAD" w:rsidR="00CB146A" w:rsidRDefault="00CB146A" w:rsidP="00624509">
            <w:pPr>
              <w:spacing w:after="0"/>
              <w:rPr>
                <w:rFonts w:cstheme="minorHAnsi"/>
                <w:sz w:val="18"/>
                <w:szCs w:val="18"/>
                <w:lang w:val="en-US"/>
              </w:rPr>
            </w:pPr>
            <w:r>
              <w:rPr>
                <w:rFonts w:cstheme="minorHAnsi"/>
                <w:sz w:val="18"/>
                <w:szCs w:val="18"/>
                <w:lang w:val="en-US"/>
              </w:rPr>
              <w:t>Object is a duplicate of another object (</w:t>
            </w:r>
            <w:proofErr w:type="spellStart"/>
            <w:r>
              <w:rPr>
                <w:rFonts w:cstheme="minorHAnsi"/>
                <w:sz w:val="18"/>
                <w:szCs w:val="18"/>
                <w:lang w:val="en-US"/>
              </w:rPr>
              <w:t>DuplicateObject</w:t>
            </w:r>
            <w:proofErr w:type="spellEnd"/>
            <w:r>
              <w:rPr>
                <w:rFonts w:cstheme="minorHAnsi"/>
                <w:sz w:val="18"/>
                <w:szCs w:val="18"/>
                <w:lang w:val="en-US"/>
              </w:rPr>
              <w:t>)</w:t>
            </w:r>
          </w:p>
        </w:tc>
        <w:tc>
          <w:tcPr>
            <w:tcW w:w="0" w:type="auto"/>
            <w:shd w:val="clear" w:color="auto" w:fill="FFFFFF"/>
          </w:tcPr>
          <w:p w14:paraId="594CA743" w14:textId="55EF43A2" w:rsidR="00CB146A" w:rsidRDefault="00CB146A" w:rsidP="00624509">
            <w:pPr>
              <w:spacing w:after="0"/>
              <w:rPr>
                <w:rFonts w:cstheme="minorHAnsi"/>
                <w:sz w:val="18"/>
                <w:szCs w:val="18"/>
                <w:lang w:val="en-US"/>
              </w:rPr>
            </w:pPr>
            <w:r>
              <w:rPr>
                <w:rFonts w:cstheme="minorHAnsi"/>
                <w:sz w:val="18"/>
                <w:szCs w:val="18"/>
                <w:lang w:val="en-US"/>
              </w:rPr>
              <w:t>Remove duplicate object</w:t>
            </w:r>
          </w:p>
        </w:tc>
        <w:tc>
          <w:tcPr>
            <w:tcW w:w="0" w:type="auto"/>
            <w:shd w:val="clear" w:color="auto" w:fill="FFFFFF"/>
          </w:tcPr>
          <w:p w14:paraId="6CB9A608" w14:textId="15492C61" w:rsidR="00CB146A" w:rsidRDefault="00CB146A" w:rsidP="00624509">
            <w:pPr>
              <w:spacing w:after="0"/>
              <w:rPr>
                <w:rFonts w:cstheme="minorHAnsi"/>
                <w:sz w:val="18"/>
                <w:szCs w:val="18"/>
                <w:lang w:val="en-US"/>
              </w:rPr>
            </w:pPr>
            <w:r>
              <w:rPr>
                <w:rFonts w:cstheme="minorHAnsi"/>
                <w:sz w:val="18"/>
                <w:szCs w:val="18"/>
                <w:lang w:val="en-US"/>
              </w:rPr>
              <w:t>--</w:t>
            </w:r>
          </w:p>
        </w:tc>
        <w:tc>
          <w:tcPr>
            <w:tcW w:w="0" w:type="auto"/>
            <w:shd w:val="clear" w:color="auto" w:fill="FFFFFF"/>
          </w:tcPr>
          <w:p w14:paraId="292361F1" w14:textId="33384C45" w:rsidR="00CB146A" w:rsidRDefault="00CB146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4D7116B8" w14:textId="5CBF7651" w:rsidR="00CB146A" w:rsidRDefault="00CB146A" w:rsidP="00624509">
            <w:pPr>
              <w:spacing w:after="0"/>
              <w:rPr>
                <w:rFonts w:cstheme="minorHAnsi"/>
                <w:sz w:val="18"/>
                <w:szCs w:val="18"/>
                <w:lang w:val="en-US"/>
              </w:rPr>
            </w:pPr>
            <w:r>
              <w:rPr>
                <w:rFonts w:cstheme="minorHAnsi"/>
                <w:sz w:val="18"/>
                <w:szCs w:val="18"/>
                <w:lang w:val="en-US"/>
              </w:rPr>
              <w:t>B, U, S</w:t>
            </w:r>
          </w:p>
        </w:tc>
      </w:tr>
      <w:tr w:rsidR="00DB4344" w:rsidRPr="00B918CF" w14:paraId="7E5624D8" w14:textId="77777777" w:rsidTr="007C5405">
        <w:trPr>
          <w:cantSplit/>
        </w:trPr>
        <w:tc>
          <w:tcPr>
            <w:tcW w:w="1440" w:type="dxa"/>
            <w:shd w:val="clear" w:color="auto" w:fill="FFFFFF"/>
          </w:tcPr>
          <w:p w14:paraId="22387767" w14:textId="5C4DAE5C" w:rsidR="00F461DA"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p>
        </w:tc>
        <w:tc>
          <w:tcPr>
            <w:tcW w:w="829" w:type="dxa"/>
            <w:shd w:val="clear" w:color="auto" w:fill="FFFFFF"/>
            <w:tcMar>
              <w:left w:w="115" w:type="dxa"/>
              <w:right w:w="173" w:type="dxa"/>
            </w:tcMar>
          </w:tcPr>
          <w:p w14:paraId="433CC68B" w14:textId="7DB5EE55" w:rsidR="00F461DA" w:rsidRPr="00AC1FEA" w:rsidRDefault="00F461D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D998DCD" w14:textId="32466B32" w:rsidR="00F461DA" w:rsidRPr="00B918CF" w:rsidRDefault="00F461DA" w:rsidP="00624509">
            <w:pPr>
              <w:spacing w:after="0"/>
              <w:rPr>
                <w:rFonts w:cstheme="minorHAnsi"/>
                <w:sz w:val="18"/>
                <w:szCs w:val="18"/>
                <w:lang w:val="en-US"/>
              </w:rPr>
            </w:pPr>
            <w:r w:rsidRPr="00B918CF">
              <w:rPr>
                <w:rFonts w:cstheme="minorHAnsi"/>
                <w:sz w:val="18"/>
                <w:szCs w:val="18"/>
                <w:lang w:val="en-US"/>
              </w:rPr>
              <w:t xml:space="preserve">For each </w:t>
            </w:r>
            <w:r w:rsidR="00AF5BC9">
              <w:rPr>
                <w:rFonts w:cstheme="minorHAnsi"/>
                <w:sz w:val="18"/>
                <w:szCs w:val="18"/>
                <w:lang w:val="en-US"/>
              </w:rPr>
              <w:t>object</w:t>
            </w:r>
            <w:r w:rsidRPr="00B918CF">
              <w:rPr>
                <w:rFonts w:cstheme="minorHAnsi"/>
                <w:sz w:val="18"/>
                <w:szCs w:val="18"/>
                <w:lang w:val="en-US"/>
              </w:rPr>
              <w:t xml:space="preserve"> which does not have a valid feature </w:t>
            </w:r>
            <w:r w:rsidR="00AF5BC9">
              <w:rPr>
                <w:rFonts w:cstheme="minorHAnsi"/>
                <w:sz w:val="18"/>
                <w:szCs w:val="18"/>
                <w:lang w:val="en-US"/>
              </w:rPr>
              <w:t>or information type</w:t>
            </w:r>
            <w:r w:rsidR="00AF5BC9" w:rsidRPr="00B918CF">
              <w:rPr>
                <w:rFonts w:cstheme="minorHAnsi"/>
                <w:sz w:val="18"/>
                <w:szCs w:val="18"/>
                <w:lang w:val="en-US"/>
              </w:rPr>
              <w:t xml:space="preserve"> </w:t>
            </w:r>
            <w:r w:rsidRPr="00B918CF">
              <w:rPr>
                <w:rFonts w:cstheme="minorHAnsi"/>
                <w:sz w:val="18"/>
                <w:szCs w:val="18"/>
                <w:lang w:val="en-US"/>
              </w:rPr>
              <w:t>label/code as defined by the feature catalogue.</w:t>
            </w:r>
          </w:p>
        </w:tc>
        <w:tc>
          <w:tcPr>
            <w:tcW w:w="0" w:type="auto"/>
            <w:shd w:val="clear" w:color="auto" w:fill="FFFFFF"/>
          </w:tcPr>
          <w:p w14:paraId="56E1BA01" w14:textId="77777777" w:rsidR="00F461DA" w:rsidRPr="00B918CF" w:rsidRDefault="00F461DA" w:rsidP="00624509">
            <w:pPr>
              <w:spacing w:after="0"/>
              <w:rPr>
                <w:rFonts w:cstheme="minorHAnsi"/>
                <w:sz w:val="18"/>
                <w:szCs w:val="18"/>
                <w:lang w:val="en-US"/>
              </w:rPr>
            </w:pPr>
            <w:r w:rsidRPr="00B918CF">
              <w:rPr>
                <w:rFonts w:cstheme="minorHAnsi"/>
                <w:sz w:val="18"/>
                <w:szCs w:val="18"/>
                <w:lang w:val="en-US"/>
              </w:rPr>
              <w:t>Object has invalid feature class code.</w:t>
            </w:r>
          </w:p>
        </w:tc>
        <w:tc>
          <w:tcPr>
            <w:tcW w:w="0" w:type="auto"/>
            <w:shd w:val="clear" w:color="auto" w:fill="FFFFFF"/>
          </w:tcPr>
          <w:p w14:paraId="2CA98B9C" w14:textId="77777777" w:rsidR="00F461DA" w:rsidRPr="00B918CF" w:rsidRDefault="00F461DA" w:rsidP="00624509">
            <w:pPr>
              <w:spacing w:after="0"/>
              <w:rPr>
                <w:rFonts w:cstheme="minorHAnsi"/>
                <w:sz w:val="18"/>
                <w:szCs w:val="18"/>
                <w:lang w:val="en-US"/>
              </w:rPr>
            </w:pPr>
            <w:r w:rsidRPr="00B918CF">
              <w:rPr>
                <w:rFonts w:cstheme="minorHAnsi"/>
                <w:sz w:val="18"/>
                <w:szCs w:val="18"/>
                <w:lang w:val="en-US"/>
              </w:rPr>
              <w:t>Amend object class code.</w:t>
            </w:r>
          </w:p>
        </w:tc>
        <w:tc>
          <w:tcPr>
            <w:tcW w:w="0" w:type="auto"/>
            <w:shd w:val="clear" w:color="auto" w:fill="FFFFFF"/>
          </w:tcPr>
          <w:p w14:paraId="7F5DB1F1" w14:textId="32AD1332" w:rsidR="00F461DA" w:rsidRPr="00B918CF" w:rsidRDefault="00BF46CC" w:rsidP="00624509">
            <w:pPr>
              <w:spacing w:after="0"/>
              <w:rPr>
                <w:rFonts w:cstheme="minorHAnsi"/>
                <w:sz w:val="18"/>
                <w:szCs w:val="18"/>
                <w:lang w:val="en-US"/>
              </w:rPr>
            </w:pPr>
            <w:r>
              <w:rPr>
                <w:rFonts w:cstheme="minorHAnsi"/>
                <w:sz w:val="18"/>
                <w:szCs w:val="18"/>
                <w:lang w:val="en-US"/>
              </w:rPr>
              <w:t xml:space="preserve">PS 4.2, </w:t>
            </w:r>
            <w:r w:rsidR="00F461DA">
              <w:rPr>
                <w:rFonts w:cstheme="minorHAnsi"/>
                <w:sz w:val="18"/>
                <w:szCs w:val="18"/>
                <w:lang w:val="en-US"/>
              </w:rPr>
              <w:t>FC</w:t>
            </w:r>
            <w:r>
              <w:rPr>
                <w:rFonts w:cstheme="minorHAnsi"/>
                <w:sz w:val="18"/>
                <w:szCs w:val="18"/>
                <w:lang w:val="en-US"/>
              </w:rPr>
              <w:t>, DCEG</w:t>
            </w:r>
          </w:p>
        </w:tc>
        <w:tc>
          <w:tcPr>
            <w:tcW w:w="0" w:type="auto"/>
            <w:shd w:val="clear" w:color="auto" w:fill="FFFFFF"/>
          </w:tcPr>
          <w:p w14:paraId="4A1822FF" w14:textId="66E383A8" w:rsidR="00F461DA"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48805553" w14:textId="6E9E4DB6" w:rsidR="00F461DA" w:rsidRPr="00B918CF" w:rsidRDefault="00F461DA"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7040B28B" w14:textId="77777777" w:rsidTr="007C5405">
        <w:trPr>
          <w:cantSplit/>
        </w:trPr>
        <w:tc>
          <w:tcPr>
            <w:tcW w:w="1440" w:type="dxa"/>
            <w:shd w:val="clear" w:color="auto" w:fill="FFFFFF"/>
          </w:tcPr>
          <w:p w14:paraId="7B8F4A3C" w14:textId="10776254" w:rsidR="00F461DA"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p>
        </w:tc>
        <w:tc>
          <w:tcPr>
            <w:tcW w:w="829" w:type="dxa"/>
            <w:shd w:val="clear" w:color="auto" w:fill="FFFFFF"/>
            <w:tcMar>
              <w:left w:w="115" w:type="dxa"/>
              <w:right w:w="173" w:type="dxa"/>
            </w:tcMar>
          </w:tcPr>
          <w:p w14:paraId="49D06E8D" w14:textId="4785352E" w:rsidR="00F461DA" w:rsidRPr="00AC1FEA" w:rsidRDefault="00F461D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C2DE945" w14:textId="7375D1FD" w:rsidR="00F461DA" w:rsidRPr="00B918CF" w:rsidRDefault="00F461DA" w:rsidP="00624509">
            <w:pPr>
              <w:spacing w:after="0"/>
              <w:rPr>
                <w:rFonts w:cstheme="minorHAnsi"/>
                <w:sz w:val="18"/>
                <w:szCs w:val="18"/>
                <w:lang w:val="en-US"/>
              </w:rPr>
            </w:pPr>
            <w:r w:rsidRPr="00B918CF">
              <w:rPr>
                <w:rFonts w:cstheme="minorHAnsi"/>
                <w:sz w:val="18"/>
                <w:szCs w:val="18"/>
                <w:lang w:val="en-US"/>
              </w:rPr>
              <w:t xml:space="preserve">For each attribute which does not </w:t>
            </w:r>
            <w:r w:rsidR="00B910EA">
              <w:rPr>
                <w:rFonts w:cstheme="minorHAnsi"/>
                <w:sz w:val="18"/>
                <w:szCs w:val="18"/>
                <w:lang w:val="en-US"/>
              </w:rPr>
              <w:t>correspond to</w:t>
            </w:r>
            <w:r w:rsidR="00B910EA" w:rsidRPr="00B918CF">
              <w:rPr>
                <w:rFonts w:cstheme="minorHAnsi"/>
                <w:sz w:val="18"/>
                <w:szCs w:val="18"/>
                <w:lang w:val="en-US"/>
              </w:rPr>
              <w:t xml:space="preserve"> </w:t>
            </w:r>
            <w:r w:rsidRPr="00B918CF">
              <w:rPr>
                <w:rFonts w:cstheme="minorHAnsi"/>
                <w:sz w:val="18"/>
                <w:szCs w:val="18"/>
                <w:lang w:val="en-US"/>
              </w:rPr>
              <w:t>a</w:t>
            </w:r>
            <w:r w:rsidR="00B910EA">
              <w:rPr>
                <w:rFonts w:cstheme="minorHAnsi"/>
                <w:sz w:val="18"/>
                <w:szCs w:val="18"/>
                <w:lang w:val="en-US"/>
              </w:rPr>
              <w:t>n</w:t>
            </w:r>
            <w:r w:rsidRPr="00B918CF">
              <w:rPr>
                <w:rFonts w:cstheme="minorHAnsi"/>
                <w:sz w:val="18"/>
                <w:szCs w:val="18"/>
                <w:lang w:val="en-US"/>
              </w:rPr>
              <w:t xml:space="preserve"> attribute code as defined by the feature catalogue.</w:t>
            </w:r>
          </w:p>
        </w:tc>
        <w:tc>
          <w:tcPr>
            <w:tcW w:w="0" w:type="auto"/>
            <w:shd w:val="clear" w:color="auto" w:fill="FFFFFF"/>
          </w:tcPr>
          <w:p w14:paraId="685AD1EF" w14:textId="007A7E0C" w:rsidR="00F461DA" w:rsidRPr="00B918CF" w:rsidRDefault="00F461DA" w:rsidP="00624509">
            <w:pPr>
              <w:spacing w:after="0"/>
              <w:rPr>
                <w:rFonts w:cstheme="minorHAnsi"/>
                <w:sz w:val="18"/>
                <w:szCs w:val="18"/>
                <w:lang w:val="en-US"/>
              </w:rPr>
            </w:pPr>
            <w:r w:rsidRPr="00B918CF">
              <w:rPr>
                <w:rFonts w:cstheme="minorHAnsi"/>
                <w:sz w:val="18"/>
                <w:szCs w:val="18"/>
                <w:lang w:val="en-US"/>
              </w:rPr>
              <w:t>Attribute has invalid attribute.</w:t>
            </w:r>
          </w:p>
        </w:tc>
        <w:tc>
          <w:tcPr>
            <w:tcW w:w="0" w:type="auto"/>
            <w:shd w:val="clear" w:color="auto" w:fill="FFFFFF"/>
          </w:tcPr>
          <w:p w14:paraId="7F349DCE" w14:textId="61CC2EE1" w:rsidR="00F461DA" w:rsidRPr="00B918CF" w:rsidRDefault="00F461DA" w:rsidP="00624509">
            <w:pPr>
              <w:spacing w:after="0"/>
              <w:rPr>
                <w:rFonts w:cstheme="minorHAnsi"/>
                <w:sz w:val="18"/>
                <w:szCs w:val="18"/>
                <w:lang w:val="en-US"/>
              </w:rPr>
            </w:pPr>
            <w:r w:rsidRPr="00B918CF">
              <w:rPr>
                <w:rFonts w:cstheme="minorHAnsi"/>
                <w:sz w:val="18"/>
                <w:szCs w:val="18"/>
                <w:lang w:val="en-US"/>
              </w:rPr>
              <w:t xml:space="preserve">Amend attribute </w:t>
            </w:r>
            <w:r w:rsidR="00B910EA">
              <w:rPr>
                <w:rFonts w:cstheme="minorHAnsi"/>
                <w:sz w:val="18"/>
                <w:szCs w:val="18"/>
                <w:lang w:val="en-US"/>
              </w:rPr>
              <w:t>name</w:t>
            </w:r>
            <w:r w:rsidRPr="00B918CF">
              <w:rPr>
                <w:rFonts w:cstheme="minorHAnsi"/>
                <w:sz w:val="18"/>
                <w:szCs w:val="18"/>
                <w:lang w:val="en-US"/>
              </w:rPr>
              <w:t>.</w:t>
            </w:r>
          </w:p>
        </w:tc>
        <w:tc>
          <w:tcPr>
            <w:tcW w:w="0" w:type="auto"/>
            <w:shd w:val="clear" w:color="auto" w:fill="FFFFFF"/>
          </w:tcPr>
          <w:p w14:paraId="2096DBD4" w14:textId="33C52289" w:rsidR="00F461DA" w:rsidRPr="00B918CF" w:rsidRDefault="00BF46CC"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6DD65374" w14:textId="43B89D03" w:rsidR="00F461DA"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567C0E62" w14:textId="1B036F6C" w:rsidR="00F461DA" w:rsidRPr="00B918CF" w:rsidRDefault="00F461DA"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690796A0" w14:textId="77777777" w:rsidTr="007C5405">
        <w:trPr>
          <w:cantSplit/>
        </w:trPr>
        <w:tc>
          <w:tcPr>
            <w:tcW w:w="1440" w:type="dxa"/>
            <w:shd w:val="clear" w:color="auto" w:fill="FFFFFF"/>
          </w:tcPr>
          <w:p w14:paraId="393D2D9C" w14:textId="4F03EC02" w:rsidR="00F461DA"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p>
        </w:tc>
        <w:tc>
          <w:tcPr>
            <w:tcW w:w="829" w:type="dxa"/>
            <w:shd w:val="clear" w:color="auto" w:fill="FFFFFF"/>
            <w:tcMar>
              <w:left w:w="115" w:type="dxa"/>
              <w:right w:w="173" w:type="dxa"/>
            </w:tcMar>
          </w:tcPr>
          <w:p w14:paraId="7D0E82BE" w14:textId="5C55FAC1" w:rsidR="00F461DA" w:rsidRPr="00AC1FEA" w:rsidRDefault="00F461D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30BAA3CB" w14:textId="04508907" w:rsidR="00F461DA" w:rsidRPr="00B918CF" w:rsidRDefault="00F461DA" w:rsidP="00624509">
            <w:pPr>
              <w:spacing w:after="0"/>
              <w:rPr>
                <w:rFonts w:cstheme="minorHAnsi"/>
                <w:sz w:val="18"/>
                <w:szCs w:val="18"/>
                <w:lang w:val="en-US"/>
              </w:rPr>
            </w:pPr>
            <w:r w:rsidRPr="00B918CF">
              <w:rPr>
                <w:rFonts w:cstheme="minorHAnsi"/>
                <w:sz w:val="18"/>
                <w:szCs w:val="18"/>
                <w:lang w:val="en-US"/>
              </w:rPr>
              <w:t>For each object which contains attributes outside the list of permissible attributes for the feature class (as defined in the feature catalogue).</w:t>
            </w:r>
          </w:p>
        </w:tc>
        <w:tc>
          <w:tcPr>
            <w:tcW w:w="0" w:type="auto"/>
            <w:shd w:val="clear" w:color="auto" w:fill="FFFFFF"/>
          </w:tcPr>
          <w:p w14:paraId="5784D127" w14:textId="20A59129" w:rsidR="00F461DA" w:rsidRDefault="00F461DA" w:rsidP="00624509">
            <w:pPr>
              <w:spacing w:after="0"/>
              <w:rPr>
                <w:rFonts w:cstheme="minorHAnsi"/>
                <w:sz w:val="18"/>
                <w:szCs w:val="18"/>
                <w:lang w:val="en-US"/>
              </w:rPr>
            </w:pPr>
            <w:r w:rsidRPr="00B918CF">
              <w:rPr>
                <w:rFonts w:cstheme="minorHAnsi"/>
                <w:sz w:val="18"/>
                <w:szCs w:val="18"/>
                <w:lang w:val="en-US"/>
              </w:rPr>
              <w:t xml:space="preserve">Attribute not permitted on feature </w:t>
            </w:r>
            <w:r w:rsidR="00BF5C61">
              <w:rPr>
                <w:rFonts w:cstheme="minorHAnsi"/>
                <w:sz w:val="18"/>
                <w:szCs w:val="18"/>
                <w:lang w:val="en-US"/>
              </w:rPr>
              <w:t>or information type</w:t>
            </w:r>
            <w:r w:rsidRPr="00B918CF">
              <w:rPr>
                <w:rFonts w:cstheme="minorHAnsi"/>
                <w:sz w:val="18"/>
                <w:szCs w:val="18"/>
                <w:lang w:val="en-US"/>
              </w:rPr>
              <w:t>.</w:t>
            </w:r>
          </w:p>
          <w:p w14:paraId="032A6476" w14:textId="7C3537FC" w:rsidR="00BF5C61" w:rsidRPr="00B918CF" w:rsidRDefault="00BF5C61" w:rsidP="00624509">
            <w:pPr>
              <w:spacing w:after="0"/>
              <w:rPr>
                <w:rFonts w:cstheme="minorHAnsi"/>
                <w:sz w:val="18"/>
                <w:szCs w:val="18"/>
                <w:lang w:val="en-US"/>
              </w:rPr>
            </w:pPr>
            <w:r>
              <w:rPr>
                <w:rFonts w:cstheme="minorHAnsi"/>
                <w:sz w:val="18"/>
                <w:szCs w:val="18"/>
                <w:lang w:val="en-US"/>
              </w:rPr>
              <w:t>(</w:t>
            </w:r>
            <w:proofErr w:type="spellStart"/>
            <w:r>
              <w:rPr>
                <w:rFonts w:cstheme="minorHAnsi"/>
                <w:sz w:val="18"/>
                <w:szCs w:val="18"/>
                <w:lang w:val="en-US"/>
              </w:rPr>
              <w:t>InvalidAttributeBinding</w:t>
            </w:r>
            <w:proofErr w:type="spellEnd"/>
            <w:r>
              <w:rPr>
                <w:rFonts w:cstheme="minorHAnsi"/>
                <w:sz w:val="18"/>
                <w:szCs w:val="18"/>
                <w:lang w:val="en-US"/>
              </w:rPr>
              <w:t xml:space="preserve">, </w:t>
            </w:r>
            <w:proofErr w:type="spellStart"/>
            <w:r>
              <w:rPr>
                <w:rFonts w:cstheme="minorHAnsi"/>
                <w:sz w:val="18"/>
                <w:szCs w:val="18"/>
                <w:lang w:val="en-US"/>
              </w:rPr>
              <w:t>ProhibitedAttribute</w:t>
            </w:r>
            <w:proofErr w:type="spellEnd"/>
            <w:r>
              <w:rPr>
                <w:rFonts w:cstheme="minorHAnsi"/>
                <w:sz w:val="18"/>
                <w:szCs w:val="18"/>
                <w:lang w:val="en-US"/>
              </w:rPr>
              <w:t>)</w:t>
            </w:r>
          </w:p>
        </w:tc>
        <w:tc>
          <w:tcPr>
            <w:tcW w:w="0" w:type="auto"/>
            <w:shd w:val="clear" w:color="auto" w:fill="FFFFFF"/>
          </w:tcPr>
          <w:p w14:paraId="0C5CC1CF" w14:textId="77777777" w:rsidR="00F461DA" w:rsidRPr="00B918CF" w:rsidRDefault="00F461DA" w:rsidP="00624509">
            <w:pPr>
              <w:spacing w:after="0"/>
              <w:rPr>
                <w:rFonts w:cstheme="minorHAnsi"/>
                <w:sz w:val="18"/>
                <w:szCs w:val="18"/>
                <w:lang w:val="en-US"/>
              </w:rPr>
            </w:pPr>
            <w:r w:rsidRPr="00B918CF">
              <w:rPr>
                <w:rFonts w:cstheme="minorHAnsi"/>
                <w:sz w:val="18"/>
                <w:szCs w:val="18"/>
                <w:lang w:val="en-US"/>
              </w:rPr>
              <w:t>Remove attribute.</w:t>
            </w:r>
          </w:p>
        </w:tc>
        <w:tc>
          <w:tcPr>
            <w:tcW w:w="0" w:type="auto"/>
            <w:shd w:val="clear" w:color="auto" w:fill="FFFFFF"/>
          </w:tcPr>
          <w:p w14:paraId="5D83EBDB" w14:textId="2CCAC401" w:rsidR="00F461DA" w:rsidRPr="00B918CF" w:rsidRDefault="00BF46CC"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5CA84D70" w14:textId="20DF0279" w:rsidR="00F461DA"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28FC103C" w14:textId="524C8572" w:rsidR="00F461DA" w:rsidRPr="00B918CF" w:rsidRDefault="00F461DA" w:rsidP="00624509">
            <w:pPr>
              <w:spacing w:after="0"/>
              <w:rPr>
                <w:rFonts w:cstheme="minorHAnsi"/>
                <w:sz w:val="18"/>
                <w:szCs w:val="18"/>
                <w:lang w:val="en-US"/>
              </w:rPr>
            </w:pPr>
            <w:r w:rsidRPr="00B918CF">
              <w:rPr>
                <w:rFonts w:cstheme="minorHAnsi"/>
                <w:sz w:val="18"/>
                <w:szCs w:val="18"/>
                <w:lang w:val="en-US"/>
              </w:rPr>
              <w:t>B, U</w:t>
            </w:r>
          </w:p>
        </w:tc>
      </w:tr>
      <w:tr w:rsidR="00CB146A" w:rsidRPr="00B918CF" w14:paraId="174CE44B" w14:textId="77777777" w:rsidTr="007C5405">
        <w:trPr>
          <w:cantSplit/>
        </w:trPr>
        <w:tc>
          <w:tcPr>
            <w:tcW w:w="1440" w:type="dxa"/>
            <w:shd w:val="clear" w:color="auto" w:fill="FFFFFF"/>
          </w:tcPr>
          <w:p w14:paraId="5CB52A65" w14:textId="4E10F67B" w:rsidR="00CB146A" w:rsidRPr="00343F74" w:rsidRDefault="00CB146A"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p>
        </w:tc>
        <w:tc>
          <w:tcPr>
            <w:tcW w:w="829" w:type="dxa"/>
            <w:shd w:val="clear" w:color="auto" w:fill="FFFFFF"/>
            <w:tcMar>
              <w:left w:w="115" w:type="dxa"/>
              <w:right w:w="173" w:type="dxa"/>
            </w:tcMar>
          </w:tcPr>
          <w:p w14:paraId="2D28481F" w14:textId="77777777" w:rsidR="00CB146A" w:rsidRPr="00AC1FEA" w:rsidRDefault="00CB146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D63A885" w14:textId="76F3ECCD" w:rsidR="00CB146A" w:rsidRPr="00B918CF" w:rsidRDefault="00CB146A" w:rsidP="00624509">
            <w:pPr>
              <w:spacing w:after="0"/>
              <w:rPr>
                <w:rFonts w:cstheme="minorHAnsi"/>
                <w:sz w:val="18"/>
                <w:szCs w:val="18"/>
                <w:lang w:val="en-US"/>
              </w:rPr>
            </w:pPr>
            <w:r>
              <w:rPr>
                <w:rFonts w:cstheme="minorHAnsi"/>
                <w:sz w:val="18"/>
                <w:szCs w:val="18"/>
                <w:lang w:val="en-US"/>
              </w:rPr>
              <w:t xml:space="preserve">For each </w:t>
            </w:r>
            <w:r w:rsidR="00BF5C61">
              <w:rPr>
                <w:rFonts w:cstheme="minorHAnsi"/>
                <w:sz w:val="18"/>
                <w:szCs w:val="18"/>
                <w:lang w:val="en-US"/>
              </w:rPr>
              <w:t xml:space="preserve">object which is present in the dataset which references a geometry which is not permitted in the feature catalogue (including </w:t>
            </w:r>
            <w:proofErr w:type="spellStart"/>
            <w:r w:rsidR="00BF5C61">
              <w:rPr>
                <w:rFonts w:cstheme="minorHAnsi"/>
                <w:sz w:val="18"/>
                <w:szCs w:val="18"/>
                <w:lang w:val="en-US"/>
              </w:rPr>
              <w:t>noGeometry</w:t>
            </w:r>
            <w:proofErr w:type="spellEnd"/>
            <w:r w:rsidR="00BF5C61">
              <w:rPr>
                <w:rFonts w:cstheme="minorHAnsi"/>
                <w:sz w:val="18"/>
                <w:szCs w:val="18"/>
                <w:lang w:val="en-US"/>
              </w:rPr>
              <w:t xml:space="preserve"> if allowed)</w:t>
            </w:r>
          </w:p>
        </w:tc>
        <w:tc>
          <w:tcPr>
            <w:tcW w:w="0" w:type="auto"/>
            <w:shd w:val="clear" w:color="auto" w:fill="FFFFFF"/>
          </w:tcPr>
          <w:p w14:paraId="6023DF0C" w14:textId="77777777" w:rsidR="00BF5C61" w:rsidRDefault="00BF5C61" w:rsidP="00624509">
            <w:pPr>
              <w:spacing w:after="0"/>
              <w:rPr>
                <w:rFonts w:cstheme="minorHAnsi"/>
                <w:sz w:val="18"/>
                <w:szCs w:val="18"/>
                <w:lang w:val="en-US"/>
              </w:rPr>
            </w:pPr>
            <w:r>
              <w:rPr>
                <w:rFonts w:cstheme="minorHAnsi"/>
                <w:sz w:val="18"/>
                <w:szCs w:val="18"/>
                <w:lang w:val="en-US"/>
              </w:rPr>
              <w:t>Feature types must only have permitted geometric primitives.</w:t>
            </w:r>
          </w:p>
          <w:p w14:paraId="7344FFA8" w14:textId="55BDD748" w:rsidR="00BF5C61" w:rsidRPr="00B918CF" w:rsidRDefault="00BF5C61" w:rsidP="00624509">
            <w:pPr>
              <w:spacing w:after="0"/>
              <w:rPr>
                <w:rFonts w:cstheme="minorHAnsi"/>
                <w:sz w:val="18"/>
                <w:szCs w:val="18"/>
                <w:lang w:val="en-US"/>
              </w:rPr>
            </w:pPr>
            <w:r>
              <w:rPr>
                <w:rFonts w:cstheme="minorHAnsi"/>
                <w:sz w:val="18"/>
                <w:szCs w:val="18"/>
                <w:lang w:val="en-US"/>
              </w:rPr>
              <w:t>(</w:t>
            </w:r>
            <w:proofErr w:type="spellStart"/>
            <w:r>
              <w:rPr>
                <w:rFonts w:cstheme="minorHAnsi"/>
                <w:sz w:val="18"/>
                <w:szCs w:val="18"/>
                <w:lang w:val="en-US"/>
              </w:rPr>
              <w:t>ProhibitedGeometry</w:t>
            </w:r>
            <w:proofErr w:type="spellEnd"/>
            <w:r>
              <w:rPr>
                <w:rFonts w:cstheme="minorHAnsi"/>
                <w:sz w:val="18"/>
                <w:szCs w:val="18"/>
                <w:lang w:val="en-US"/>
              </w:rPr>
              <w:t>)</w:t>
            </w:r>
          </w:p>
        </w:tc>
        <w:tc>
          <w:tcPr>
            <w:tcW w:w="0" w:type="auto"/>
            <w:shd w:val="clear" w:color="auto" w:fill="FFFFFF"/>
          </w:tcPr>
          <w:p w14:paraId="3910CE49" w14:textId="32702C20" w:rsidR="00CB146A" w:rsidRPr="00B918CF" w:rsidRDefault="00BF5C61" w:rsidP="00624509">
            <w:pPr>
              <w:spacing w:after="0"/>
              <w:rPr>
                <w:rFonts w:cstheme="minorHAnsi"/>
                <w:sz w:val="18"/>
                <w:szCs w:val="18"/>
                <w:lang w:val="en-US"/>
              </w:rPr>
            </w:pPr>
            <w:r>
              <w:rPr>
                <w:rFonts w:cstheme="minorHAnsi"/>
                <w:sz w:val="18"/>
                <w:szCs w:val="18"/>
                <w:lang w:val="en-US"/>
              </w:rPr>
              <w:t>Use allowed spatial primitive.</w:t>
            </w:r>
          </w:p>
        </w:tc>
        <w:tc>
          <w:tcPr>
            <w:tcW w:w="0" w:type="auto"/>
            <w:shd w:val="clear" w:color="auto" w:fill="FFFFFF"/>
          </w:tcPr>
          <w:p w14:paraId="54C6A2E8" w14:textId="7734744F" w:rsidR="00CB146A" w:rsidRDefault="00BF5C61"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636476B2" w14:textId="325EF762" w:rsidR="00CB146A" w:rsidRDefault="00BF5C61"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202A7165" w14:textId="37AA9A68" w:rsidR="00CB146A" w:rsidRPr="00B918CF" w:rsidRDefault="00BF5C61" w:rsidP="00624509">
            <w:pPr>
              <w:spacing w:after="0"/>
              <w:rPr>
                <w:rFonts w:cstheme="minorHAnsi"/>
                <w:sz w:val="18"/>
                <w:szCs w:val="18"/>
                <w:lang w:val="en-US"/>
              </w:rPr>
            </w:pPr>
            <w:r>
              <w:rPr>
                <w:rFonts w:cstheme="minorHAnsi"/>
                <w:sz w:val="18"/>
                <w:szCs w:val="18"/>
                <w:lang w:val="en-US"/>
              </w:rPr>
              <w:t>B, U</w:t>
            </w:r>
          </w:p>
        </w:tc>
      </w:tr>
      <w:tr w:rsidR="0046345C" w:rsidRPr="00B918CF" w14:paraId="4CE59637" w14:textId="77777777" w:rsidTr="007C5405">
        <w:trPr>
          <w:cantSplit/>
        </w:trPr>
        <w:tc>
          <w:tcPr>
            <w:tcW w:w="1440" w:type="dxa"/>
            <w:shd w:val="clear" w:color="auto" w:fill="FFFFFF"/>
          </w:tcPr>
          <w:p w14:paraId="13746A59" w14:textId="19FA14F6" w:rsidR="0046345C"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Domain Consistency</w:t>
            </w:r>
          </w:p>
        </w:tc>
        <w:tc>
          <w:tcPr>
            <w:tcW w:w="829" w:type="dxa"/>
            <w:shd w:val="clear" w:color="auto" w:fill="FFFFFF"/>
            <w:tcMar>
              <w:left w:w="115" w:type="dxa"/>
              <w:right w:w="173" w:type="dxa"/>
            </w:tcMar>
          </w:tcPr>
          <w:p w14:paraId="74208FC7" w14:textId="77777777" w:rsidR="0046345C" w:rsidRPr="00AC1FEA" w:rsidRDefault="0046345C"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038AF05" w14:textId="7E2E81D4" w:rsidR="0046345C" w:rsidRPr="00B918CF" w:rsidRDefault="0046345C" w:rsidP="00624509">
            <w:pPr>
              <w:spacing w:after="0"/>
              <w:rPr>
                <w:rFonts w:cstheme="minorHAnsi"/>
                <w:sz w:val="18"/>
                <w:szCs w:val="18"/>
                <w:lang w:val="en-US"/>
              </w:rPr>
            </w:pPr>
            <w:r>
              <w:rPr>
                <w:rFonts w:cstheme="minorHAnsi"/>
                <w:sz w:val="18"/>
                <w:szCs w:val="18"/>
                <w:lang w:val="en-US"/>
              </w:rPr>
              <w:t xml:space="preserve">For each </w:t>
            </w:r>
            <w:r w:rsidR="00AA2497">
              <w:rPr>
                <w:rFonts w:cstheme="minorHAnsi"/>
                <w:sz w:val="18"/>
                <w:szCs w:val="18"/>
                <w:lang w:val="en-US"/>
              </w:rPr>
              <w:t xml:space="preserve">integer or real </w:t>
            </w:r>
            <w:r>
              <w:rPr>
                <w:rFonts w:cstheme="minorHAnsi"/>
                <w:sz w:val="18"/>
                <w:szCs w:val="18"/>
                <w:lang w:val="en-US"/>
              </w:rPr>
              <w:t xml:space="preserve">attribute whose value </w:t>
            </w:r>
            <w:r w:rsidR="00AA2497">
              <w:rPr>
                <w:rFonts w:cstheme="minorHAnsi"/>
                <w:sz w:val="18"/>
                <w:szCs w:val="18"/>
                <w:lang w:val="en-US"/>
              </w:rPr>
              <w:t>does not conform to the range (if any) defined in the feature catalogue</w:t>
            </w:r>
          </w:p>
        </w:tc>
        <w:tc>
          <w:tcPr>
            <w:tcW w:w="0" w:type="auto"/>
            <w:shd w:val="clear" w:color="auto" w:fill="FFFFFF"/>
          </w:tcPr>
          <w:p w14:paraId="295ED377" w14:textId="77777777" w:rsidR="0046345C" w:rsidRDefault="00AA2497" w:rsidP="00624509">
            <w:pPr>
              <w:spacing w:after="0"/>
              <w:rPr>
                <w:rFonts w:cstheme="minorHAnsi"/>
                <w:sz w:val="18"/>
                <w:szCs w:val="18"/>
                <w:lang w:val="en-US"/>
              </w:rPr>
            </w:pPr>
            <w:r>
              <w:rPr>
                <w:rFonts w:cstheme="minorHAnsi"/>
                <w:sz w:val="18"/>
                <w:szCs w:val="18"/>
                <w:lang w:val="en-US"/>
              </w:rPr>
              <w:t>Error in numeric attribute value.</w:t>
            </w:r>
          </w:p>
          <w:p w14:paraId="399F11AF" w14:textId="73E04C3F" w:rsidR="00BF5C61" w:rsidRPr="00B918CF" w:rsidRDefault="00BF5C61" w:rsidP="00624509">
            <w:pPr>
              <w:spacing w:after="0"/>
              <w:rPr>
                <w:rFonts w:cstheme="minorHAnsi"/>
                <w:sz w:val="18"/>
                <w:szCs w:val="18"/>
                <w:lang w:val="en-US"/>
              </w:rPr>
            </w:pPr>
            <w:r>
              <w:rPr>
                <w:rFonts w:cstheme="minorHAnsi"/>
                <w:sz w:val="18"/>
                <w:szCs w:val="18"/>
                <w:lang w:val="en-US"/>
              </w:rPr>
              <w:t>(</w:t>
            </w:r>
            <w:proofErr w:type="spellStart"/>
            <w:r>
              <w:rPr>
                <w:rFonts w:cstheme="minorHAnsi"/>
                <w:sz w:val="18"/>
                <w:szCs w:val="18"/>
                <w:lang w:val="en-US"/>
              </w:rPr>
              <w:t>ProhibitedAttributeValue</w:t>
            </w:r>
            <w:proofErr w:type="spellEnd"/>
            <w:r>
              <w:rPr>
                <w:rFonts w:cstheme="minorHAnsi"/>
                <w:sz w:val="18"/>
                <w:szCs w:val="18"/>
                <w:lang w:val="en-US"/>
              </w:rPr>
              <w:t>)</w:t>
            </w:r>
          </w:p>
        </w:tc>
        <w:tc>
          <w:tcPr>
            <w:tcW w:w="0" w:type="auto"/>
            <w:shd w:val="clear" w:color="auto" w:fill="FFFFFF"/>
          </w:tcPr>
          <w:p w14:paraId="26762943" w14:textId="6AA5BAEA" w:rsidR="0046345C" w:rsidRPr="00B918CF" w:rsidRDefault="00AA2497" w:rsidP="00624509">
            <w:pPr>
              <w:spacing w:after="0"/>
              <w:rPr>
                <w:rFonts w:cstheme="minorHAnsi"/>
                <w:sz w:val="18"/>
                <w:szCs w:val="18"/>
                <w:lang w:val="en-US"/>
              </w:rPr>
            </w:pPr>
            <w:r>
              <w:rPr>
                <w:rFonts w:cstheme="minorHAnsi"/>
                <w:sz w:val="18"/>
                <w:szCs w:val="18"/>
                <w:lang w:val="en-US"/>
              </w:rPr>
              <w:t>Correct value</w:t>
            </w:r>
          </w:p>
        </w:tc>
        <w:tc>
          <w:tcPr>
            <w:tcW w:w="0" w:type="auto"/>
            <w:shd w:val="clear" w:color="auto" w:fill="FFFFFF"/>
          </w:tcPr>
          <w:p w14:paraId="1E19BC25" w14:textId="0F6AC217" w:rsidR="0046345C" w:rsidRDefault="008126BD" w:rsidP="00624509">
            <w:pPr>
              <w:spacing w:after="0"/>
              <w:rPr>
                <w:rFonts w:cstheme="minorHAnsi"/>
                <w:sz w:val="18"/>
                <w:szCs w:val="18"/>
                <w:lang w:val="en-US"/>
              </w:rPr>
            </w:pPr>
            <w:r>
              <w:rPr>
                <w:rFonts w:cstheme="minorHAnsi"/>
                <w:sz w:val="18"/>
                <w:szCs w:val="18"/>
                <w:lang w:val="en-US"/>
              </w:rPr>
              <w:t>FC</w:t>
            </w:r>
          </w:p>
        </w:tc>
        <w:tc>
          <w:tcPr>
            <w:tcW w:w="0" w:type="auto"/>
            <w:shd w:val="clear" w:color="auto" w:fill="FFFFFF"/>
          </w:tcPr>
          <w:p w14:paraId="5C5391E2" w14:textId="674A4624" w:rsidR="0046345C" w:rsidRDefault="00AA2497" w:rsidP="00624509">
            <w:pPr>
              <w:spacing w:after="0"/>
              <w:rPr>
                <w:rFonts w:cstheme="minorHAnsi"/>
                <w:sz w:val="18"/>
                <w:szCs w:val="18"/>
                <w:lang w:val="en-US"/>
              </w:rPr>
            </w:pPr>
            <w:r>
              <w:rPr>
                <w:rFonts w:cstheme="minorHAnsi"/>
                <w:sz w:val="18"/>
                <w:szCs w:val="18"/>
                <w:lang w:val="en-US"/>
              </w:rPr>
              <w:t>C</w:t>
            </w:r>
          </w:p>
        </w:tc>
        <w:tc>
          <w:tcPr>
            <w:tcW w:w="0" w:type="auto"/>
            <w:shd w:val="clear" w:color="auto" w:fill="FFFFFF"/>
          </w:tcPr>
          <w:p w14:paraId="0D107F05" w14:textId="3FC2F578" w:rsidR="0046345C" w:rsidRPr="00B918CF" w:rsidRDefault="00AA2497" w:rsidP="00624509">
            <w:pPr>
              <w:spacing w:after="0"/>
              <w:rPr>
                <w:rFonts w:cstheme="minorHAnsi"/>
                <w:sz w:val="18"/>
                <w:szCs w:val="18"/>
                <w:lang w:val="en-US"/>
              </w:rPr>
            </w:pPr>
            <w:r>
              <w:rPr>
                <w:rFonts w:cstheme="minorHAnsi"/>
                <w:sz w:val="18"/>
                <w:szCs w:val="18"/>
                <w:lang w:val="en-US"/>
              </w:rPr>
              <w:t>B, U</w:t>
            </w:r>
          </w:p>
        </w:tc>
      </w:tr>
      <w:tr w:rsidR="00AA2497" w:rsidRPr="00B918CF" w14:paraId="62C3267C" w14:textId="77777777" w:rsidTr="007C5405">
        <w:trPr>
          <w:cantSplit/>
        </w:trPr>
        <w:tc>
          <w:tcPr>
            <w:tcW w:w="1440" w:type="dxa"/>
            <w:shd w:val="clear" w:color="auto" w:fill="FFFFFF"/>
          </w:tcPr>
          <w:p w14:paraId="5BB1C548" w14:textId="3BE85BDE" w:rsidR="00AA2497" w:rsidRPr="00B918CF" w:rsidRDefault="00127E81" w:rsidP="00A30702">
            <w:pPr>
              <w:spacing w:after="0"/>
              <w:jc w:val="left"/>
              <w:rPr>
                <w:rFonts w:cstheme="minorHAnsi"/>
                <w:sz w:val="18"/>
                <w:szCs w:val="18"/>
                <w:lang w:val="en-US"/>
              </w:rPr>
            </w:pPr>
            <w:r w:rsidRPr="00127E81">
              <w:rPr>
                <w:rFonts w:cstheme="minorHAnsi"/>
                <w:sz w:val="18"/>
                <w:szCs w:val="18"/>
                <w:lang w:val="en-US"/>
              </w:rPr>
              <w:lastRenderedPageBreak/>
              <w:t>Logical Consistency / Domain Consistency</w:t>
            </w:r>
          </w:p>
        </w:tc>
        <w:tc>
          <w:tcPr>
            <w:tcW w:w="829" w:type="dxa"/>
            <w:shd w:val="clear" w:color="auto" w:fill="FFFFFF"/>
            <w:tcMar>
              <w:left w:w="115" w:type="dxa"/>
              <w:right w:w="173" w:type="dxa"/>
            </w:tcMar>
          </w:tcPr>
          <w:p w14:paraId="4DEA4AB9" w14:textId="77777777" w:rsidR="00AA2497" w:rsidRPr="00AC1FEA" w:rsidRDefault="00AA24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304186CE" w14:textId="4DAB9124" w:rsidR="00AA2497" w:rsidRDefault="00AA2497" w:rsidP="00624509">
            <w:pPr>
              <w:spacing w:after="0"/>
              <w:rPr>
                <w:rFonts w:cstheme="minorHAnsi"/>
                <w:sz w:val="18"/>
                <w:szCs w:val="18"/>
                <w:lang w:val="en-US"/>
              </w:rPr>
            </w:pPr>
            <w:r>
              <w:rPr>
                <w:rFonts w:cstheme="minorHAnsi"/>
                <w:sz w:val="18"/>
                <w:szCs w:val="18"/>
                <w:lang w:val="en-US"/>
              </w:rPr>
              <w:t>For each enumeration attribute whose code or value do not conform to the values permitted in the feature catalogue.</w:t>
            </w:r>
          </w:p>
        </w:tc>
        <w:tc>
          <w:tcPr>
            <w:tcW w:w="0" w:type="auto"/>
            <w:shd w:val="clear" w:color="auto" w:fill="FFFFFF"/>
          </w:tcPr>
          <w:p w14:paraId="0BF20FD9" w14:textId="77777777" w:rsidR="00AA2497" w:rsidRDefault="00AA2497" w:rsidP="00624509">
            <w:pPr>
              <w:spacing w:after="0"/>
              <w:rPr>
                <w:rFonts w:cstheme="minorHAnsi"/>
                <w:sz w:val="18"/>
                <w:szCs w:val="18"/>
                <w:lang w:val="en-US"/>
              </w:rPr>
            </w:pPr>
            <w:r>
              <w:rPr>
                <w:rFonts w:cstheme="minorHAnsi"/>
                <w:sz w:val="18"/>
                <w:szCs w:val="18"/>
                <w:lang w:val="en-US"/>
              </w:rPr>
              <w:t>Value of attribute is outside range.</w:t>
            </w:r>
          </w:p>
          <w:p w14:paraId="5CDD6061" w14:textId="6056A490" w:rsidR="00BF5C61" w:rsidRDefault="00BF5C61" w:rsidP="00624509">
            <w:pPr>
              <w:spacing w:after="0"/>
              <w:rPr>
                <w:rFonts w:cstheme="minorHAnsi"/>
                <w:sz w:val="18"/>
                <w:szCs w:val="18"/>
                <w:lang w:val="en-US"/>
              </w:rPr>
            </w:pPr>
            <w:r>
              <w:rPr>
                <w:rFonts w:cstheme="minorHAnsi"/>
                <w:sz w:val="18"/>
                <w:szCs w:val="18"/>
                <w:lang w:val="en-US"/>
              </w:rPr>
              <w:t>(</w:t>
            </w:r>
            <w:proofErr w:type="spellStart"/>
            <w:r>
              <w:rPr>
                <w:rFonts w:cstheme="minorHAnsi"/>
                <w:sz w:val="18"/>
                <w:szCs w:val="18"/>
                <w:lang w:val="en-US"/>
              </w:rPr>
              <w:t>ProhibitedAttributeValue</w:t>
            </w:r>
            <w:proofErr w:type="spellEnd"/>
            <w:r>
              <w:rPr>
                <w:rFonts w:cstheme="minorHAnsi"/>
                <w:sz w:val="18"/>
                <w:szCs w:val="18"/>
                <w:lang w:val="en-US"/>
              </w:rPr>
              <w:t>)</w:t>
            </w:r>
          </w:p>
        </w:tc>
        <w:tc>
          <w:tcPr>
            <w:tcW w:w="0" w:type="auto"/>
            <w:shd w:val="clear" w:color="auto" w:fill="FFFFFF"/>
          </w:tcPr>
          <w:p w14:paraId="33C75762" w14:textId="1B6E7E40" w:rsidR="00AA2497" w:rsidRDefault="00AA2497" w:rsidP="00624509">
            <w:pPr>
              <w:spacing w:after="0"/>
              <w:rPr>
                <w:rFonts w:cstheme="minorHAnsi"/>
                <w:sz w:val="18"/>
                <w:szCs w:val="18"/>
                <w:lang w:val="en-US"/>
              </w:rPr>
            </w:pPr>
            <w:r>
              <w:rPr>
                <w:rFonts w:cstheme="minorHAnsi"/>
                <w:sz w:val="18"/>
                <w:szCs w:val="18"/>
                <w:lang w:val="en-US"/>
              </w:rPr>
              <w:t>Correct value</w:t>
            </w:r>
          </w:p>
        </w:tc>
        <w:tc>
          <w:tcPr>
            <w:tcW w:w="0" w:type="auto"/>
            <w:shd w:val="clear" w:color="auto" w:fill="FFFFFF"/>
          </w:tcPr>
          <w:p w14:paraId="017024E5" w14:textId="107F4F73" w:rsidR="00AA2497" w:rsidRDefault="008126BD" w:rsidP="00624509">
            <w:pPr>
              <w:spacing w:after="0"/>
              <w:rPr>
                <w:rFonts w:cstheme="minorHAnsi"/>
                <w:sz w:val="18"/>
                <w:szCs w:val="18"/>
                <w:lang w:val="en-US"/>
              </w:rPr>
            </w:pPr>
            <w:r>
              <w:rPr>
                <w:rFonts w:cstheme="minorHAnsi"/>
                <w:sz w:val="18"/>
                <w:szCs w:val="18"/>
                <w:lang w:val="en-US"/>
              </w:rPr>
              <w:t>FC</w:t>
            </w:r>
          </w:p>
        </w:tc>
        <w:tc>
          <w:tcPr>
            <w:tcW w:w="0" w:type="auto"/>
            <w:shd w:val="clear" w:color="auto" w:fill="FFFFFF"/>
          </w:tcPr>
          <w:p w14:paraId="464413F2" w14:textId="36CB2A9A" w:rsidR="00AA2497" w:rsidRDefault="003D5264" w:rsidP="00624509">
            <w:pPr>
              <w:spacing w:after="0"/>
              <w:rPr>
                <w:rFonts w:cstheme="minorHAnsi"/>
                <w:sz w:val="18"/>
                <w:szCs w:val="18"/>
                <w:lang w:val="en-US"/>
              </w:rPr>
            </w:pPr>
            <w:r>
              <w:rPr>
                <w:rFonts w:cstheme="minorHAnsi"/>
                <w:sz w:val="18"/>
                <w:szCs w:val="18"/>
                <w:lang w:val="en-US"/>
              </w:rPr>
              <w:t>C</w:t>
            </w:r>
          </w:p>
        </w:tc>
        <w:tc>
          <w:tcPr>
            <w:tcW w:w="0" w:type="auto"/>
            <w:shd w:val="clear" w:color="auto" w:fill="FFFFFF"/>
          </w:tcPr>
          <w:p w14:paraId="3CBE11F1" w14:textId="6DDB942B" w:rsidR="00AA2497" w:rsidRDefault="003D5264" w:rsidP="00624509">
            <w:pPr>
              <w:spacing w:after="0"/>
              <w:rPr>
                <w:rFonts w:cstheme="minorHAnsi"/>
                <w:sz w:val="18"/>
                <w:szCs w:val="18"/>
                <w:lang w:val="en-US"/>
              </w:rPr>
            </w:pPr>
            <w:r>
              <w:rPr>
                <w:rFonts w:cstheme="minorHAnsi"/>
                <w:sz w:val="18"/>
                <w:szCs w:val="18"/>
                <w:lang w:val="en-US"/>
              </w:rPr>
              <w:t>B, U</w:t>
            </w:r>
          </w:p>
        </w:tc>
      </w:tr>
      <w:tr w:rsidR="00AA2497" w:rsidRPr="00B918CF" w14:paraId="31BFA2E7" w14:textId="77777777" w:rsidTr="007C5405">
        <w:trPr>
          <w:cantSplit/>
        </w:trPr>
        <w:tc>
          <w:tcPr>
            <w:tcW w:w="1440" w:type="dxa"/>
            <w:shd w:val="clear" w:color="auto" w:fill="FFFFFF"/>
          </w:tcPr>
          <w:p w14:paraId="58F8A53F" w14:textId="0D80F278" w:rsidR="00AA2497"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Domain Consistency</w:t>
            </w:r>
          </w:p>
        </w:tc>
        <w:tc>
          <w:tcPr>
            <w:tcW w:w="829" w:type="dxa"/>
            <w:shd w:val="clear" w:color="auto" w:fill="FFFFFF"/>
            <w:tcMar>
              <w:left w:w="115" w:type="dxa"/>
              <w:right w:w="173" w:type="dxa"/>
            </w:tcMar>
          </w:tcPr>
          <w:p w14:paraId="55E850EE" w14:textId="77777777" w:rsidR="00AA2497" w:rsidRPr="00AC1FEA" w:rsidRDefault="00AA24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4C759BA4" w14:textId="610117BD" w:rsidR="00AA2497" w:rsidRDefault="00AA2497" w:rsidP="00624509">
            <w:pPr>
              <w:spacing w:after="0"/>
              <w:rPr>
                <w:rFonts w:cstheme="minorHAnsi"/>
                <w:sz w:val="18"/>
                <w:szCs w:val="18"/>
                <w:lang w:val="en-US"/>
              </w:rPr>
            </w:pPr>
            <w:r>
              <w:rPr>
                <w:rFonts w:cstheme="minorHAnsi"/>
                <w:sz w:val="18"/>
                <w:szCs w:val="18"/>
                <w:lang w:val="en-US"/>
              </w:rPr>
              <w:t xml:space="preserve">For each enumeration or </w:t>
            </w:r>
            <w:proofErr w:type="spellStart"/>
            <w:r>
              <w:rPr>
                <w:rFonts w:cstheme="minorHAnsi"/>
                <w:sz w:val="18"/>
                <w:szCs w:val="18"/>
                <w:lang w:val="en-US"/>
              </w:rPr>
              <w:t>codelist</w:t>
            </w:r>
            <w:proofErr w:type="spellEnd"/>
            <w:r>
              <w:rPr>
                <w:rFonts w:cstheme="minorHAnsi"/>
                <w:sz w:val="18"/>
                <w:szCs w:val="18"/>
                <w:lang w:val="en-US"/>
              </w:rPr>
              <w:t xml:space="preserve"> attribute whose code and value do not </w:t>
            </w:r>
            <w:r w:rsidR="00FC47E5">
              <w:rPr>
                <w:rFonts w:cstheme="minorHAnsi"/>
                <w:sz w:val="18"/>
                <w:szCs w:val="18"/>
                <w:lang w:val="en-US"/>
              </w:rPr>
              <w:t xml:space="preserve">correspond to </w:t>
            </w:r>
            <w:r>
              <w:rPr>
                <w:rFonts w:cstheme="minorHAnsi"/>
                <w:sz w:val="18"/>
                <w:szCs w:val="18"/>
                <w:lang w:val="en-US"/>
              </w:rPr>
              <w:t>the same listed value in the feature catalogue.</w:t>
            </w:r>
          </w:p>
        </w:tc>
        <w:tc>
          <w:tcPr>
            <w:tcW w:w="0" w:type="auto"/>
            <w:shd w:val="clear" w:color="auto" w:fill="FFFFFF"/>
          </w:tcPr>
          <w:p w14:paraId="56E0D2F8" w14:textId="0C9A953D" w:rsidR="00AA2497" w:rsidRDefault="00AA2497" w:rsidP="00624509">
            <w:pPr>
              <w:spacing w:after="0"/>
              <w:rPr>
                <w:rFonts w:cstheme="minorHAnsi"/>
                <w:sz w:val="18"/>
                <w:szCs w:val="18"/>
                <w:lang w:val="en-US"/>
              </w:rPr>
            </w:pPr>
            <w:r>
              <w:rPr>
                <w:rFonts w:cstheme="minorHAnsi"/>
                <w:sz w:val="18"/>
                <w:szCs w:val="18"/>
                <w:lang w:val="en-US"/>
              </w:rPr>
              <w:t xml:space="preserve">Code and value of enumeration or </w:t>
            </w:r>
            <w:proofErr w:type="spellStart"/>
            <w:r>
              <w:rPr>
                <w:rFonts w:cstheme="minorHAnsi"/>
                <w:sz w:val="18"/>
                <w:szCs w:val="18"/>
                <w:lang w:val="en-US"/>
              </w:rPr>
              <w:t>codelist</w:t>
            </w:r>
            <w:proofErr w:type="spellEnd"/>
            <w:r>
              <w:rPr>
                <w:rFonts w:cstheme="minorHAnsi"/>
                <w:sz w:val="18"/>
                <w:szCs w:val="18"/>
                <w:lang w:val="en-US"/>
              </w:rPr>
              <w:t xml:space="preserve"> attribute do not match.</w:t>
            </w:r>
          </w:p>
        </w:tc>
        <w:tc>
          <w:tcPr>
            <w:tcW w:w="0" w:type="auto"/>
            <w:shd w:val="clear" w:color="auto" w:fill="FFFFFF"/>
          </w:tcPr>
          <w:p w14:paraId="0A0A5F9F" w14:textId="4521D68E" w:rsidR="00AA2497" w:rsidRDefault="003D5264" w:rsidP="00624509">
            <w:pPr>
              <w:spacing w:after="0"/>
              <w:rPr>
                <w:rFonts w:cstheme="minorHAnsi"/>
                <w:sz w:val="18"/>
                <w:szCs w:val="18"/>
                <w:lang w:val="en-US"/>
              </w:rPr>
            </w:pPr>
            <w:r>
              <w:rPr>
                <w:rFonts w:cstheme="minorHAnsi"/>
                <w:sz w:val="18"/>
                <w:szCs w:val="18"/>
                <w:lang w:val="en-US"/>
              </w:rPr>
              <w:t>Correct attribute code or value.</w:t>
            </w:r>
          </w:p>
        </w:tc>
        <w:tc>
          <w:tcPr>
            <w:tcW w:w="0" w:type="auto"/>
            <w:shd w:val="clear" w:color="auto" w:fill="FFFFFF"/>
          </w:tcPr>
          <w:p w14:paraId="4B02FCFA" w14:textId="39189A43" w:rsidR="00AA2497" w:rsidRDefault="008126BD" w:rsidP="00624509">
            <w:pPr>
              <w:spacing w:after="0"/>
              <w:rPr>
                <w:rFonts w:cstheme="minorHAnsi"/>
                <w:sz w:val="18"/>
                <w:szCs w:val="18"/>
                <w:lang w:val="en-US"/>
              </w:rPr>
            </w:pPr>
            <w:r>
              <w:rPr>
                <w:rFonts w:cstheme="minorHAnsi"/>
                <w:sz w:val="18"/>
                <w:szCs w:val="18"/>
                <w:lang w:val="en-US"/>
              </w:rPr>
              <w:t>FC</w:t>
            </w:r>
          </w:p>
        </w:tc>
        <w:tc>
          <w:tcPr>
            <w:tcW w:w="0" w:type="auto"/>
            <w:shd w:val="clear" w:color="auto" w:fill="FFFFFF"/>
          </w:tcPr>
          <w:p w14:paraId="4CAFCEB9" w14:textId="7956D449" w:rsidR="00AA2497" w:rsidRDefault="003D5264" w:rsidP="00624509">
            <w:pPr>
              <w:spacing w:after="0"/>
              <w:rPr>
                <w:rFonts w:cstheme="minorHAnsi"/>
                <w:sz w:val="18"/>
                <w:szCs w:val="18"/>
                <w:lang w:val="en-US"/>
              </w:rPr>
            </w:pPr>
            <w:r>
              <w:rPr>
                <w:rFonts w:cstheme="minorHAnsi"/>
                <w:sz w:val="18"/>
                <w:szCs w:val="18"/>
                <w:lang w:val="en-US"/>
              </w:rPr>
              <w:t>C</w:t>
            </w:r>
          </w:p>
        </w:tc>
        <w:tc>
          <w:tcPr>
            <w:tcW w:w="0" w:type="auto"/>
            <w:shd w:val="clear" w:color="auto" w:fill="FFFFFF"/>
          </w:tcPr>
          <w:p w14:paraId="0F9A6920" w14:textId="231C89CF" w:rsidR="00AA2497" w:rsidRDefault="003D5264" w:rsidP="00624509">
            <w:pPr>
              <w:spacing w:after="0"/>
              <w:rPr>
                <w:rFonts w:cstheme="minorHAnsi"/>
                <w:sz w:val="18"/>
                <w:szCs w:val="18"/>
                <w:lang w:val="en-US"/>
              </w:rPr>
            </w:pPr>
            <w:r>
              <w:rPr>
                <w:rFonts w:cstheme="minorHAnsi"/>
                <w:sz w:val="18"/>
                <w:szCs w:val="18"/>
                <w:lang w:val="en-US"/>
              </w:rPr>
              <w:t>B, U</w:t>
            </w:r>
          </w:p>
        </w:tc>
      </w:tr>
      <w:tr w:rsidR="00FC47E5" w:rsidRPr="00B918CF" w14:paraId="565795DB" w14:textId="77777777" w:rsidTr="007C5405">
        <w:trPr>
          <w:cantSplit/>
        </w:trPr>
        <w:tc>
          <w:tcPr>
            <w:tcW w:w="1440" w:type="dxa"/>
            <w:shd w:val="clear" w:color="auto" w:fill="FFFFFF"/>
          </w:tcPr>
          <w:p w14:paraId="45EDB28C" w14:textId="22A71C77" w:rsidR="00FC47E5" w:rsidRPr="00343F74" w:rsidRDefault="00FC47E5" w:rsidP="00A30702">
            <w:pPr>
              <w:spacing w:after="0"/>
              <w:jc w:val="left"/>
              <w:rPr>
                <w:rFonts w:cstheme="minorHAnsi"/>
                <w:sz w:val="18"/>
                <w:szCs w:val="18"/>
                <w:lang w:val="en-US"/>
              </w:rPr>
            </w:pPr>
            <w:r w:rsidRPr="00343F74">
              <w:rPr>
                <w:rFonts w:cstheme="minorHAnsi"/>
                <w:sz w:val="18"/>
                <w:szCs w:val="18"/>
                <w:lang w:val="en-US"/>
              </w:rPr>
              <w:t>Logical Consistency / Domain Consistency</w:t>
            </w:r>
          </w:p>
        </w:tc>
        <w:tc>
          <w:tcPr>
            <w:tcW w:w="829" w:type="dxa"/>
            <w:shd w:val="clear" w:color="auto" w:fill="FFFFFF"/>
            <w:tcMar>
              <w:left w:w="115" w:type="dxa"/>
              <w:right w:w="173" w:type="dxa"/>
            </w:tcMar>
          </w:tcPr>
          <w:p w14:paraId="4AE77721" w14:textId="77777777" w:rsidR="00FC47E5" w:rsidRPr="00AC1FEA" w:rsidRDefault="00FC47E5"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CD217C3" w14:textId="68A6613D" w:rsidR="00FC47E5" w:rsidRDefault="00FC47E5" w:rsidP="00624509">
            <w:pPr>
              <w:spacing w:after="0"/>
              <w:rPr>
                <w:rFonts w:cstheme="minorHAnsi"/>
                <w:sz w:val="18"/>
                <w:szCs w:val="18"/>
                <w:lang w:val="en-US"/>
              </w:rPr>
            </w:pPr>
            <w:r>
              <w:rPr>
                <w:rFonts w:cstheme="minorHAnsi"/>
                <w:sz w:val="18"/>
                <w:szCs w:val="18"/>
                <w:lang w:val="en-US"/>
              </w:rPr>
              <w:t>For each attribute which does not correspond to the format defined for the attribute value specified in the feature catalogue</w:t>
            </w:r>
          </w:p>
        </w:tc>
        <w:tc>
          <w:tcPr>
            <w:tcW w:w="0" w:type="auto"/>
            <w:shd w:val="clear" w:color="auto" w:fill="FFFFFF"/>
          </w:tcPr>
          <w:p w14:paraId="490CD8F1" w14:textId="77777777" w:rsidR="00FC47E5" w:rsidRDefault="00FC47E5" w:rsidP="00624509">
            <w:pPr>
              <w:spacing w:after="0"/>
              <w:rPr>
                <w:rFonts w:cstheme="minorHAnsi"/>
                <w:sz w:val="18"/>
                <w:szCs w:val="18"/>
                <w:lang w:val="en-US"/>
              </w:rPr>
            </w:pPr>
            <w:r>
              <w:rPr>
                <w:rFonts w:cstheme="minorHAnsi"/>
                <w:sz w:val="18"/>
                <w:szCs w:val="18"/>
                <w:lang w:val="en-US"/>
              </w:rPr>
              <w:t>Attribute values must be in the correct format.</w:t>
            </w:r>
          </w:p>
          <w:p w14:paraId="12E66777" w14:textId="1B3F16C7" w:rsidR="00FC47E5" w:rsidRDefault="00FC47E5" w:rsidP="00624509">
            <w:pPr>
              <w:spacing w:after="0"/>
              <w:rPr>
                <w:rFonts w:cstheme="minorHAnsi"/>
                <w:sz w:val="18"/>
                <w:szCs w:val="18"/>
                <w:lang w:val="en-US"/>
              </w:rPr>
            </w:pPr>
            <w:r>
              <w:rPr>
                <w:rFonts w:cstheme="minorHAnsi"/>
                <w:sz w:val="18"/>
                <w:szCs w:val="18"/>
                <w:lang w:val="en-US"/>
              </w:rPr>
              <w:t>(</w:t>
            </w:r>
            <w:proofErr w:type="spellStart"/>
            <w:r>
              <w:rPr>
                <w:rFonts w:cstheme="minorHAnsi"/>
                <w:sz w:val="18"/>
                <w:szCs w:val="18"/>
                <w:lang w:val="en-US"/>
              </w:rPr>
              <w:t>AttributeFormat</w:t>
            </w:r>
            <w:proofErr w:type="spellEnd"/>
            <w:r>
              <w:rPr>
                <w:rFonts w:cstheme="minorHAnsi"/>
                <w:sz w:val="18"/>
                <w:szCs w:val="18"/>
                <w:lang w:val="en-US"/>
              </w:rPr>
              <w:t>)</w:t>
            </w:r>
          </w:p>
        </w:tc>
        <w:tc>
          <w:tcPr>
            <w:tcW w:w="0" w:type="auto"/>
            <w:shd w:val="clear" w:color="auto" w:fill="FFFFFF"/>
          </w:tcPr>
          <w:p w14:paraId="2C1BE89E" w14:textId="1C7C68C1" w:rsidR="00FC47E5" w:rsidRDefault="00FC47E5" w:rsidP="00624509">
            <w:pPr>
              <w:spacing w:after="0"/>
              <w:rPr>
                <w:rFonts w:cstheme="minorHAnsi"/>
                <w:sz w:val="18"/>
                <w:szCs w:val="18"/>
                <w:lang w:val="en-US"/>
              </w:rPr>
            </w:pPr>
            <w:r>
              <w:rPr>
                <w:rFonts w:cstheme="minorHAnsi"/>
                <w:sz w:val="18"/>
                <w:szCs w:val="18"/>
                <w:lang w:val="en-US"/>
              </w:rPr>
              <w:t>Correct format of value</w:t>
            </w:r>
          </w:p>
        </w:tc>
        <w:tc>
          <w:tcPr>
            <w:tcW w:w="0" w:type="auto"/>
            <w:shd w:val="clear" w:color="auto" w:fill="FFFFFF"/>
          </w:tcPr>
          <w:p w14:paraId="45B7CB91" w14:textId="65240F75" w:rsidR="00FC47E5" w:rsidRDefault="00FC47E5" w:rsidP="00624509">
            <w:pPr>
              <w:spacing w:after="0"/>
              <w:rPr>
                <w:rFonts w:cstheme="minorHAnsi"/>
                <w:sz w:val="18"/>
                <w:szCs w:val="18"/>
                <w:lang w:val="en-US"/>
              </w:rPr>
            </w:pPr>
            <w:r>
              <w:rPr>
                <w:rFonts w:cstheme="minorHAnsi"/>
                <w:sz w:val="18"/>
                <w:szCs w:val="18"/>
                <w:lang w:val="en-US"/>
              </w:rPr>
              <w:t>DCEG</w:t>
            </w:r>
          </w:p>
        </w:tc>
        <w:tc>
          <w:tcPr>
            <w:tcW w:w="0" w:type="auto"/>
            <w:shd w:val="clear" w:color="auto" w:fill="FFFFFF"/>
          </w:tcPr>
          <w:p w14:paraId="37094F2B" w14:textId="3371E527" w:rsidR="00FC47E5" w:rsidRDefault="00FC47E5"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7B2F081F" w14:textId="7AAB6665" w:rsidR="00FC47E5" w:rsidRDefault="00FC47E5" w:rsidP="00624509">
            <w:pPr>
              <w:spacing w:after="0"/>
              <w:rPr>
                <w:rFonts w:cstheme="minorHAnsi"/>
                <w:sz w:val="18"/>
                <w:szCs w:val="18"/>
                <w:lang w:val="en-US"/>
              </w:rPr>
            </w:pPr>
            <w:r>
              <w:rPr>
                <w:rFonts w:cstheme="minorHAnsi"/>
                <w:sz w:val="18"/>
                <w:szCs w:val="18"/>
                <w:lang w:val="en-US"/>
              </w:rPr>
              <w:t>B, U</w:t>
            </w:r>
          </w:p>
        </w:tc>
      </w:tr>
      <w:tr w:rsidR="00DB4344" w:rsidRPr="00B918CF" w14:paraId="35323570" w14:textId="77777777" w:rsidTr="007C5405">
        <w:trPr>
          <w:cantSplit/>
        </w:trPr>
        <w:tc>
          <w:tcPr>
            <w:tcW w:w="1440" w:type="dxa"/>
            <w:shd w:val="clear" w:color="auto" w:fill="FFFFFF"/>
          </w:tcPr>
          <w:p w14:paraId="049D0BFC" w14:textId="0685FBE0" w:rsidR="00F461DA" w:rsidRPr="00B918CF" w:rsidRDefault="00BF6B01" w:rsidP="00A30702">
            <w:pPr>
              <w:spacing w:after="0"/>
              <w:jc w:val="left"/>
              <w:rPr>
                <w:rFonts w:cstheme="minorHAnsi"/>
                <w:sz w:val="18"/>
                <w:szCs w:val="18"/>
                <w:lang w:val="en-US"/>
              </w:rPr>
            </w:pPr>
            <w:r w:rsidRPr="00BF6B01">
              <w:rPr>
                <w:rFonts w:cstheme="minorHAnsi"/>
                <w:sz w:val="18"/>
                <w:szCs w:val="18"/>
                <w:lang w:val="en-US"/>
              </w:rPr>
              <w:t>Logical Consistency / Topological Consistency</w:t>
            </w:r>
          </w:p>
        </w:tc>
        <w:tc>
          <w:tcPr>
            <w:tcW w:w="829" w:type="dxa"/>
            <w:shd w:val="clear" w:color="auto" w:fill="FFFFFF"/>
            <w:tcMar>
              <w:left w:w="115" w:type="dxa"/>
              <w:right w:w="173" w:type="dxa"/>
            </w:tcMar>
          </w:tcPr>
          <w:p w14:paraId="632A673E" w14:textId="69819E2B" w:rsidR="00F461DA" w:rsidRPr="00AC1FEA" w:rsidRDefault="00F461D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6CC79DAC" w14:textId="261E000B" w:rsidR="00F461DA" w:rsidRPr="00B918CF" w:rsidRDefault="00F461DA" w:rsidP="00624509">
            <w:pPr>
              <w:spacing w:after="0"/>
              <w:rPr>
                <w:rFonts w:cstheme="minorHAnsi"/>
                <w:sz w:val="18"/>
                <w:szCs w:val="18"/>
                <w:lang w:val="en-US"/>
              </w:rPr>
            </w:pPr>
            <w:r w:rsidRPr="00B918CF">
              <w:rPr>
                <w:rFonts w:cstheme="minorHAnsi"/>
                <w:sz w:val="18"/>
                <w:szCs w:val="18"/>
                <w:lang w:val="en-US"/>
              </w:rPr>
              <w:t xml:space="preserve">For each feature instance which is not COVERED_BY the combined coverage of </w:t>
            </w:r>
            <w:proofErr w:type="spellStart"/>
            <w:r w:rsidRPr="00B918CF">
              <w:rPr>
                <w:rFonts w:cstheme="minorHAnsi"/>
                <w:sz w:val="18"/>
                <w:szCs w:val="18"/>
                <w:lang w:val="en-US"/>
              </w:rPr>
              <w:t>QualityOfNonBathymetricData</w:t>
            </w:r>
            <w:proofErr w:type="spellEnd"/>
            <w:r w:rsidRPr="00B918CF">
              <w:rPr>
                <w:rFonts w:cstheme="minorHAnsi"/>
                <w:sz w:val="18"/>
                <w:szCs w:val="18"/>
                <w:lang w:val="en-US"/>
              </w:rPr>
              <w:t xml:space="preserve">  meta feature instance</w:t>
            </w:r>
            <w:r w:rsidR="006B7525">
              <w:rPr>
                <w:rFonts w:cstheme="minorHAnsi"/>
                <w:sz w:val="18"/>
                <w:szCs w:val="18"/>
                <w:lang w:val="en-US"/>
              </w:rPr>
              <w:t>s</w:t>
            </w:r>
            <w:r w:rsidRPr="00B918CF">
              <w:rPr>
                <w:rFonts w:cstheme="minorHAnsi"/>
                <w:sz w:val="18"/>
                <w:szCs w:val="18"/>
                <w:lang w:val="en-US"/>
              </w:rPr>
              <w:t>.</w:t>
            </w:r>
          </w:p>
        </w:tc>
        <w:tc>
          <w:tcPr>
            <w:tcW w:w="0" w:type="auto"/>
            <w:shd w:val="clear" w:color="auto" w:fill="FFFFFF"/>
          </w:tcPr>
          <w:p w14:paraId="40F8BBC2" w14:textId="77777777" w:rsidR="00F461DA" w:rsidRPr="00B918CF" w:rsidRDefault="00F461DA" w:rsidP="00624509">
            <w:pPr>
              <w:spacing w:after="0"/>
              <w:rPr>
                <w:rFonts w:cstheme="minorHAnsi"/>
                <w:sz w:val="18"/>
                <w:szCs w:val="18"/>
                <w:lang w:val="en-US"/>
              </w:rPr>
            </w:pPr>
            <w:r w:rsidRPr="00B918CF">
              <w:rPr>
                <w:rFonts w:cstheme="minorHAnsi"/>
                <w:sz w:val="18"/>
                <w:szCs w:val="18"/>
                <w:lang w:val="en-US"/>
              </w:rPr>
              <w:t xml:space="preserve">Feature instance not covered by an </w:t>
            </w:r>
            <w:proofErr w:type="spellStart"/>
            <w:r w:rsidRPr="00B918CF">
              <w:rPr>
                <w:rFonts w:cstheme="minorHAnsi"/>
                <w:sz w:val="18"/>
                <w:szCs w:val="18"/>
                <w:lang w:val="en-US"/>
              </w:rPr>
              <w:t>QualityOfNonBathymetricData</w:t>
            </w:r>
            <w:proofErr w:type="spellEnd"/>
            <w:r w:rsidRPr="00B918CF">
              <w:rPr>
                <w:rFonts w:cstheme="minorHAnsi"/>
                <w:sz w:val="18"/>
                <w:szCs w:val="18"/>
                <w:lang w:val="en-US"/>
              </w:rPr>
              <w:t xml:space="preserve"> instance.</w:t>
            </w:r>
          </w:p>
        </w:tc>
        <w:tc>
          <w:tcPr>
            <w:tcW w:w="0" w:type="auto"/>
            <w:shd w:val="clear" w:color="auto" w:fill="FFFFFF"/>
          </w:tcPr>
          <w:p w14:paraId="2147C716" w14:textId="77777777" w:rsidR="00F461DA" w:rsidRPr="00B918CF" w:rsidRDefault="00F461DA" w:rsidP="00624509">
            <w:pPr>
              <w:spacing w:after="0"/>
              <w:rPr>
                <w:rFonts w:cstheme="minorHAnsi"/>
                <w:sz w:val="18"/>
                <w:szCs w:val="18"/>
                <w:lang w:val="en-US"/>
              </w:rPr>
            </w:pPr>
            <w:r w:rsidRPr="00B918CF">
              <w:rPr>
                <w:rFonts w:cstheme="minorHAnsi"/>
                <w:sz w:val="18"/>
                <w:szCs w:val="18"/>
                <w:lang w:val="en-US"/>
              </w:rPr>
              <w:t xml:space="preserve">Ensure full coverage of </w:t>
            </w:r>
            <w:proofErr w:type="spellStart"/>
            <w:r w:rsidRPr="00B918CF">
              <w:rPr>
                <w:rFonts w:cstheme="minorHAnsi"/>
                <w:sz w:val="18"/>
                <w:szCs w:val="18"/>
                <w:lang w:val="en-US"/>
              </w:rPr>
              <w:t>QualityOfNonBathymetricData</w:t>
            </w:r>
            <w:proofErr w:type="spellEnd"/>
            <w:r w:rsidRPr="00B918CF">
              <w:rPr>
                <w:rFonts w:cstheme="minorHAnsi"/>
                <w:sz w:val="18"/>
                <w:szCs w:val="18"/>
                <w:lang w:val="en-US"/>
              </w:rPr>
              <w:t xml:space="preserve"> instance.</w:t>
            </w:r>
          </w:p>
        </w:tc>
        <w:tc>
          <w:tcPr>
            <w:tcW w:w="0" w:type="auto"/>
            <w:shd w:val="clear" w:color="auto" w:fill="FFFFFF"/>
          </w:tcPr>
          <w:p w14:paraId="59AD6704" w14:textId="1886CBD9" w:rsidR="00F461DA" w:rsidRPr="00B918CF" w:rsidRDefault="00F461DA" w:rsidP="00624509">
            <w:pPr>
              <w:spacing w:after="0"/>
              <w:rPr>
                <w:rFonts w:cstheme="minorHAnsi"/>
                <w:sz w:val="18"/>
                <w:szCs w:val="18"/>
                <w:lang w:val="en-US"/>
              </w:rPr>
            </w:pPr>
            <w:r w:rsidRPr="00B918CF">
              <w:rPr>
                <w:rFonts w:cstheme="minorHAnsi"/>
                <w:sz w:val="18"/>
                <w:szCs w:val="18"/>
                <w:lang w:val="en-US"/>
              </w:rPr>
              <w:t>PS 1</w:t>
            </w:r>
            <w:r w:rsidR="006B7525">
              <w:rPr>
                <w:rFonts w:cstheme="minorHAnsi"/>
                <w:sz w:val="18"/>
                <w:szCs w:val="18"/>
                <w:lang w:val="en-US"/>
              </w:rPr>
              <w:t>2</w:t>
            </w:r>
            <w:r w:rsidRPr="00B918CF">
              <w:rPr>
                <w:rFonts w:cstheme="minorHAnsi"/>
                <w:sz w:val="18"/>
                <w:szCs w:val="18"/>
                <w:lang w:val="en-US"/>
              </w:rPr>
              <w:t>.11</w:t>
            </w:r>
          </w:p>
        </w:tc>
        <w:tc>
          <w:tcPr>
            <w:tcW w:w="0" w:type="auto"/>
            <w:shd w:val="clear" w:color="auto" w:fill="FFFFFF"/>
          </w:tcPr>
          <w:p w14:paraId="5346C9AA" w14:textId="56B1546C" w:rsidR="00F461DA"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6C55DDFD" w14:textId="3FAFB886" w:rsidR="00F461DA" w:rsidRPr="00B918CF" w:rsidRDefault="00F461DA" w:rsidP="00624509">
            <w:pPr>
              <w:spacing w:after="0"/>
              <w:rPr>
                <w:rFonts w:cstheme="minorHAnsi"/>
                <w:sz w:val="18"/>
                <w:szCs w:val="18"/>
                <w:lang w:val="en-US"/>
              </w:rPr>
            </w:pPr>
            <w:r w:rsidRPr="00B918CF">
              <w:rPr>
                <w:rFonts w:cstheme="minorHAnsi"/>
                <w:sz w:val="18"/>
                <w:szCs w:val="18"/>
                <w:lang w:val="en-US"/>
              </w:rPr>
              <w:t>B, S</w:t>
            </w:r>
          </w:p>
        </w:tc>
      </w:tr>
      <w:tr w:rsidR="00DB4344" w:rsidRPr="00B918CF" w14:paraId="07900260" w14:textId="77777777" w:rsidTr="007C5405">
        <w:trPr>
          <w:cantSplit/>
        </w:trPr>
        <w:tc>
          <w:tcPr>
            <w:tcW w:w="1440" w:type="dxa"/>
            <w:shd w:val="clear" w:color="auto" w:fill="FFFFFF"/>
          </w:tcPr>
          <w:p w14:paraId="45B0D83C" w14:textId="2EE1CE37" w:rsidR="006B7525" w:rsidRPr="00B918CF" w:rsidRDefault="00BF6B01" w:rsidP="00A30702">
            <w:pPr>
              <w:spacing w:after="0"/>
              <w:jc w:val="left"/>
              <w:rPr>
                <w:rFonts w:cstheme="minorHAnsi"/>
                <w:sz w:val="18"/>
                <w:szCs w:val="18"/>
                <w:lang w:val="en-US"/>
              </w:rPr>
            </w:pPr>
            <w:r w:rsidRPr="00BF6B01">
              <w:rPr>
                <w:rFonts w:cstheme="minorHAnsi"/>
                <w:sz w:val="18"/>
                <w:szCs w:val="18"/>
                <w:lang w:val="en-US"/>
              </w:rPr>
              <w:t>Logical Consistency / Topological Consistency</w:t>
            </w:r>
          </w:p>
        </w:tc>
        <w:tc>
          <w:tcPr>
            <w:tcW w:w="829" w:type="dxa"/>
            <w:shd w:val="clear" w:color="auto" w:fill="FFFFFF"/>
            <w:tcMar>
              <w:left w:w="115" w:type="dxa"/>
              <w:right w:w="173" w:type="dxa"/>
            </w:tcMar>
          </w:tcPr>
          <w:p w14:paraId="2C6460CC" w14:textId="2C9DD294" w:rsidR="006B7525" w:rsidRPr="00AC1FEA" w:rsidRDefault="006B7525"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1E23446" w14:textId="686C94A6" w:rsidR="006B7525" w:rsidRPr="00B918CF" w:rsidRDefault="006B7525" w:rsidP="00624509">
            <w:pPr>
              <w:spacing w:after="0"/>
              <w:rPr>
                <w:rFonts w:cstheme="minorHAnsi"/>
                <w:sz w:val="18"/>
                <w:szCs w:val="18"/>
                <w:lang w:val="en-US"/>
              </w:rPr>
            </w:pPr>
            <w:r w:rsidRPr="00B918CF">
              <w:rPr>
                <w:rFonts w:cstheme="minorHAnsi"/>
                <w:sz w:val="18"/>
                <w:szCs w:val="18"/>
                <w:lang w:val="en-US"/>
              </w:rPr>
              <w:t>For each feature instance</w:t>
            </w:r>
            <w:r w:rsidR="00B149A2">
              <w:rPr>
                <w:rFonts w:cstheme="minorHAnsi"/>
                <w:sz w:val="18"/>
                <w:szCs w:val="18"/>
                <w:lang w:val="en-US"/>
              </w:rPr>
              <w:t xml:space="preserve"> where a depth attribute is present AND</w:t>
            </w:r>
            <w:r w:rsidRPr="00B918CF">
              <w:rPr>
                <w:rFonts w:cstheme="minorHAnsi"/>
                <w:sz w:val="18"/>
                <w:szCs w:val="18"/>
                <w:lang w:val="en-US"/>
              </w:rPr>
              <w:t xml:space="preserve"> which is not COVERED_BY the combined coverage of </w:t>
            </w:r>
            <w:proofErr w:type="spellStart"/>
            <w:r>
              <w:rPr>
                <w:rFonts w:cstheme="minorHAnsi"/>
                <w:sz w:val="18"/>
                <w:szCs w:val="18"/>
                <w:lang w:val="en-US"/>
              </w:rPr>
              <w:t>SoundingDatum</w:t>
            </w:r>
            <w:proofErr w:type="spellEnd"/>
            <w:r w:rsidRPr="00B918CF">
              <w:rPr>
                <w:rFonts w:cstheme="minorHAnsi"/>
                <w:sz w:val="18"/>
                <w:szCs w:val="18"/>
                <w:lang w:val="en-US"/>
              </w:rPr>
              <w:t xml:space="preserve">  meta feature instance</w:t>
            </w:r>
            <w:r>
              <w:rPr>
                <w:rFonts w:cstheme="minorHAnsi"/>
                <w:sz w:val="18"/>
                <w:szCs w:val="18"/>
                <w:lang w:val="en-US"/>
              </w:rPr>
              <w:t>s</w:t>
            </w:r>
            <w:r w:rsidRPr="00B918CF">
              <w:rPr>
                <w:rFonts w:cstheme="minorHAnsi"/>
                <w:sz w:val="18"/>
                <w:szCs w:val="18"/>
                <w:lang w:val="en-US"/>
              </w:rPr>
              <w:t>.</w:t>
            </w:r>
          </w:p>
        </w:tc>
        <w:tc>
          <w:tcPr>
            <w:tcW w:w="0" w:type="auto"/>
            <w:shd w:val="clear" w:color="auto" w:fill="FFFFFF"/>
          </w:tcPr>
          <w:p w14:paraId="7DFC23D0" w14:textId="288F8B55" w:rsidR="006B7525" w:rsidRPr="00B918CF" w:rsidRDefault="006B7525" w:rsidP="00624509">
            <w:pPr>
              <w:spacing w:after="0"/>
              <w:rPr>
                <w:rFonts w:cstheme="minorHAnsi"/>
                <w:sz w:val="18"/>
                <w:szCs w:val="18"/>
                <w:lang w:val="en-US"/>
              </w:rPr>
            </w:pPr>
            <w:r w:rsidRPr="00B918CF">
              <w:rPr>
                <w:rFonts w:cstheme="minorHAnsi"/>
                <w:sz w:val="18"/>
                <w:szCs w:val="18"/>
                <w:lang w:val="en-US"/>
              </w:rPr>
              <w:t xml:space="preserve">Feature instance not covered by </w:t>
            </w:r>
            <w:proofErr w:type="spellStart"/>
            <w:r>
              <w:rPr>
                <w:rFonts w:cstheme="minorHAnsi"/>
                <w:sz w:val="18"/>
                <w:szCs w:val="18"/>
                <w:lang w:val="en-US"/>
              </w:rPr>
              <w:t>SoundingDatum</w:t>
            </w:r>
            <w:proofErr w:type="spellEnd"/>
            <w:r w:rsidRPr="00B918CF">
              <w:rPr>
                <w:rFonts w:cstheme="minorHAnsi"/>
                <w:sz w:val="18"/>
                <w:szCs w:val="18"/>
                <w:lang w:val="en-US"/>
              </w:rPr>
              <w:t xml:space="preserve">  instance.</w:t>
            </w:r>
          </w:p>
        </w:tc>
        <w:tc>
          <w:tcPr>
            <w:tcW w:w="0" w:type="auto"/>
            <w:shd w:val="clear" w:color="auto" w:fill="FFFFFF"/>
          </w:tcPr>
          <w:p w14:paraId="4CF6E037" w14:textId="37D93B54" w:rsidR="006B7525" w:rsidRPr="00B918CF" w:rsidRDefault="006B7525" w:rsidP="00624509">
            <w:pPr>
              <w:spacing w:after="0"/>
              <w:rPr>
                <w:rFonts w:cstheme="minorHAnsi"/>
                <w:sz w:val="18"/>
                <w:szCs w:val="18"/>
                <w:lang w:val="en-US"/>
              </w:rPr>
            </w:pPr>
            <w:r w:rsidRPr="00B918CF">
              <w:rPr>
                <w:rFonts w:cstheme="minorHAnsi"/>
                <w:sz w:val="18"/>
                <w:szCs w:val="18"/>
                <w:lang w:val="en-US"/>
              </w:rPr>
              <w:t xml:space="preserve">Ensure full coverage of </w:t>
            </w:r>
            <w:proofErr w:type="spellStart"/>
            <w:r>
              <w:rPr>
                <w:rFonts w:cstheme="minorHAnsi"/>
                <w:sz w:val="18"/>
                <w:szCs w:val="18"/>
                <w:lang w:val="en-US"/>
              </w:rPr>
              <w:t>SoundingDatum</w:t>
            </w:r>
            <w:proofErr w:type="spellEnd"/>
            <w:r w:rsidRPr="00B918CF">
              <w:rPr>
                <w:rFonts w:cstheme="minorHAnsi"/>
                <w:sz w:val="18"/>
                <w:szCs w:val="18"/>
                <w:lang w:val="en-US"/>
              </w:rPr>
              <w:t xml:space="preserve">  instance.</w:t>
            </w:r>
          </w:p>
        </w:tc>
        <w:tc>
          <w:tcPr>
            <w:tcW w:w="0" w:type="auto"/>
            <w:shd w:val="clear" w:color="auto" w:fill="FFFFFF"/>
          </w:tcPr>
          <w:p w14:paraId="36048F59" w14:textId="45A3B5AE" w:rsidR="006B7525" w:rsidRPr="00B918CF" w:rsidRDefault="006B7525" w:rsidP="00624509">
            <w:pPr>
              <w:spacing w:after="0"/>
              <w:rPr>
                <w:rFonts w:cstheme="minorHAnsi"/>
                <w:sz w:val="18"/>
                <w:szCs w:val="18"/>
                <w:lang w:val="en-US"/>
              </w:rPr>
            </w:pPr>
            <w:r w:rsidRPr="00B918CF">
              <w:rPr>
                <w:rFonts w:cstheme="minorHAnsi"/>
                <w:sz w:val="18"/>
                <w:szCs w:val="18"/>
                <w:lang w:val="en-US"/>
              </w:rPr>
              <w:t>PS 1</w:t>
            </w:r>
            <w:r>
              <w:rPr>
                <w:rFonts w:cstheme="minorHAnsi"/>
                <w:sz w:val="18"/>
                <w:szCs w:val="18"/>
                <w:lang w:val="en-US"/>
              </w:rPr>
              <w:t>2</w:t>
            </w:r>
            <w:r w:rsidRPr="00B918CF">
              <w:rPr>
                <w:rFonts w:cstheme="minorHAnsi"/>
                <w:sz w:val="18"/>
                <w:szCs w:val="18"/>
                <w:lang w:val="en-US"/>
              </w:rPr>
              <w:t>.1</w:t>
            </w:r>
            <w:r w:rsidR="00B149A2">
              <w:rPr>
                <w:rFonts w:cstheme="minorHAnsi"/>
                <w:sz w:val="18"/>
                <w:szCs w:val="18"/>
                <w:lang w:val="en-US"/>
              </w:rPr>
              <w:t>5</w:t>
            </w:r>
          </w:p>
        </w:tc>
        <w:tc>
          <w:tcPr>
            <w:tcW w:w="0" w:type="auto"/>
            <w:shd w:val="clear" w:color="auto" w:fill="FFFFFF"/>
          </w:tcPr>
          <w:p w14:paraId="67FC1C5A" w14:textId="17E8438F" w:rsidR="006B7525" w:rsidRPr="00B918CF" w:rsidRDefault="00B910EA"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4DD88C6D" w14:textId="230F04EC" w:rsidR="006B7525" w:rsidRPr="00B918CF" w:rsidRDefault="006B7525" w:rsidP="00624509">
            <w:pPr>
              <w:spacing w:after="0"/>
              <w:rPr>
                <w:rFonts w:cstheme="minorHAnsi"/>
                <w:sz w:val="18"/>
                <w:szCs w:val="18"/>
                <w:lang w:val="en-US"/>
              </w:rPr>
            </w:pPr>
            <w:r w:rsidRPr="00B918CF">
              <w:rPr>
                <w:rFonts w:cstheme="minorHAnsi"/>
                <w:sz w:val="18"/>
                <w:szCs w:val="18"/>
                <w:lang w:val="en-US"/>
              </w:rPr>
              <w:t>B, S</w:t>
            </w:r>
          </w:p>
        </w:tc>
      </w:tr>
      <w:tr w:rsidR="00DB4344" w:rsidRPr="00B918CF" w14:paraId="7005D245" w14:textId="77777777" w:rsidTr="007C5405">
        <w:trPr>
          <w:cantSplit/>
        </w:trPr>
        <w:tc>
          <w:tcPr>
            <w:tcW w:w="1440" w:type="dxa"/>
            <w:shd w:val="clear" w:color="auto" w:fill="FFFFFF"/>
          </w:tcPr>
          <w:p w14:paraId="56C06589" w14:textId="60388446" w:rsidR="00B149A2" w:rsidRPr="00B918CF" w:rsidRDefault="00BF6B01" w:rsidP="00A30702">
            <w:pPr>
              <w:spacing w:after="0"/>
              <w:jc w:val="left"/>
              <w:rPr>
                <w:rFonts w:cstheme="minorHAnsi"/>
                <w:sz w:val="18"/>
                <w:szCs w:val="18"/>
                <w:lang w:val="en-US"/>
              </w:rPr>
            </w:pPr>
            <w:r w:rsidRPr="00BF6B01">
              <w:rPr>
                <w:rFonts w:cstheme="minorHAnsi"/>
                <w:sz w:val="18"/>
                <w:szCs w:val="18"/>
                <w:lang w:val="en-US"/>
              </w:rPr>
              <w:t>Logical Consistency / Topological Consistency</w:t>
            </w:r>
          </w:p>
        </w:tc>
        <w:tc>
          <w:tcPr>
            <w:tcW w:w="829" w:type="dxa"/>
            <w:shd w:val="clear" w:color="auto" w:fill="FFFFFF"/>
            <w:tcMar>
              <w:left w:w="115" w:type="dxa"/>
              <w:right w:w="173" w:type="dxa"/>
            </w:tcMar>
          </w:tcPr>
          <w:p w14:paraId="2E042A4A" w14:textId="3DA45461" w:rsidR="00B149A2" w:rsidRPr="00AC1FEA" w:rsidRDefault="00B149A2"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0D71EF0" w14:textId="7805E20E" w:rsidR="00B149A2" w:rsidRPr="00B918CF" w:rsidRDefault="00B149A2" w:rsidP="00624509">
            <w:pPr>
              <w:spacing w:after="0"/>
              <w:rPr>
                <w:rFonts w:cstheme="minorHAnsi"/>
                <w:sz w:val="18"/>
                <w:szCs w:val="18"/>
                <w:lang w:val="en-US"/>
              </w:rPr>
            </w:pPr>
            <w:r w:rsidRPr="00B918CF">
              <w:rPr>
                <w:rFonts w:cstheme="minorHAnsi"/>
                <w:sz w:val="18"/>
                <w:szCs w:val="18"/>
                <w:lang w:val="en-US"/>
              </w:rPr>
              <w:t>For each feature instance</w:t>
            </w:r>
            <w:r>
              <w:rPr>
                <w:rFonts w:cstheme="minorHAnsi"/>
                <w:sz w:val="18"/>
                <w:szCs w:val="18"/>
                <w:lang w:val="en-US"/>
              </w:rPr>
              <w:t xml:space="preserve"> where an elevation attribute is present AND</w:t>
            </w:r>
            <w:r w:rsidRPr="00B918CF">
              <w:rPr>
                <w:rFonts w:cstheme="minorHAnsi"/>
                <w:sz w:val="18"/>
                <w:szCs w:val="18"/>
                <w:lang w:val="en-US"/>
              </w:rPr>
              <w:t xml:space="preserve"> which is not COVERED_BY the combined coverage of </w:t>
            </w:r>
            <w:proofErr w:type="spellStart"/>
            <w:r>
              <w:rPr>
                <w:rFonts w:cstheme="minorHAnsi"/>
                <w:sz w:val="18"/>
                <w:szCs w:val="18"/>
                <w:lang w:val="en-US"/>
              </w:rPr>
              <w:t>VerticalDatumOfData</w:t>
            </w:r>
            <w:proofErr w:type="spellEnd"/>
            <w:r w:rsidRPr="00B918CF">
              <w:rPr>
                <w:rFonts w:cstheme="minorHAnsi"/>
                <w:sz w:val="18"/>
                <w:szCs w:val="18"/>
                <w:lang w:val="en-US"/>
              </w:rPr>
              <w:t xml:space="preserve">  meta feature instance</w:t>
            </w:r>
            <w:r>
              <w:rPr>
                <w:rFonts w:cstheme="minorHAnsi"/>
                <w:sz w:val="18"/>
                <w:szCs w:val="18"/>
                <w:lang w:val="en-US"/>
              </w:rPr>
              <w:t>s</w:t>
            </w:r>
            <w:r w:rsidRPr="00B918CF">
              <w:rPr>
                <w:rFonts w:cstheme="minorHAnsi"/>
                <w:sz w:val="18"/>
                <w:szCs w:val="18"/>
                <w:lang w:val="en-US"/>
              </w:rPr>
              <w:t>.</w:t>
            </w:r>
          </w:p>
        </w:tc>
        <w:tc>
          <w:tcPr>
            <w:tcW w:w="0" w:type="auto"/>
            <w:shd w:val="clear" w:color="auto" w:fill="FFFFFF"/>
          </w:tcPr>
          <w:p w14:paraId="07CAD706" w14:textId="5EC31C4D" w:rsidR="00B149A2" w:rsidRPr="00B918CF" w:rsidRDefault="00B149A2" w:rsidP="00624509">
            <w:pPr>
              <w:spacing w:after="0"/>
              <w:rPr>
                <w:rFonts w:cstheme="minorHAnsi"/>
                <w:sz w:val="18"/>
                <w:szCs w:val="18"/>
                <w:lang w:val="en-US"/>
              </w:rPr>
            </w:pPr>
            <w:r w:rsidRPr="00B918CF">
              <w:rPr>
                <w:rFonts w:cstheme="minorHAnsi"/>
                <w:sz w:val="18"/>
                <w:szCs w:val="18"/>
                <w:lang w:val="en-US"/>
              </w:rPr>
              <w:t xml:space="preserve">Feature instance not covered by </w:t>
            </w:r>
            <w:proofErr w:type="spellStart"/>
            <w:r w:rsidRPr="00B149A2">
              <w:rPr>
                <w:rFonts w:cstheme="minorHAnsi"/>
                <w:sz w:val="18"/>
                <w:szCs w:val="18"/>
                <w:lang w:val="en-US"/>
              </w:rPr>
              <w:t>VerticalDatumOfData</w:t>
            </w:r>
            <w:proofErr w:type="spellEnd"/>
            <w:r w:rsidRPr="00B149A2">
              <w:rPr>
                <w:rFonts w:cstheme="minorHAnsi"/>
                <w:sz w:val="18"/>
                <w:szCs w:val="18"/>
                <w:lang w:val="en-US"/>
              </w:rPr>
              <w:t xml:space="preserve">  </w:t>
            </w:r>
            <w:r w:rsidRPr="00B918CF">
              <w:rPr>
                <w:rFonts w:cstheme="minorHAnsi"/>
                <w:sz w:val="18"/>
                <w:szCs w:val="18"/>
                <w:lang w:val="en-US"/>
              </w:rPr>
              <w:t>instance.</w:t>
            </w:r>
          </w:p>
        </w:tc>
        <w:tc>
          <w:tcPr>
            <w:tcW w:w="0" w:type="auto"/>
            <w:shd w:val="clear" w:color="auto" w:fill="FFFFFF"/>
          </w:tcPr>
          <w:p w14:paraId="0BA7C225" w14:textId="26D19307" w:rsidR="00B149A2" w:rsidRPr="00B918CF" w:rsidRDefault="00B149A2" w:rsidP="00624509">
            <w:pPr>
              <w:spacing w:after="0"/>
              <w:rPr>
                <w:rFonts w:cstheme="minorHAnsi"/>
                <w:sz w:val="18"/>
                <w:szCs w:val="18"/>
                <w:lang w:val="en-US"/>
              </w:rPr>
            </w:pPr>
            <w:r w:rsidRPr="00B918CF">
              <w:rPr>
                <w:rFonts w:cstheme="minorHAnsi"/>
                <w:sz w:val="18"/>
                <w:szCs w:val="18"/>
                <w:lang w:val="en-US"/>
              </w:rPr>
              <w:t xml:space="preserve">Ensure full coverage of </w:t>
            </w:r>
            <w:proofErr w:type="spellStart"/>
            <w:r w:rsidRPr="00B149A2">
              <w:rPr>
                <w:rFonts w:cstheme="minorHAnsi"/>
                <w:sz w:val="18"/>
                <w:szCs w:val="18"/>
                <w:lang w:val="en-US"/>
              </w:rPr>
              <w:t>VerticalDatumOfData</w:t>
            </w:r>
            <w:proofErr w:type="spellEnd"/>
            <w:r w:rsidRPr="00B149A2">
              <w:rPr>
                <w:rFonts w:cstheme="minorHAnsi"/>
                <w:sz w:val="18"/>
                <w:szCs w:val="18"/>
                <w:lang w:val="en-US"/>
              </w:rPr>
              <w:t xml:space="preserve">  </w:t>
            </w:r>
            <w:r w:rsidRPr="00B918CF">
              <w:rPr>
                <w:rFonts w:cstheme="minorHAnsi"/>
                <w:sz w:val="18"/>
                <w:szCs w:val="18"/>
                <w:lang w:val="en-US"/>
              </w:rPr>
              <w:t>instance.</w:t>
            </w:r>
          </w:p>
        </w:tc>
        <w:tc>
          <w:tcPr>
            <w:tcW w:w="0" w:type="auto"/>
            <w:shd w:val="clear" w:color="auto" w:fill="FFFFFF"/>
          </w:tcPr>
          <w:p w14:paraId="3DCFCB6D" w14:textId="19603CF9" w:rsidR="00B149A2" w:rsidRPr="00B918CF" w:rsidRDefault="00B149A2" w:rsidP="00624509">
            <w:pPr>
              <w:spacing w:after="0"/>
              <w:rPr>
                <w:rFonts w:cstheme="minorHAnsi"/>
                <w:sz w:val="18"/>
                <w:szCs w:val="18"/>
                <w:lang w:val="en-US"/>
              </w:rPr>
            </w:pPr>
            <w:r w:rsidRPr="00B918CF">
              <w:rPr>
                <w:rFonts w:cstheme="minorHAnsi"/>
                <w:sz w:val="18"/>
                <w:szCs w:val="18"/>
                <w:lang w:val="en-US"/>
              </w:rPr>
              <w:t>PS 1</w:t>
            </w:r>
            <w:r>
              <w:rPr>
                <w:rFonts w:cstheme="minorHAnsi"/>
                <w:sz w:val="18"/>
                <w:szCs w:val="18"/>
                <w:lang w:val="en-US"/>
              </w:rPr>
              <w:t>2</w:t>
            </w:r>
            <w:r w:rsidRPr="00B918CF">
              <w:rPr>
                <w:rFonts w:cstheme="minorHAnsi"/>
                <w:sz w:val="18"/>
                <w:szCs w:val="18"/>
                <w:lang w:val="en-US"/>
              </w:rPr>
              <w:t>.1</w:t>
            </w:r>
            <w:r>
              <w:rPr>
                <w:rFonts w:cstheme="minorHAnsi"/>
                <w:sz w:val="18"/>
                <w:szCs w:val="18"/>
                <w:lang w:val="en-US"/>
              </w:rPr>
              <w:t>5</w:t>
            </w:r>
          </w:p>
        </w:tc>
        <w:tc>
          <w:tcPr>
            <w:tcW w:w="0" w:type="auto"/>
            <w:shd w:val="clear" w:color="auto" w:fill="FFFFFF"/>
          </w:tcPr>
          <w:p w14:paraId="67BBE119" w14:textId="2D312FDD" w:rsidR="00B149A2" w:rsidRPr="00B918CF" w:rsidRDefault="00BD27F3"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2DB76761" w14:textId="1C0FE477" w:rsidR="00B149A2" w:rsidRPr="00B918CF" w:rsidRDefault="00B149A2" w:rsidP="00624509">
            <w:pPr>
              <w:spacing w:after="0"/>
              <w:rPr>
                <w:rFonts w:cstheme="minorHAnsi"/>
                <w:sz w:val="18"/>
                <w:szCs w:val="18"/>
                <w:lang w:val="en-US"/>
              </w:rPr>
            </w:pPr>
            <w:r w:rsidRPr="00B918CF">
              <w:rPr>
                <w:rFonts w:cstheme="minorHAnsi"/>
                <w:sz w:val="18"/>
                <w:szCs w:val="18"/>
                <w:lang w:val="en-US"/>
              </w:rPr>
              <w:t>B, S</w:t>
            </w:r>
          </w:p>
        </w:tc>
      </w:tr>
      <w:tr w:rsidR="00DB4344" w:rsidRPr="00B918CF" w14:paraId="5FA32590" w14:textId="77777777" w:rsidTr="007C5405">
        <w:trPr>
          <w:cantSplit/>
        </w:trPr>
        <w:tc>
          <w:tcPr>
            <w:tcW w:w="1440" w:type="dxa"/>
            <w:shd w:val="clear" w:color="auto" w:fill="FFFFFF"/>
          </w:tcPr>
          <w:p w14:paraId="61285656" w14:textId="77777777" w:rsidR="00475EC5" w:rsidRDefault="00475EC5">
            <w:pPr>
              <w:spacing w:after="0"/>
              <w:jc w:val="left"/>
              <w:rPr>
                <w:rFonts w:cstheme="minorHAnsi"/>
                <w:sz w:val="18"/>
                <w:szCs w:val="18"/>
                <w:lang w:val="en-US"/>
              </w:rPr>
            </w:pPr>
            <w:r w:rsidRPr="00475EC5">
              <w:rPr>
                <w:rFonts w:cstheme="minorHAnsi"/>
                <w:sz w:val="18"/>
                <w:szCs w:val="18"/>
                <w:lang w:val="en-US"/>
              </w:rPr>
              <w:t>Completeness /</w:t>
            </w:r>
          </w:p>
          <w:p w14:paraId="25CA2C46" w14:textId="6272976F" w:rsidR="00960E6E" w:rsidRDefault="00475EC5">
            <w:pPr>
              <w:spacing w:after="0"/>
              <w:jc w:val="left"/>
              <w:rPr>
                <w:rFonts w:cstheme="minorHAnsi"/>
                <w:sz w:val="18"/>
                <w:szCs w:val="18"/>
                <w:lang w:val="en-US"/>
              </w:rPr>
            </w:pPr>
            <w:r w:rsidRPr="00475EC5">
              <w:rPr>
                <w:rFonts w:cstheme="minorHAnsi"/>
                <w:sz w:val="18"/>
                <w:szCs w:val="18"/>
                <w:lang w:val="en-US"/>
              </w:rPr>
              <w:t>Omission</w:t>
            </w:r>
            <w:r>
              <w:rPr>
                <w:rFonts w:cstheme="minorHAnsi"/>
                <w:sz w:val="18"/>
                <w:szCs w:val="18"/>
                <w:lang w:val="en-US"/>
              </w:rPr>
              <w:t xml:space="preserve"> if &lt; 1</w:t>
            </w:r>
          </w:p>
          <w:p w14:paraId="041DE10B" w14:textId="30C779EB" w:rsidR="00475EC5" w:rsidRPr="00B918CF" w:rsidRDefault="00475EC5" w:rsidP="00A30702">
            <w:pPr>
              <w:spacing w:after="0"/>
              <w:jc w:val="left"/>
              <w:rPr>
                <w:rFonts w:cstheme="minorHAnsi"/>
                <w:sz w:val="18"/>
                <w:szCs w:val="18"/>
                <w:lang w:val="en-US"/>
              </w:rPr>
            </w:pPr>
            <w:r>
              <w:rPr>
                <w:rFonts w:cstheme="minorHAnsi"/>
                <w:sz w:val="18"/>
                <w:szCs w:val="18"/>
                <w:lang w:val="en-US"/>
              </w:rPr>
              <w:t>Com</w:t>
            </w:r>
            <w:r w:rsidR="00812F11">
              <w:rPr>
                <w:rFonts w:cstheme="minorHAnsi"/>
                <w:sz w:val="18"/>
                <w:szCs w:val="18"/>
                <w:lang w:val="en-US"/>
              </w:rPr>
              <w:t>m</w:t>
            </w:r>
            <w:r>
              <w:rPr>
                <w:rFonts w:cstheme="minorHAnsi"/>
                <w:sz w:val="18"/>
                <w:szCs w:val="18"/>
                <w:lang w:val="en-US"/>
              </w:rPr>
              <w:t>ission if &gt; 1</w:t>
            </w:r>
          </w:p>
        </w:tc>
        <w:tc>
          <w:tcPr>
            <w:tcW w:w="829" w:type="dxa"/>
            <w:shd w:val="clear" w:color="auto" w:fill="FFFFFF"/>
            <w:tcMar>
              <w:left w:w="115" w:type="dxa"/>
              <w:right w:w="173" w:type="dxa"/>
            </w:tcMar>
          </w:tcPr>
          <w:p w14:paraId="094F1FFE" w14:textId="77777777" w:rsidR="00960E6E" w:rsidRPr="00AC1FEA" w:rsidRDefault="00960E6E"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3B8B0135" w14:textId="60449828" w:rsidR="00960E6E" w:rsidRPr="00B918CF" w:rsidRDefault="000A036F" w:rsidP="00624509">
            <w:pPr>
              <w:spacing w:after="0"/>
              <w:rPr>
                <w:rFonts w:cstheme="minorHAnsi"/>
                <w:sz w:val="18"/>
                <w:szCs w:val="18"/>
                <w:lang w:val="en-US"/>
              </w:rPr>
            </w:pPr>
            <w:r>
              <w:rPr>
                <w:rFonts w:cstheme="minorHAnsi"/>
                <w:sz w:val="18"/>
                <w:szCs w:val="18"/>
                <w:lang w:val="en-US"/>
              </w:rPr>
              <w:t>If there is not exactly</w:t>
            </w:r>
            <w:r w:rsidR="00960E6E">
              <w:rPr>
                <w:rFonts w:cstheme="minorHAnsi"/>
                <w:sz w:val="18"/>
                <w:szCs w:val="18"/>
                <w:lang w:val="en-US"/>
              </w:rPr>
              <w:t xml:space="preserve"> one instance each of </w:t>
            </w:r>
            <w:proofErr w:type="spellStart"/>
            <w:r w:rsidR="00960E6E">
              <w:rPr>
                <w:rFonts w:cstheme="minorHAnsi"/>
                <w:sz w:val="18"/>
                <w:szCs w:val="18"/>
                <w:lang w:val="en-US"/>
              </w:rPr>
              <w:t>SoundingDatum</w:t>
            </w:r>
            <w:proofErr w:type="spellEnd"/>
            <w:r w:rsidR="00960E6E">
              <w:rPr>
                <w:rFonts w:cstheme="minorHAnsi"/>
                <w:sz w:val="18"/>
                <w:szCs w:val="18"/>
                <w:lang w:val="en-US"/>
              </w:rPr>
              <w:t xml:space="preserve"> and </w:t>
            </w:r>
            <w:proofErr w:type="spellStart"/>
            <w:r w:rsidR="00960E6E">
              <w:rPr>
                <w:rFonts w:cstheme="minorHAnsi"/>
                <w:sz w:val="18"/>
                <w:szCs w:val="18"/>
                <w:lang w:val="en-US"/>
              </w:rPr>
              <w:t>VerticalDatumOfData</w:t>
            </w:r>
            <w:proofErr w:type="spellEnd"/>
            <w:r>
              <w:rPr>
                <w:rFonts w:cstheme="minorHAnsi"/>
                <w:sz w:val="18"/>
                <w:szCs w:val="18"/>
                <w:lang w:val="en-US"/>
              </w:rPr>
              <w:t xml:space="preserve"> present in the dataset.</w:t>
            </w:r>
          </w:p>
        </w:tc>
        <w:tc>
          <w:tcPr>
            <w:tcW w:w="0" w:type="auto"/>
            <w:shd w:val="clear" w:color="auto" w:fill="FFFFFF"/>
          </w:tcPr>
          <w:p w14:paraId="5EBA0EFE" w14:textId="01F15972" w:rsidR="00960E6E" w:rsidRPr="00B918CF" w:rsidRDefault="00960E6E" w:rsidP="00624509">
            <w:pPr>
              <w:spacing w:after="0"/>
              <w:rPr>
                <w:rFonts w:cstheme="minorHAnsi"/>
                <w:sz w:val="18"/>
                <w:szCs w:val="18"/>
                <w:lang w:val="en-US"/>
              </w:rPr>
            </w:pPr>
            <w:r>
              <w:rPr>
                <w:rFonts w:cstheme="minorHAnsi"/>
                <w:sz w:val="18"/>
                <w:szCs w:val="18"/>
                <w:lang w:val="en-US"/>
              </w:rPr>
              <w:t xml:space="preserve">Exactly one instance of </w:t>
            </w:r>
            <w:proofErr w:type="spellStart"/>
            <w:r>
              <w:rPr>
                <w:rFonts w:cstheme="minorHAnsi"/>
                <w:sz w:val="18"/>
                <w:szCs w:val="18"/>
                <w:lang w:val="en-US"/>
              </w:rPr>
              <w:t>SoundingDatum</w:t>
            </w:r>
            <w:proofErr w:type="spellEnd"/>
            <w:r>
              <w:rPr>
                <w:rFonts w:cstheme="minorHAnsi"/>
                <w:sz w:val="18"/>
                <w:szCs w:val="18"/>
                <w:lang w:val="en-US"/>
              </w:rPr>
              <w:t xml:space="preserve"> and </w:t>
            </w:r>
            <w:proofErr w:type="spellStart"/>
            <w:r>
              <w:rPr>
                <w:rFonts w:cstheme="minorHAnsi"/>
                <w:sz w:val="18"/>
                <w:szCs w:val="18"/>
                <w:lang w:val="en-US"/>
              </w:rPr>
              <w:t>VerticalDatumOfData</w:t>
            </w:r>
            <w:proofErr w:type="spellEnd"/>
            <w:r>
              <w:rPr>
                <w:rFonts w:cstheme="minorHAnsi"/>
                <w:sz w:val="18"/>
                <w:szCs w:val="18"/>
                <w:lang w:val="en-US"/>
              </w:rPr>
              <w:t xml:space="preserve"> are required.</w:t>
            </w:r>
          </w:p>
        </w:tc>
        <w:tc>
          <w:tcPr>
            <w:tcW w:w="0" w:type="auto"/>
            <w:shd w:val="clear" w:color="auto" w:fill="FFFFFF"/>
          </w:tcPr>
          <w:p w14:paraId="22DDFDB8" w14:textId="59ED62ED" w:rsidR="00960E6E" w:rsidRPr="00B918CF" w:rsidRDefault="00960E6E" w:rsidP="00624509">
            <w:pPr>
              <w:spacing w:after="0"/>
              <w:rPr>
                <w:rFonts w:cstheme="minorHAnsi"/>
                <w:sz w:val="18"/>
                <w:szCs w:val="18"/>
                <w:lang w:val="en-US"/>
              </w:rPr>
            </w:pPr>
            <w:r>
              <w:rPr>
                <w:rFonts w:cstheme="minorHAnsi"/>
                <w:sz w:val="18"/>
                <w:szCs w:val="18"/>
                <w:lang w:val="en-US"/>
              </w:rPr>
              <w:t xml:space="preserve">Ensure that the dataset contains exactly one instance each of </w:t>
            </w:r>
            <w:proofErr w:type="spellStart"/>
            <w:r w:rsidRPr="00960E6E">
              <w:rPr>
                <w:rFonts w:cstheme="minorHAnsi"/>
                <w:sz w:val="18"/>
                <w:szCs w:val="18"/>
                <w:lang w:val="en-US"/>
              </w:rPr>
              <w:t>SoundingDatum</w:t>
            </w:r>
            <w:proofErr w:type="spellEnd"/>
            <w:r>
              <w:rPr>
                <w:rFonts w:cstheme="minorHAnsi"/>
                <w:sz w:val="18"/>
                <w:szCs w:val="18"/>
                <w:lang w:val="en-US"/>
              </w:rPr>
              <w:t xml:space="preserve"> and </w:t>
            </w:r>
            <w:proofErr w:type="spellStart"/>
            <w:r>
              <w:rPr>
                <w:rFonts w:cstheme="minorHAnsi"/>
                <w:sz w:val="18"/>
                <w:szCs w:val="18"/>
                <w:lang w:val="en-US"/>
              </w:rPr>
              <w:t>VerticalDatumOfData</w:t>
            </w:r>
            <w:proofErr w:type="spellEnd"/>
            <w:r>
              <w:rPr>
                <w:rFonts w:cstheme="minorHAnsi"/>
                <w:sz w:val="18"/>
                <w:szCs w:val="18"/>
                <w:lang w:val="en-US"/>
              </w:rPr>
              <w:t>.</w:t>
            </w:r>
          </w:p>
        </w:tc>
        <w:tc>
          <w:tcPr>
            <w:tcW w:w="0" w:type="auto"/>
            <w:shd w:val="clear" w:color="auto" w:fill="FFFFFF"/>
          </w:tcPr>
          <w:p w14:paraId="395B2E59" w14:textId="35E499E0" w:rsidR="00960E6E" w:rsidRPr="00B918CF" w:rsidRDefault="00960E6E" w:rsidP="00624509">
            <w:pPr>
              <w:spacing w:after="0"/>
              <w:rPr>
                <w:rFonts w:cstheme="minorHAnsi"/>
                <w:sz w:val="18"/>
                <w:szCs w:val="18"/>
                <w:lang w:val="en-US"/>
              </w:rPr>
            </w:pPr>
            <w:r>
              <w:rPr>
                <w:rFonts w:cstheme="minorHAnsi"/>
                <w:sz w:val="18"/>
                <w:szCs w:val="18"/>
                <w:lang w:val="en-US"/>
              </w:rPr>
              <w:t>DCEG 4.6.1, 4.7.1</w:t>
            </w:r>
          </w:p>
        </w:tc>
        <w:tc>
          <w:tcPr>
            <w:tcW w:w="0" w:type="auto"/>
            <w:shd w:val="clear" w:color="auto" w:fill="FFFFFF"/>
          </w:tcPr>
          <w:p w14:paraId="7A0DD024" w14:textId="6CA9E22A" w:rsidR="00960E6E" w:rsidRDefault="00960E6E"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7EF6DDAD" w14:textId="288B4359" w:rsidR="00960E6E" w:rsidRPr="00B918CF" w:rsidRDefault="00960E6E" w:rsidP="00624509">
            <w:pPr>
              <w:spacing w:after="0"/>
              <w:rPr>
                <w:rFonts w:cstheme="minorHAnsi"/>
                <w:sz w:val="18"/>
                <w:szCs w:val="18"/>
                <w:lang w:val="en-US"/>
              </w:rPr>
            </w:pPr>
            <w:r>
              <w:rPr>
                <w:rFonts w:cstheme="minorHAnsi"/>
                <w:sz w:val="18"/>
                <w:szCs w:val="18"/>
                <w:lang w:val="en-US"/>
              </w:rPr>
              <w:t xml:space="preserve">B, </w:t>
            </w:r>
            <w:r w:rsidR="003D7565">
              <w:rPr>
                <w:rFonts w:cstheme="minorHAnsi"/>
                <w:sz w:val="18"/>
                <w:szCs w:val="18"/>
                <w:lang w:val="en-US"/>
              </w:rPr>
              <w:t>S</w:t>
            </w:r>
          </w:p>
        </w:tc>
      </w:tr>
      <w:tr w:rsidR="00DB4344" w:rsidRPr="00B918CF" w14:paraId="7563C2B5" w14:textId="77777777" w:rsidTr="007C5405">
        <w:trPr>
          <w:cantSplit/>
        </w:trPr>
        <w:tc>
          <w:tcPr>
            <w:tcW w:w="1440" w:type="dxa"/>
            <w:shd w:val="clear" w:color="auto" w:fill="FFFFFF"/>
          </w:tcPr>
          <w:p w14:paraId="3DCA6940" w14:textId="6FE5F77E" w:rsidR="00B149A2" w:rsidRPr="00B918CF" w:rsidRDefault="001B0C75" w:rsidP="00A30702">
            <w:pPr>
              <w:spacing w:after="0"/>
              <w:jc w:val="left"/>
              <w:rPr>
                <w:rFonts w:cstheme="minorHAnsi"/>
                <w:sz w:val="18"/>
                <w:szCs w:val="18"/>
                <w:lang w:val="en-US"/>
              </w:rPr>
            </w:pPr>
            <w:r w:rsidRPr="001B0C75">
              <w:rPr>
                <w:rFonts w:cstheme="minorHAnsi"/>
                <w:sz w:val="18"/>
                <w:szCs w:val="18"/>
                <w:lang w:val="en-US"/>
              </w:rPr>
              <w:lastRenderedPageBreak/>
              <w:t>Logical Consistency / Format Consistency</w:t>
            </w:r>
          </w:p>
        </w:tc>
        <w:tc>
          <w:tcPr>
            <w:tcW w:w="829" w:type="dxa"/>
            <w:shd w:val="clear" w:color="auto" w:fill="FFFFFF"/>
            <w:tcMar>
              <w:left w:w="115" w:type="dxa"/>
              <w:right w:w="173" w:type="dxa"/>
            </w:tcMar>
          </w:tcPr>
          <w:p w14:paraId="6238CD59" w14:textId="6445D432" w:rsidR="00B149A2" w:rsidRPr="00AC1FEA" w:rsidRDefault="00B149A2"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382AA9FF" w14:textId="77777777" w:rsidR="00B149A2" w:rsidRPr="00B918CF" w:rsidRDefault="00B149A2" w:rsidP="00624509">
            <w:pPr>
              <w:spacing w:after="0"/>
              <w:rPr>
                <w:rFonts w:cstheme="minorHAnsi"/>
                <w:sz w:val="18"/>
                <w:szCs w:val="18"/>
                <w:lang w:val="en-US"/>
              </w:rPr>
            </w:pPr>
            <w:r w:rsidRPr="00B918CF">
              <w:rPr>
                <w:rFonts w:cstheme="minorHAnsi"/>
                <w:sz w:val="18"/>
                <w:szCs w:val="18"/>
                <w:lang w:val="en-US"/>
              </w:rPr>
              <w:t>If the order of the data in a dataset is not correct.</w:t>
            </w:r>
          </w:p>
        </w:tc>
        <w:tc>
          <w:tcPr>
            <w:tcW w:w="0" w:type="auto"/>
            <w:shd w:val="clear" w:color="auto" w:fill="FFFFFF"/>
          </w:tcPr>
          <w:p w14:paraId="57C86D3C" w14:textId="77777777" w:rsidR="00B149A2" w:rsidRPr="00B918CF" w:rsidRDefault="00B149A2" w:rsidP="00624509">
            <w:pPr>
              <w:spacing w:after="0"/>
              <w:rPr>
                <w:rFonts w:cstheme="minorHAnsi"/>
                <w:sz w:val="18"/>
                <w:szCs w:val="18"/>
                <w:lang w:val="en-US"/>
              </w:rPr>
            </w:pPr>
            <w:r w:rsidRPr="00B918CF">
              <w:rPr>
                <w:rFonts w:cstheme="minorHAnsi"/>
                <w:sz w:val="18"/>
                <w:szCs w:val="18"/>
                <w:lang w:val="en-US"/>
              </w:rPr>
              <w:t>Incorrect data order.</w:t>
            </w:r>
          </w:p>
        </w:tc>
        <w:tc>
          <w:tcPr>
            <w:tcW w:w="0" w:type="auto"/>
            <w:shd w:val="clear" w:color="auto" w:fill="FFFFFF"/>
          </w:tcPr>
          <w:p w14:paraId="3F136938" w14:textId="77777777" w:rsidR="00B149A2" w:rsidRPr="00B918CF" w:rsidRDefault="00B149A2" w:rsidP="00624509">
            <w:pPr>
              <w:spacing w:after="0"/>
              <w:rPr>
                <w:rFonts w:cstheme="minorHAnsi"/>
                <w:sz w:val="18"/>
                <w:szCs w:val="18"/>
                <w:lang w:val="en-US"/>
              </w:rPr>
            </w:pPr>
            <w:r w:rsidRPr="00B918CF">
              <w:rPr>
                <w:rFonts w:cstheme="minorHAnsi"/>
                <w:sz w:val="18"/>
                <w:szCs w:val="18"/>
                <w:lang w:val="en-US"/>
              </w:rPr>
              <w:t>Amend data order.</w:t>
            </w:r>
          </w:p>
        </w:tc>
        <w:tc>
          <w:tcPr>
            <w:tcW w:w="0" w:type="auto"/>
            <w:shd w:val="clear" w:color="auto" w:fill="FFFFFF"/>
          </w:tcPr>
          <w:p w14:paraId="66B85BB0" w14:textId="2DB8B5A1" w:rsidR="00B149A2" w:rsidRPr="00B918CF" w:rsidRDefault="00B149A2" w:rsidP="00624509">
            <w:pPr>
              <w:spacing w:after="0"/>
              <w:rPr>
                <w:rFonts w:cstheme="minorHAnsi"/>
                <w:sz w:val="18"/>
                <w:szCs w:val="18"/>
                <w:lang w:val="en-US"/>
              </w:rPr>
            </w:pPr>
            <w:r w:rsidRPr="00B918CF">
              <w:rPr>
                <w:rFonts w:cstheme="minorHAnsi"/>
                <w:sz w:val="18"/>
                <w:szCs w:val="18"/>
                <w:lang w:val="en-US"/>
              </w:rPr>
              <w:t xml:space="preserve">PS </w:t>
            </w:r>
            <w:r>
              <w:rPr>
                <w:rFonts w:cstheme="minorHAnsi"/>
                <w:sz w:val="18"/>
                <w:szCs w:val="18"/>
                <w:lang w:val="en-US"/>
              </w:rPr>
              <w:t>12.13</w:t>
            </w:r>
          </w:p>
        </w:tc>
        <w:tc>
          <w:tcPr>
            <w:tcW w:w="0" w:type="auto"/>
            <w:shd w:val="clear" w:color="auto" w:fill="FFFFFF"/>
          </w:tcPr>
          <w:p w14:paraId="46BEFBB5" w14:textId="2A589CB4" w:rsidR="00B149A2" w:rsidRPr="00B918CF" w:rsidRDefault="00BD27F3" w:rsidP="00624509">
            <w:pPr>
              <w:spacing w:after="0"/>
              <w:rPr>
                <w:rFonts w:cstheme="minorHAnsi"/>
                <w:sz w:val="18"/>
                <w:szCs w:val="18"/>
                <w:lang w:val="en-US"/>
              </w:rPr>
            </w:pPr>
            <w:r>
              <w:rPr>
                <w:rFonts w:cstheme="minorHAnsi"/>
                <w:sz w:val="18"/>
                <w:szCs w:val="18"/>
                <w:lang w:val="en-US"/>
              </w:rPr>
              <w:t>W</w:t>
            </w:r>
          </w:p>
        </w:tc>
        <w:tc>
          <w:tcPr>
            <w:tcW w:w="0" w:type="auto"/>
            <w:shd w:val="clear" w:color="auto" w:fill="FFFFFF"/>
          </w:tcPr>
          <w:p w14:paraId="49A260AE" w14:textId="5DB3688E" w:rsidR="00B149A2" w:rsidRPr="00B918CF" w:rsidRDefault="00B149A2"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6155B553" w14:textId="77777777" w:rsidTr="007C5405">
        <w:trPr>
          <w:cantSplit/>
        </w:trPr>
        <w:tc>
          <w:tcPr>
            <w:tcW w:w="1440" w:type="dxa"/>
            <w:shd w:val="clear" w:color="auto" w:fill="FFFFFF"/>
          </w:tcPr>
          <w:p w14:paraId="12043B4E" w14:textId="6725579A" w:rsidR="00FC4077" w:rsidRPr="00B918CF" w:rsidRDefault="001B0C75" w:rsidP="00A30702">
            <w:pPr>
              <w:spacing w:after="0"/>
              <w:jc w:val="left"/>
              <w:rPr>
                <w:rFonts w:cstheme="minorHAnsi"/>
                <w:sz w:val="18"/>
                <w:szCs w:val="18"/>
                <w:lang w:val="en-US"/>
              </w:rPr>
            </w:pPr>
            <w:r w:rsidRPr="001B0C75">
              <w:rPr>
                <w:rFonts w:cstheme="minorHAnsi"/>
                <w:sz w:val="18"/>
                <w:szCs w:val="18"/>
                <w:lang w:val="en-US"/>
              </w:rPr>
              <w:t>Logical Consistency / Format Consistency</w:t>
            </w:r>
          </w:p>
        </w:tc>
        <w:tc>
          <w:tcPr>
            <w:tcW w:w="829" w:type="dxa"/>
            <w:shd w:val="clear" w:color="auto" w:fill="FFFFFF"/>
            <w:tcMar>
              <w:left w:w="115" w:type="dxa"/>
              <w:right w:w="173" w:type="dxa"/>
            </w:tcMar>
          </w:tcPr>
          <w:p w14:paraId="0F318F3F" w14:textId="65EA5C87" w:rsidR="00FC4077" w:rsidRPr="00AC1FEA" w:rsidRDefault="00FC407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B51102B"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For each attribute instance where the total number of instances exceed the permitted number of instances</w:t>
            </w:r>
          </w:p>
        </w:tc>
        <w:tc>
          <w:tcPr>
            <w:tcW w:w="0" w:type="auto"/>
            <w:shd w:val="clear" w:color="auto" w:fill="FFFFFF"/>
          </w:tcPr>
          <w:p w14:paraId="6FE628DF"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Too many instances of attribute.</w:t>
            </w:r>
          </w:p>
        </w:tc>
        <w:tc>
          <w:tcPr>
            <w:tcW w:w="0" w:type="auto"/>
            <w:shd w:val="clear" w:color="auto" w:fill="FFFFFF"/>
          </w:tcPr>
          <w:p w14:paraId="6BBAD88A"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Ensure correct attribute encoding.</w:t>
            </w:r>
          </w:p>
        </w:tc>
        <w:tc>
          <w:tcPr>
            <w:tcW w:w="0" w:type="auto"/>
            <w:shd w:val="clear" w:color="auto" w:fill="FFFFFF"/>
          </w:tcPr>
          <w:p w14:paraId="7A1204C4" w14:textId="2D22485D" w:rsidR="00FC4077" w:rsidRPr="00B918CF" w:rsidRDefault="00DD1B56" w:rsidP="00624509">
            <w:pPr>
              <w:spacing w:after="0"/>
              <w:rPr>
                <w:rFonts w:cstheme="minorHAnsi"/>
                <w:sz w:val="18"/>
                <w:szCs w:val="18"/>
                <w:lang w:val="en-US"/>
              </w:rPr>
            </w:pPr>
            <w:r>
              <w:rPr>
                <w:rFonts w:cstheme="minorHAnsi"/>
                <w:sz w:val="18"/>
                <w:szCs w:val="18"/>
                <w:lang w:val="en-US"/>
              </w:rPr>
              <w:t>PS 4.2, FC, DCEG</w:t>
            </w:r>
          </w:p>
        </w:tc>
        <w:tc>
          <w:tcPr>
            <w:tcW w:w="0" w:type="auto"/>
            <w:shd w:val="clear" w:color="auto" w:fill="FFFFFF"/>
          </w:tcPr>
          <w:p w14:paraId="387F39C7" w14:textId="5FE5905A" w:rsidR="00FC4077" w:rsidRPr="00B918CF" w:rsidRDefault="00BD27F3" w:rsidP="00624509">
            <w:pPr>
              <w:spacing w:after="0"/>
              <w:rPr>
                <w:rFonts w:cstheme="minorHAnsi"/>
                <w:sz w:val="18"/>
                <w:szCs w:val="18"/>
                <w:lang w:val="en-US"/>
              </w:rPr>
            </w:pPr>
            <w:r>
              <w:rPr>
                <w:rFonts w:cstheme="minorHAnsi"/>
                <w:sz w:val="18"/>
                <w:szCs w:val="18"/>
                <w:lang w:val="en-US"/>
              </w:rPr>
              <w:t>E</w:t>
            </w:r>
          </w:p>
        </w:tc>
        <w:tc>
          <w:tcPr>
            <w:tcW w:w="0" w:type="auto"/>
            <w:shd w:val="clear" w:color="auto" w:fill="FFFFFF"/>
          </w:tcPr>
          <w:p w14:paraId="204DBCEE" w14:textId="27CB2CB7" w:rsidR="00FC4077" w:rsidRPr="00B918CF" w:rsidRDefault="00FC4077"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2CFD444C" w14:textId="77777777" w:rsidTr="007C5405">
        <w:trPr>
          <w:cantSplit/>
        </w:trPr>
        <w:tc>
          <w:tcPr>
            <w:tcW w:w="1440" w:type="dxa"/>
            <w:shd w:val="clear" w:color="auto" w:fill="FFFFFF"/>
          </w:tcPr>
          <w:p w14:paraId="5DEB6C97" w14:textId="1E9EA542" w:rsidR="00FC4077" w:rsidRPr="00B918CF" w:rsidRDefault="00127E81" w:rsidP="00A30702">
            <w:pPr>
              <w:spacing w:after="0"/>
              <w:jc w:val="left"/>
              <w:rPr>
                <w:rFonts w:cstheme="minorHAnsi"/>
                <w:sz w:val="18"/>
                <w:szCs w:val="18"/>
                <w:lang w:val="en-US"/>
              </w:rPr>
            </w:pPr>
            <w:r w:rsidRPr="00127E81">
              <w:rPr>
                <w:rFonts w:cstheme="minorHAnsi"/>
                <w:sz w:val="18"/>
                <w:szCs w:val="18"/>
                <w:lang w:val="en-US"/>
              </w:rPr>
              <w:t>Logical Consistency / Domain Consistency</w:t>
            </w:r>
          </w:p>
        </w:tc>
        <w:tc>
          <w:tcPr>
            <w:tcW w:w="829" w:type="dxa"/>
            <w:shd w:val="clear" w:color="auto" w:fill="FFFFFF"/>
            <w:tcMar>
              <w:left w:w="115" w:type="dxa"/>
              <w:right w:w="173" w:type="dxa"/>
            </w:tcMar>
          </w:tcPr>
          <w:p w14:paraId="301A1A34" w14:textId="6AEC8321" w:rsidR="00FC4077" w:rsidRPr="00AC1FEA" w:rsidRDefault="00FC407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46C09B0" w14:textId="123D58C5"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For each feature instance where </w:t>
            </w:r>
            <w:proofErr w:type="spellStart"/>
            <w:r w:rsidRPr="00B918CF">
              <w:rPr>
                <w:rFonts w:cstheme="minorHAnsi"/>
                <w:sz w:val="18"/>
                <w:szCs w:val="18"/>
                <w:lang w:val="en-US"/>
              </w:rPr>
              <w:t>periodicDateRange</w:t>
            </w:r>
            <w:proofErr w:type="spellEnd"/>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 xml:space="preserve">attributes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and </w:t>
            </w:r>
            <w:proofErr w:type="spellStart"/>
            <w:r w:rsidRPr="00B918CF">
              <w:rPr>
                <w:rFonts w:cstheme="minorHAnsi"/>
                <w:sz w:val="18"/>
                <w:szCs w:val="18"/>
                <w:lang w:val="en-US"/>
              </w:rPr>
              <w:t>dateStart</w:t>
            </w:r>
            <w:proofErr w:type="spellEnd"/>
            <w:r w:rsidRPr="00B918CF">
              <w:rPr>
                <w:rFonts w:cstheme="minorHAnsi"/>
                <w:sz w:val="18"/>
                <w:szCs w:val="18"/>
                <w:lang w:val="en-US"/>
              </w:rPr>
              <w:t xml:space="preserve"> are </w:t>
            </w:r>
            <w:proofErr w:type="spellStart"/>
            <w:r w:rsidRPr="00B918CF">
              <w:rPr>
                <w:rFonts w:cstheme="minorHAnsi"/>
                <w:sz w:val="18"/>
                <w:szCs w:val="18"/>
                <w:lang w:val="en-US"/>
              </w:rPr>
              <w:t>notNull</w:t>
            </w:r>
            <w:proofErr w:type="spellEnd"/>
            <w:r w:rsidRPr="00B918CF">
              <w:rPr>
                <w:rFonts w:cstheme="minorHAnsi"/>
                <w:sz w:val="18"/>
                <w:szCs w:val="18"/>
                <w:lang w:val="en-US"/>
              </w:rPr>
              <w:t xml:space="preserve"> AND their values are identical.</w:t>
            </w:r>
          </w:p>
        </w:tc>
        <w:tc>
          <w:tcPr>
            <w:tcW w:w="0" w:type="auto"/>
            <w:shd w:val="clear" w:color="auto" w:fill="FFFFFF"/>
          </w:tcPr>
          <w:p w14:paraId="6FBCAC1B" w14:textId="56833D1B"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Object has identical values of </w:t>
            </w:r>
            <w:proofErr w:type="spellStart"/>
            <w:r w:rsidRPr="00B918CF">
              <w:rPr>
                <w:rFonts w:cstheme="minorHAnsi"/>
                <w:sz w:val="18"/>
                <w:szCs w:val="18"/>
                <w:lang w:val="en-US"/>
              </w:rPr>
              <w:t>periodicDateRange</w:t>
            </w:r>
            <w:proofErr w:type="spellEnd"/>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 xml:space="preserve">attributes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and </w:t>
            </w:r>
            <w:proofErr w:type="spellStart"/>
            <w:r w:rsidRPr="00B918CF">
              <w:rPr>
                <w:rFonts w:cstheme="minorHAnsi"/>
                <w:sz w:val="18"/>
                <w:szCs w:val="18"/>
                <w:lang w:val="en-US"/>
              </w:rPr>
              <w:t>dateStart</w:t>
            </w:r>
            <w:proofErr w:type="spellEnd"/>
            <w:r w:rsidRPr="00B918CF">
              <w:rPr>
                <w:rFonts w:cstheme="minorHAnsi"/>
                <w:sz w:val="18"/>
                <w:szCs w:val="18"/>
                <w:lang w:val="en-US"/>
              </w:rPr>
              <w:t>.</w:t>
            </w:r>
          </w:p>
        </w:tc>
        <w:tc>
          <w:tcPr>
            <w:tcW w:w="0" w:type="auto"/>
            <w:shd w:val="clear" w:color="auto" w:fill="FFFFFF"/>
          </w:tcPr>
          <w:p w14:paraId="34237BB9" w14:textId="03CC0FDA"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Ensure values of </w:t>
            </w:r>
            <w:proofErr w:type="spellStart"/>
            <w:r w:rsidRPr="00B918CF">
              <w:rPr>
                <w:rFonts w:cstheme="minorHAnsi"/>
                <w:sz w:val="18"/>
                <w:szCs w:val="18"/>
                <w:lang w:val="en-US"/>
              </w:rPr>
              <w:t>periodicDateRange</w:t>
            </w:r>
            <w:proofErr w:type="spellEnd"/>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 xml:space="preserve">attributes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and </w:t>
            </w:r>
            <w:proofErr w:type="spellStart"/>
            <w:r w:rsidRPr="00B918CF">
              <w:rPr>
                <w:rFonts w:cstheme="minorHAnsi"/>
                <w:sz w:val="18"/>
                <w:szCs w:val="18"/>
                <w:lang w:val="en-US"/>
              </w:rPr>
              <w:t>dateStart</w:t>
            </w:r>
            <w:proofErr w:type="spellEnd"/>
            <w:r w:rsidRPr="00B918CF">
              <w:rPr>
                <w:rFonts w:cstheme="minorHAnsi"/>
                <w:sz w:val="18"/>
                <w:szCs w:val="18"/>
                <w:lang w:val="en-US"/>
              </w:rPr>
              <w:t xml:space="preserve"> are logical.</w:t>
            </w:r>
          </w:p>
        </w:tc>
        <w:tc>
          <w:tcPr>
            <w:tcW w:w="0" w:type="auto"/>
            <w:shd w:val="clear" w:color="auto" w:fill="FFFFFF"/>
          </w:tcPr>
          <w:p w14:paraId="504E420C" w14:textId="56036C63" w:rsidR="00FC4077" w:rsidRPr="00B918CF" w:rsidRDefault="00E6775F" w:rsidP="00624509">
            <w:pPr>
              <w:spacing w:after="0"/>
              <w:rPr>
                <w:rFonts w:cstheme="minorHAnsi"/>
                <w:sz w:val="18"/>
                <w:szCs w:val="18"/>
                <w:lang w:val="en-US"/>
              </w:rPr>
            </w:pPr>
            <w:r>
              <w:rPr>
                <w:rFonts w:cstheme="minorHAnsi"/>
                <w:sz w:val="18"/>
                <w:szCs w:val="18"/>
                <w:lang w:val="en-US"/>
              </w:rPr>
              <w:t>--</w:t>
            </w:r>
          </w:p>
        </w:tc>
        <w:tc>
          <w:tcPr>
            <w:tcW w:w="0" w:type="auto"/>
          </w:tcPr>
          <w:p w14:paraId="1F8901B9" w14:textId="30466D99" w:rsidR="00FC4077" w:rsidRPr="00B918CF" w:rsidRDefault="00BD27F3" w:rsidP="00624509">
            <w:pPr>
              <w:spacing w:after="0"/>
              <w:rPr>
                <w:rFonts w:cstheme="minorHAnsi"/>
                <w:sz w:val="18"/>
                <w:szCs w:val="18"/>
                <w:lang w:val="en-US"/>
              </w:rPr>
            </w:pPr>
            <w:r>
              <w:rPr>
                <w:rFonts w:cstheme="minorHAnsi"/>
                <w:sz w:val="18"/>
                <w:szCs w:val="18"/>
                <w:lang w:val="en-US"/>
              </w:rPr>
              <w:t>W</w:t>
            </w:r>
          </w:p>
        </w:tc>
        <w:tc>
          <w:tcPr>
            <w:tcW w:w="0" w:type="auto"/>
          </w:tcPr>
          <w:p w14:paraId="65489807" w14:textId="03D86435" w:rsidR="00FC4077" w:rsidRPr="00B918CF" w:rsidRDefault="00FC4077"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670FB488" w14:textId="77777777" w:rsidTr="007C5405">
        <w:trPr>
          <w:cantSplit/>
        </w:trPr>
        <w:tc>
          <w:tcPr>
            <w:tcW w:w="1440" w:type="dxa"/>
            <w:shd w:val="clear" w:color="auto" w:fill="FFFFFF"/>
          </w:tcPr>
          <w:p w14:paraId="60AB636E" w14:textId="16C68625" w:rsidR="00FC407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0B31E5D7" w14:textId="0E6F6BE6" w:rsidR="00FC4077" w:rsidRPr="00AC1FEA" w:rsidRDefault="00FC407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44B0E7F" w14:textId="77C21568"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For each feature instance where </w:t>
            </w:r>
            <w:proofErr w:type="spellStart"/>
            <w:r w:rsidRPr="00B918CF">
              <w:rPr>
                <w:rFonts w:cstheme="minorHAnsi"/>
                <w:sz w:val="18"/>
                <w:szCs w:val="18"/>
                <w:lang w:val="en-US"/>
              </w:rPr>
              <w:t>periodicDateRange</w:t>
            </w:r>
            <w:proofErr w:type="spellEnd"/>
            <w:r w:rsidRPr="00B918CF">
              <w:rPr>
                <w:rFonts w:cstheme="minorHAnsi"/>
                <w:sz w:val="18"/>
                <w:szCs w:val="18"/>
                <w:lang w:val="en-US"/>
              </w:rPr>
              <w:t xml:space="preserve"> sub</w:t>
            </w:r>
            <w:r>
              <w:rPr>
                <w:rFonts w:cstheme="minorHAnsi"/>
                <w:sz w:val="18"/>
                <w:szCs w:val="18"/>
                <w:lang w:val="en-US"/>
              </w:rPr>
              <w:t>-</w:t>
            </w:r>
            <w:r w:rsidRPr="00B918CF">
              <w:rPr>
                <w:rFonts w:cstheme="minorHAnsi"/>
                <w:sz w:val="18"/>
                <w:szCs w:val="18"/>
                <w:lang w:val="en-US"/>
              </w:rPr>
              <w:t xml:space="preserve">attribute </w:t>
            </w:r>
            <w:proofErr w:type="spellStart"/>
            <w:r w:rsidRPr="00B918CF">
              <w:rPr>
                <w:rFonts w:cstheme="minorHAnsi"/>
                <w:sz w:val="18"/>
                <w:szCs w:val="18"/>
                <w:lang w:val="en-US"/>
              </w:rPr>
              <w:t>dateStart</w:t>
            </w:r>
            <w:proofErr w:type="spellEnd"/>
            <w:r w:rsidRPr="00B918CF">
              <w:rPr>
                <w:rFonts w:cstheme="minorHAnsi"/>
                <w:sz w:val="18"/>
                <w:szCs w:val="18"/>
                <w:lang w:val="en-US"/>
              </w:rPr>
              <w:t xml:space="preserve"> </w:t>
            </w:r>
            <w:r w:rsidR="00DB4344">
              <w:rPr>
                <w:rFonts w:cstheme="minorHAnsi"/>
                <w:sz w:val="18"/>
                <w:szCs w:val="18"/>
                <w:lang w:val="en-US"/>
              </w:rPr>
              <w:t>OR</w:t>
            </w:r>
            <w:r w:rsidRPr="00B918CF">
              <w:rPr>
                <w:rFonts w:cstheme="minorHAnsi"/>
                <w:sz w:val="18"/>
                <w:szCs w:val="18"/>
                <w:lang w:val="en-US"/>
              </w:rPr>
              <w:t xml:space="preserve">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is </w:t>
            </w:r>
            <w:r w:rsidR="00BD27F3">
              <w:rPr>
                <w:rFonts w:cstheme="minorHAnsi"/>
                <w:sz w:val="18"/>
                <w:szCs w:val="18"/>
                <w:lang w:val="en-US"/>
              </w:rPr>
              <w:t>missing</w:t>
            </w:r>
            <w:r w:rsidRPr="00B918CF">
              <w:rPr>
                <w:rFonts w:cstheme="minorHAnsi"/>
                <w:sz w:val="18"/>
                <w:szCs w:val="18"/>
                <w:lang w:val="en-US"/>
              </w:rPr>
              <w:t>.</w:t>
            </w:r>
          </w:p>
        </w:tc>
        <w:tc>
          <w:tcPr>
            <w:tcW w:w="0" w:type="auto"/>
            <w:shd w:val="clear" w:color="auto" w:fill="FFFFFF"/>
          </w:tcPr>
          <w:p w14:paraId="1E77EA1E" w14:textId="3A0F488C" w:rsidR="00FC4077" w:rsidRPr="00B918CF" w:rsidRDefault="00DB4344" w:rsidP="00624509">
            <w:pPr>
              <w:spacing w:after="0"/>
              <w:rPr>
                <w:rFonts w:cstheme="minorHAnsi"/>
                <w:sz w:val="18"/>
                <w:szCs w:val="18"/>
                <w:lang w:val="en-US"/>
              </w:rPr>
            </w:pPr>
            <w:r>
              <w:rPr>
                <w:rFonts w:cstheme="minorHAnsi"/>
                <w:sz w:val="18"/>
                <w:szCs w:val="18"/>
                <w:lang w:val="en-US"/>
              </w:rPr>
              <w:t>Periodic date range must have both</w:t>
            </w:r>
            <w:r w:rsidRPr="00B918CF">
              <w:rPr>
                <w:rFonts w:cstheme="minorHAnsi"/>
                <w:sz w:val="18"/>
                <w:szCs w:val="18"/>
                <w:lang w:val="en-US"/>
              </w:rPr>
              <w:t xml:space="preserve">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w:t>
            </w:r>
            <w:r>
              <w:rPr>
                <w:rFonts w:cstheme="minorHAnsi"/>
                <w:sz w:val="18"/>
                <w:szCs w:val="18"/>
                <w:lang w:val="en-US"/>
              </w:rPr>
              <w:t>and</w:t>
            </w:r>
            <w:r w:rsidRPr="00B918CF">
              <w:rPr>
                <w:rFonts w:cstheme="minorHAnsi"/>
                <w:sz w:val="18"/>
                <w:szCs w:val="18"/>
                <w:lang w:val="en-US"/>
              </w:rPr>
              <w:t xml:space="preserve"> </w:t>
            </w:r>
            <w:proofErr w:type="spellStart"/>
            <w:r w:rsidRPr="00B918CF">
              <w:rPr>
                <w:rFonts w:cstheme="minorHAnsi"/>
                <w:sz w:val="18"/>
                <w:szCs w:val="18"/>
                <w:lang w:val="en-US"/>
              </w:rPr>
              <w:t>dateStart</w:t>
            </w:r>
            <w:proofErr w:type="spellEnd"/>
            <w:r w:rsidRPr="00B918CF">
              <w:rPr>
                <w:rFonts w:cstheme="minorHAnsi"/>
                <w:sz w:val="18"/>
                <w:szCs w:val="18"/>
                <w:lang w:val="en-US"/>
              </w:rPr>
              <w:t>.</w:t>
            </w:r>
          </w:p>
        </w:tc>
        <w:tc>
          <w:tcPr>
            <w:tcW w:w="0" w:type="auto"/>
            <w:shd w:val="clear" w:color="auto" w:fill="FFFFFF"/>
          </w:tcPr>
          <w:p w14:paraId="795D3B6A" w14:textId="42FC061F"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Populate </w:t>
            </w:r>
            <w:r w:rsidR="00DB4344">
              <w:rPr>
                <w:rFonts w:cstheme="minorHAnsi"/>
                <w:sz w:val="18"/>
                <w:szCs w:val="18"/>
                <w:lang w:val="en-US"/>
              </w:rPr>
              <w:t xml:space="preserve">both </w:t>
            </w:r>
            <w:proofErr w:type="spellStart"/>
            <w:r w:rsidR="00DB4344">
              <w:rPr>
                <w:rFonts w:cstheme="minorHAnsi"/>
                <w:sz w:val="18"/>
                <w:szCs w:val="18"/>
                <w:lang w:val="en-US"/>
              </w:rPr>
              <w:t>dateStart</w:t>
            </w:r>
            <w:proofErr w:type="spellEnd"/>
            <w:r w:rsidR="00DB4344">
              <w:rPr>
                <w:rFonts w:cstheme="minorHAnsi"/>
                <w:sz w:val="18"/>
                <w:szCs w:val="18"/>
                <w:lang w:val="en-US"/>
              </w:rPr>
              <w:t xml:space="preserve"> and </w:t>
            </w:r>
            <w:proofErr w:type="spellStart"/>
            <w:r w:rsidRPr="00B918CF">
              <w:rPr>
                <w:rFonts w:cstheme="minorHAnsi"/>
                <w:sz w:val="18"/>
                <w:szCs w:val="18"/>
                <w:lang w:val="en-US"/>
              </w:rPr>
              <w:t>dateEnd</w:t>
            </w:r>
            <w:proofErr w:type="spellEnd"/>
            <w:r w:rsidRPr="00B918CF">
              <w:rPr>
                <w:rFonts w:cstheme="minorHAnsi"/>
                <w:sz w:val="18"/>
                <w:szCs w:val="18"/>
                <w:lang w:val="en-US"/>
              </w:rPr>
              <w:t>.</w:t>
            </w:r>
          </w:p>
        </w:tc>
        <w:tc>
          <w:tcPr>
            <w:tcW w:w="0" w:type="auto"/>
            <w:shd w:val="clear" w:color="auto" w:fill="FFFFFF"/>
          </w:tcPr>
          <w:p w14:paraId="08BD4C65" w14:textId="110F2A69" w:rsidR="00FC4077" w:rsidRPr="00B918CF" w:rsidRDefault="00E6775F" w:rsidP="00624509">
            <w:pPr>
              <w:spacing w:after="0"/>
              <w:rPr>
                <w:rFonts w:cstheme="minorHAnsi"/>
                <w:sz w:val="18"/>
                <w:szCs w:val="18"/>
                <w:lang w:val="en-US"/>
              </w:rPr>
            </w:pPr>
            <w:r>
              <w:rPr>
                <w:rFonts w:cstheme="minorHAnsi"/>
                <w:sz w:val="18"/>
                <w:szCs w:val="18"/>
                <w:lang w:val="en-US"/>
              </w:rPr>
              <w:t>--</w:t>
            </w:r>
          </w:p>
        </w:tc>
        <w:tc>
          <w:tcPr>
            <w:tcW w:w="0" w:type="auto"/>
          </w:tcPr>
          <w:p w14:paraId="23888994" w14:textId="36384992" w:rsidR="00FC4077" w:rsidRPr="00B918CF" w:rsidRDefault="00BD27F3" w:rsidP="00624509">
            <w:pPr>
              <w:spacing w:after="0"/>
              <w:rPr>
                <w:rFonts w:cstheme="minorHAnsi"/>
                <w:sz w:val="18"/>
                <w:szCs w:val="18"/>
                <w:lang w:val="en-US"/>
              </w:rPr>
            </w:pPr>
            <w:r>
              <w:rPr>
                <w:rFonts w:cstheme="minorHAnsi"/>
                <w:sz w:val="18"/>
                <w:szCs w:val="18"/>
                <w:lang w:val="en-US"/>
              </w:rPr>
              <w:t>E</w:t>
            </w:r>
          </w:p>
        </w:tc>
        <w:tc>
          <w:tcPr>
            <w:tcW w:w="0" w:type="auto"/>
          </w:tcPr>
          <w:p w14:paraId="61286DF8" w14:textId="6613E016" w:rsidR="00FC4077" w:rsidRPr="00B918CF" w:rsidRDefault="00FC4077"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497DC455" w14:textId="77777777" w:rsidTr="007C5405">
        <w:trPr>
          <w:cantSplit/>
        </w:trPr>
        <w:tc>
          <w:tcPr>
            <w:tcW w:w="1440" w:type="dxa"/>
            <w:shd w:val="clear" w:color="auto" w:fill="FFFFFF"/>
          </w:tcPr>
          <w:p w14:paraId="21CBCEA1" w14:textId="58732FCD" w:rsidR="00FC4077" w:rsidRPr="00B918CF" w:rsidRDefault="00BF6B01" w:rsidP="00A30702">
            <w:pPr>
              <w:spacing w:after="0"/>
              <w:jc w:val="left"/>
              <w:rPr>
                <w:rFonts w:cstheme="minorHAnsi"/>
                <w:sz w:val="18"/>
                <w:szCs w:val="18"/>
                <w:lang w:val="en-US"/>
              </w:rPr>
            </w:pPr>
            <w:r w:rsidRPr="00BF6B01">
              <w:rPr>
                <w:rFonts w:cstheme="minorHAnsi"/>
                <w:sz w:val="18"/>
                <w:szCs w:val="18"/>
                <w:lang w:val="en-US"/>
              </w:rPr>
              <w:t>Logical Consistency / Topological Consistency</w:t>
            </w:r>
          </w:p>
        </w:tc>
        <w:tc>
          <w:tcPr>
            <w:tcW w:w="829" w:type="dxa"/>
            <w:shd w:val="clear" w:color="auto" w:fill="FFFFFF"/>
            <w:tcMar>
              <w:left w:w="115" w:type="dxa"/>
              <w:right w:w="173" w:type="dxa"/>
            </w:tcMar>
          </w:tcPr>
          <w:p w14:paraId="65ABE10C" w14:textId="66B3B618" w:rsidR="00FC4077" w:rsidRPr="00AC1FEA" w:rsidRDefault="00FC407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DE57722" w14:textId="19FB2759"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For each linear geometry which contains vertices at a density Greater than 0.3mm at </w:t>
            </w:r>
            <w:r>
              <w:rPr>
                <w:rFonts w:cstheme="minorHAnsi"/>
                <w:sz w:val="18"/>
                <w:szCs w:val="18"/>
                <w:lang w:val="en-US"/>
              </w:rPr>
              <w:t>maximum display scale</w:t>
            </w:r>
            <w:r w:rsidRPr="00B918CF">
              <w:rPr>
                <w:rFonts w:cstheme="minorHAnsi"/>
                <w:sz w:val="18"/>
                <w:szCs w:val="18"/>
                <w:lang w:val="en-US"/>
              </w:rPr>
              <w:t xml:space="preserve">. </w:t>
            </w:r>
          </w:p>
        </w:tc>
        <w:tc>
          <w:tcPr>
            <w:tcW w:w="0" w:type="auto"/>
            <w:shd w:val="clear" w:color="auto" w:fill="FFFFFF"/>
          </w:tcPr>
          <w:p w14:paraId="37180ACD"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Vertex density exceeds the allowable tolerance.</w:t>
            </w:r>
          </w:p>
        </w:tc>
        <w:tc>
          <w:tcPr>
            <w:tcW w:w="0" w:type="auto"/>
            <w:shd w:val="clear" w:color="auto" w:fill="FFFFFF"/>
          </w:tcPr>
          <w:p w14:paraId="30631DD6" w14:textId="77777777" w:rsidR="00FC4077" w:rsidRPr="00B918CF" w:rsidRDefault="00FC4077" w:rsidP="00624509">
            <w:pPr>
              <w:spacing w:after="0"/>
              <w:rPr>
                <w:rFonts w:cstheme="minorHAnsi"/>
                <w:sz w:val="18"/>
                <w:szCs w:val="18"/>
                <w:lang w:val="en-US"/>
              </w:rPr>
            </w:pPr>
            <w:proofErr w:type="spellStart"/>
            <w:r w:rsidRPr="00B918CF">
              <w:rPr>
                <w:rFonts w:cstheme="minorHAnsi"/>
                <w:sz w:val="18"/>
                <w:szCs w:val="18"/>
                <w:lang w:val="en-US"/>
              </w:rPr>
              <w:t>Generalise</w:t>
            </w:r>
            <w:proofErr w:type="spellEnd"/>
            <w:r w:rsidRPr="00B918CF">
              <w:rPr>
                <w:rFonts w:cstheme="minorHAnsi"/>
                <w:sz w:val="18"/>
                <w:szCs w:val="18"/>
                <w:lang w:val="en-US"/>
              </w:rPr>
              <w:t xml:space="preserve"> edge(s).</w:t>
            </w:r>
          </w:p>
        </w:tc>
        <w:tc>
          <w:tcPr>
            <w:tcW w:w="0" w:type="auto"/>
            <w:shd w:val="clear" w:color="auto" w:fill="FFFFFF"/>
          </w:tcPr>
          <w:p w14:paraId="657C5988" w14:textId="172CD321"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PS </w:t>
            </w:r>
            <w:r>
              <w:rPr>
                <w:rFonts w:cstheme="minorHAnsi"/>
                <w:sz w:val="18"/>
                <w:szCs w:val="18"/>
                <w:lang w:val="en-US"/>
              </w:rPr>
              <w:t>7.3</w:t>
            </w:r>
            <w:r w:rsidRPr="00B918CF">
              <w:rPr>
                <w:rFonts w:cstheme="minorHAnsi"/>
                <w:sz w:val="18"/>
                <w:szCs w:val="18"/>
                <w:lang w:val="en-US"/>
              </w:rPr>
              <w:t>.1</w:t>
            </w:r>
          </w:p>
        </w:tc>
        <w:tc>
          <w:tcPr>
            <w:tcW w:w="0" w:type="auto"/>
          </w:tcPr>
          <w:p w14:paraId="792C550A" w14:textId="1A819804" w:rsidR="00FC4077" w:rsidRPr="00B918CF" w:rsidRDefault="00BD27F3" w:rsidP="00624509">
            <w:pPr>
              <w:spacing w:after="0"/>
              <w:rPr>
                <w:rFonts w:cstheme="minorHAnsi"/>
                <w:sz w:val="18"/>
                <w:szCs w:val="18"/>
                <w:lang w:val="en-US"/>
              </w:rPr>
            </w:pPr>
            <w:r>
              <w:rPr>
                <w:rFonts w:cstheme="minorHAnsi"/>
                <w:sz w:val="18"/>
                <w:szCs w:val="18"/>
                <w:lang w:val="en-US"/>
              </w:rPr>
              <w:t>W</w:t>
            </w:r>
          </w:p>
        </w:tc>
        <w:tc>
          <w:tcPr>
            <w:tcW w:w="0" w:type="auto"/>
          </w:tcPr>
          <w:p w14:paraId="6E83987C" w14:textId="1FDCEAE7" w:rsidR="00FC4077" w:rsidRPr="00B918CF" w:rsidRDefault="00FC4077"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3C93F06A" w14:textId="77777777" w:rsidTr="007C5405">
        <w:trPr>
          <w:cantSplit/>
        </w:trPr>
        <w:tc>
          <w:tcPr>
            <w:tcW w:w="1440" w:type="dxa"/>
            <w:shd w:val="clear" w:color="auto" w:fill="FFFFFF"/>
          </w:tcPr>
          <w:p w14:paraId="24D64E2D" w14:textId="152A8A04" w:rsidR="00FC4077" w:rsidRPr="00B918CF" w:rsidRDefault="00127E81" w:rsidP="00A30702">
            <w:pPr>
              <w:spacing w:after="0"/>
              <w:jc w:val="left"/>
              <w:rPr>
                <w:rFonts w:cstheme="minorHAnsi"/>
                <w:sz w:val="18"/>
                <w:szCs w:val="18"/>
                <w:lang w:val="en-US"/>
              </w:rPr>
            </w:pPr>
            <w:r w:rsidRPr="00127E81">
              <w:rPr>
                <w:rFonts w:cstheme="minorHAnsi"/>
                <w:sz w:val="18"/>
                <w:szCs w:val="18"/>
                <w:lang w:val="en-US"/>
              </w:rPr>
              <w:t>Logical Consistency / Domain Consistency</w:t>
            </w:r>
          </w:p>
        </w:tc>
        <w:tc>
          <w:tcPr>
            <w:tcW w:w="829" w:type="dxa"/>
            <w:shd w:val="clear" w:color="auto" w:fill="FFFFFF"/>
            <w:tcMar>
              <w:left w:w="115" w:type="dxa"/>
              <w:right w:w="173" w:type="dxa"/>
            </w:tcMar>
          </w:tcPr>
          <w:p w14:paraId="78E1D14F" w14:textId="175DB247" w:rsidR="00FC4077" w:rsidRPr="00AC1FEA" w:rsidRDefault="00FC407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A27BB23"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For each instance of </w:t>
            </w:r>
            <w:proofErr w:type="spellStart"/>
            <w:r w:rsidRPr="00B918CF">
              <w:rPr>
                <w:rFonts w:cstheme="minorHAnsi"/>
                <w:sz w:val="18"/>
                <w:szCs w:val="18"/>
                <w:lang w:val="en-US"/>
              </w:rPr>
              <w:t>ServiceHours</w:t>
            </w:r>
            <w:proofErr w:type="spellEnd"/>
            <w:r w:rsidRPr="00B918CF">
              <w:rPr>
                <w:rFonts w:cstheme="minorHAnsi"/>
                <w:sz w:val="18"/>
                <w:szCs w:val="18"/>
                <w:lang w:val="en-US"/>
              </w:rPr>
              <w:t xml:space="preserve"> where an instance of </w:t>
            </w:r>
            <w:proofErr w:type="spellStart"/>
            <w:r w:rsidRPr="00B918CF">
              <w:rPr>
                <w:rFonts w:cstheme="minorHAnsi"/>
                <w:sz w:val="18"/>
                <w:szCs w:val="18"/>
                <w:lang w:val="en-US"/>
              </w:rPr>
              <w:t>scheduleByDayOfWeek</w:t>
            </w:r>
            <w:proofErr w:type="spellEnd"/>
            <w:r w:rsidRPr="00B918CF">
              <w:rPr>
                <w:rFonts w:cstheme="minorHAnsi"/>
                <w:sz w:val="18"/>
                <w:szCs w:val="18"/>
                <w:lang w:val="en-US"/>
              </w:rPr>
              <w:t xml:space="preserve"> attribute has temporal overlaps specified by </w:t>
            </w:r>
            <w:proofErr w:type="spellStart"/>
            <w:r w:rsidRPr="00B918CF">
              <w:rPr>
                <w:rFonts w:cstheme="minorHAnsi"/>
                <w:sz w:val="18"/>
                <w:szCs w:val="18"/>
                <w:lang w:val="en-US"/>
              </w:rPr>
              <w:t>timeIntervalByDayOfWeek</w:t>
            </w:r>
            <w:proofErr w:type="spellEnd"/>
            <w:r w:rsidRPr="00B918CF">
              <w:rPr>
                <w:rFonts w:cstheme="minorHAnsi"/>
                <w:sz w:val="18"/>
                <w:szCs w:val="18"/>
                <w:lang w:val="en-US"/>
              </w:rPr>
              <w:t xml:space="preserve"> attribute. </w:t>
            </w:r>
          </w:p>
        </w:tc>
        <w:tc>
          <w:tcPr>
            <w:tcW w:w="0" w:type="auto"/>
            <w:shd w:val="clear" w:color="auto" w:fill="FFFFFF"/>
          </w:tcPr>
          <w:p w14:paraId="3142F5DF"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Time intervals within the same </w:t>
            </w:r>
            <w:proofErr w:type="spellStart"/>
            <w:r w:rsidRPr="00B918CF">
              <w:rPr>
                <w:rFonts w:cstheme="minorHAnsi"/>
                <w:sz w:val="18"/>
                <w:szCs w:val="18"/>
                <w:lang w:val="en-US"/>
              </w:rPr>
              <w:t>scheduleByDayOfWeek</w:t>
            </w:r>
            <w:proofErr w:type="spellEnd"/>
            <w:r w:rsidRPr="00B918CF">
              <w:rPr>
                <w:rFonts w:cstheme="minorHAnsi"/>
                <w:sz w:val="18"/>
                <w:szCs w:val="18"/>
                <w:lang w:val="en-US"/>
              </w:rPr>
              <w:t xml:space="preserve"> attribute overlap.</w:t>
            </w:r>
          </w:p>
        </w:tc>
        <w:tc>
          <w:tcPr>
            <w:tcW w:w="0" w:type="auto"/>
            <w:shd w:val="clear" w:color="auto" w:fill="FFFFFF"/>
          </w:tcPr>
          <w:p w14:paraId="70DF42C7"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Review time intervals and remove time overlap.</w:t>
            </w:r>
          </w:p>
        </w:tc>
        <w:tc>
          <w:tcPr>
            <w:tcW w:w="0" w:type="auto"/>
            <w:shd w:val="clear" w:color="auto" w:fill="FFFFFF"/>
          </w:tcPr>
          <w:p w14:paraId="4011B32B" w14:textId="3B15F0E5" w:rsidR="00FC4077" w:rsidRPr="00B918CF" w:rsidRDefault="00F56E57" w:rsidP="00624509">
            <w:pPr>
              <w:spacing w:after="0"/>
              <w:rPr>
                <w:rFonts w:cstheme="minorHAnsi"/>
                <w:sz w:val="18"/>
                <w:szCs w:val="18"/>
                <w:lang w:val="en-US"/>
              </w:rPr>
            </w:pPr>
            <w:r>
              <w:rPr>
                <w:rFonts w:cstheme="minorHAnsi"/>
                <w:sz w:val="18"/>
                <w:szCs w:val="18"/>
                <w:lang w:val="en-US"/>
              </w:rPr>
              <w:t>--</w:t>
            </w:r>
          </w:p>
        </w:tc>
        <w:tc>
          <w:tcPr>
            <w:tcW w:w="0" w:type="auto"/>
          </w:tcPr>
          <w:p w14:paraId="5E9BB1C5" w14:textId="0455DFD7" w:rsidR="00FC4077" w:rsidRPr="00B918CF" w:rsidRDefault="00BD27F3" w:rsidP="00624509">
            <w:pPr>
              <w:spacing w:after="0"/>
              <w:rPr>
                <w:rFonts w:cstheme="minorHAnsi"/>
                <w:sz w:val="18"/>
                <w:szCs w:val="18"/>
                <w:lang w:val="en-US"/>
              </w:rPr>
            </w:pPr>
            <w:r>
              <w:rPr>
                <w:rFonts w:cstheme="minorHAnsi"/>
                <w:sz w:val="18"/>
                <w:szCs w:val="18"/>
                <w:lang w:val="en-US"/>
              </w:rPr>
              <w:t>E</w:t>
            </w:r>
          </w:p>
        </w:tc>
        <w:tc>
          <w:tcPr>
            <w:tcW w:w="0" w:type="auto"/>
          </w:tcPr>
          <w:p w14:paraId="0213619A" w14:textId="34C75885" w:rsidR="00FC4077" w:rsidRPr="00B918CF" w:rsidRDefault="00FC4077"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790129F6" w14:textId="77777777" w:rsidTr="007C5405">
        <w:trPr>
          <w:cantSplit/>
        </w:trPr>
        <w:tc>
          <w:tcPr>
            <w:tcW w:w="1440" w:type="dxa"/>
            <w:shd w:val="clear" w:color="auto" w:fill="FFFFFF"/>
          </w:tcPr>
          <w:p w14:paraId="2B4BAAC6" w14:textId="1BFD8389" w:rsidR="00FC4077" w:rsidRPr="00B918CF" w:rsidRDefault="00127E81" w:rsidP="00A30702">
            <w:pPr>
              <w:spacing w:after="0"/>
              <w:jc w:val="left"/>
              <w:rPr>
                <w:rFonts w:cstheme="minorHAnsi"/>
                <w:sz w:val="18"/>
                <w:szCs w:val="18"/>
                <w:lang w:val="en-US"/>
              </w:rPr>
            </w:pPr>
            <w:r w:rsidRPr="00127E81">
              <w:rPr>
                <w:rFonts w:cstheme="minorHAnsi"/>
                <w:sz w:val="18"/>
                <w:szCs w:val="18"/>
                <w:lang w:val="en-US"/>
              </w:rPr>
              <w:t>Logical Consistency / Domain Consistency</w:t>
            </w:r>
          </w:p>
        </w:tc>
        <w:tc>
          <w:tcPr>
            <w:tcW w:w="829" w:type="dxa"/>
            <w:shd w:val="clear" w:color="auto" w:fill="FFFFFF"/>
            <w:tcMar>
              <w:left w:w="115" w:type="dxa"/>
              <w:right w:w="173" w:type="dxa"/>
            </w:tcMar>
          </w:tcPr>
          <w:p w14:paraId="127AF771" w14:textId="008D156E" w:rsidR="00FC4077" w:rsidRPr="00AC1FEA" w:rsidRDefault="00FC407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27367DF"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 xml:space="preserve">For each instance of </w:t>
            </w:r>
            <w:proofErr w:type="spellStart"/>
            <w:r w:rsidRPr="00B918CF">
              <w:rPr>
                <w:rFonts w:cstheme="minorHAnsi"/>
                <w:sz w:val="18"/>
                <w:szCs w:val="18"/>
                <w:lang w:val="en-US"/>
              </w:rPr>
              <w:t>ServiceHours</w:t>
            </w:r>
            <w:proofErr w:type="spellEnd"/>
            <w:r w:rsidRPr="00B918CF">
              <w:rPr>
                <w:rFonts w:cstheme="minorHAnsi"/>
                <w:sz w:val="18"/>
                <w:szCs w:val="18"/>
                <w:lang w:val="en-US"/>
              </w:rPr>
              <w:t xml:space="preserve"> with more than one instance of </w:t>
            </w:r>
            <w:proofErr w:type="spellStart"/>
            <w:r w:rsidRPr="00B918CF">
              <w:rPr>
                <w:rFonts w:cstheme="minorHAnsi"/>
                <w:sz w:val="18"/>
                <w:szCs w:val="18"/>
                <w:lang w:val="en-US"/>
              </w:rPr>
              <w:t>scheduleByDayOfWeek</w:t>
            </w:r>
            <w:proofErr w:type="spellEnd"/>
            <w:r w:rsidRPr="00B918CF">
              <w:rPr>
                <w:rFonts w:cstheme="minorHAnsi"/>
                <w:sz w:val="18"/>
                <w:szCs w:val="18"/>
                <w:lang w:val="en-US"/>
              </w:rPr>
              <w:t xml:space="preserve">, and where an instance of </w:t>
            </w:r>
            <w:proofErr w:type="spellStart"/>
            <w:r w:rsidRPr="00B918CF">
              <w:rPr>
                <w:rFonts w:cstheme="minorHAnsi"/>
                <w:sz w:val="18"/>
                <w:szCs w:val="18"/>
                <w:lang w:val="en-US"/>
              </w:rPr>
              <w:t>scheduleByDayOfWeek</w:t>
            </w:r>
            <w:proofErr w:type="spellEnd"/>
            <w:r w:rsidRPr="00B918CF">
              <w:rPr>
                <w:rFonts w:cstheme="minorHAnsi"/>
                <w:sz w:val="18"/>
                <w:szCs w:val="18"/>
                <w:lang w:val="en-US"/>
              </w:rPr>
              <w:t xml:space="preserve"> has a temporal overlap with another instance of </w:t>
            </w:r>
            <w:proofErr w:type="spellStart"/>
            <w:r w:rsidRPr="00B918CF">
              <w:rPr>
                <w:rFonts w:cstheme="minorHAnsi"/>
                <w:sz w:val="18"/>
                <w:szCs w:val="18"/>
                <w:lang w:val="en-US"/>
              </w:rPr>
              <w:t>scheduleByDayOfWeek</w:t>
            </w:r>
            <w:proofErr w:type="spellEnd"/>
            <w:r w:rsidRPr="00B918CF">
              <w:rPr>
                <w:rFonts w:cstheme="minorHAnsi"/>
                <w:sz w:val="18"/>
                <w:szCs w:val="18"/>
                <w:lang w:val="en-US"/>
              </w:rPr>
              <w:t>.</w:t>
            </w:r>
          </w:p>
        </w:tc>
        <w:tc>
          <w:tcPr>
            <w:tcW w:w="0" w:type="auto"/>
            <w:shd w:val="clear" w:color="auto" w:fill="FFFFFF"/>
          </w:tcPr>
          <w:p w14:paraId="706483DD"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Schedule overlaps.</w:t>
            </w:r>
          </w:p>
        </w:tc>
        <w:tc>
          <w:tcPr>
            <w:tcW w:w="0" w:type="auto"/>
            <w:shd w:val="clear" w:color="auto" w:fill="FFFFFF"/>
          </w:tcPr>
          <w:p w14:paraId="5B23BBC8" w14:textId="77777777" w:rsidR="00FC4077" w:rsidRPr="00B918CF" w:rsidRDefault="00FC4077" w:rsidP="00624509">
            <w:pPr>
              <w:spacing w:after="0"/>
              <w:rPr>
                <w:rFonts w:cstheme="minorHAnsi"/>
                <w:sz w:val="18"/>
                <w:szCs w:val="18"/>
                <w:lang w:val="en-US"/>
              </w:rPr>
            </w:pPr>
            <w:r w:rsidRPr="00B918CF">
              <w:rPr>
                <w:rFonts w:cstheme="minorHAnsi"/>
                <w:sz w:val="18"/>
                <w:szCs w:val="18"/>
                <w:lang w:val="en-US"/>
              </w:rPr>
              <w:t>Review service hour intervals and remove time overlap.</w:t>
            </w:r>
          </w:p>
        </w:tc>
        <w:tc>
          <w:tcPr>
            <w:tcW w:w="0" w:type="auto"/>
            <w:shd w:val="clear" w:color="auto" w:fill="FFFFFF"/>
          </w:tcPr>
          <w:p w14:paraId="04E7C34C" w14:textId="0009AD8B" w:rsidR="00FC4077" w:rsidRPr="00B918CF" w:rsidRDefault="00F56E57" w:rsidP="00624509">
            <w:pPr>
              <w:spacing w:after="0"/>
              <w:rPr>
                <w:rFonts w:cstheme="minorHAnsi"/>
                <w:sz w:val="18"/>
                <w:szCs w:val="18"/>
                <w:lang w:val="en-US"/>
              </w:rPr>
            </w:pPr>
            <w:r>
              <w:rPr>
                <w:rFonts w:cstheme="minorHAnsi"/>
                <w:sz w:val="18"/>
                <w:szCs w:val="18"/>
                <w:lang w:val="en-US"/>
              </w:rPr>
              <w:t>--</w:t>
            </w:r>
          </w:p>
        </w:tc>
        <w:tc>
          <w:tcPr>
            <w:tcW w:w="0" w:type="auto"/>
          </w:tcPr>
          <w:p w14:paraId="0C048947" w14:textId="6A7FD8AF" w:rsidR="00FC4077" w:rsidRPr="00B918CF" w:rsidRDefault="00BD27F3" w:rsidP="00624509">
            <w:pPr>
              <w:spacing w:after="0"/>
              <w:rPr>
                <w:rFonts w:cstheme="minorHAnsi"/>
                <w:sz w:val="18"/>
                <w:szCs w:val="18"/>
                <w:lang w:val="en-US"/>
              </w:rPr>
            </w:pPr>
            <w:r>
              <w:rPr>
                <w:rFonts w:cstheme="minorHAnsi"/>
                <w:sz w:val="18"/>
                <w:szCs w:val="18"/>
                <w:lang w:val="en-US"/>
              </w:rPr>
              <w:t>E</w:t>
            </w:r>
          </w:p>
        </w:tc>
        <w:tc>
          <w:tcPr>
            <w:tcW w:w="0" w:type="auto"/>
          </w:tcPr>
          <w:p w14:paraId="4A3BF3B4" w14:textId="15FFA909" w:rsidR="00FC4077" w:rsidRPr="00B918CF" w:rsidRDefault="00FC4077"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417B6319" w14:textId="77777777" w:rsidTr="007C5405">
        <w:trPr>
          <w:cantSplit/>
        </w:trPr>
        <w:tc>
          <w:tcPr>
            <w:tcW w:w="1440" w:type="dxa"/>
            <w:shd w:val="clear" w:color="auto" w:fill="FFFFFF"/>
          </w:tcPr>
          <w:p w14:paraId="75E414AC" w14:textId="7571D4AD" w:rsidR="00903730"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3CB3BFF3" w14:textId="3F7BC2F3" w:rsidR="00903730" w:rsidRPr="00AC1FEA" w:rsidRDefault="00903730"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6D7913C" w14:textId="04363064" w:rsidR="00903730" w:rsidRPr="00B918CF" w:rsidRDefault="00903730" w:rsidP="00624509">
            <w:pPr>
              <w:spacing w:after="0"/>
              <w:rPr>
                <w:rFonts w:cstheme="minorHAnsi"/>
                <w:sz w:val="18"/>
                <w:szCs w:val="18"/>
                <w:lang w:val="en-US"/>
              </w:rPr>
            </w:pPr>
            <w:r w:rsidRPr="00B918CF">
              <w:rPr>
                <w:rFonts w:cstheme="minorHAnsi"/>
                <w:sz w:val="18"/>
                <w:szCs w:val="18"/>
                <w:lang w:val="en-US"/>
              </w:rPr>
              <w:t>For each instance of a file referenced in the data and not present in the exchange set.</w:t>
            </w:r>
          </w:p>
        </w:tc>
        <w:tc>
          <w:tcPr>
            <w:tcW w:w="0" w:type="auto"/>
            <w:shd w:val="clear" w:color="auto" w:fill="FFFFFF"/>
          </w:tcPr>
          <w:p w14:paraId="26EBA156" w14:textId="403CFC97" w:rsidR="00903730" w:rsidRPr="00B918CF" w:rsidRDefault="00903730" w:rsidP="00624509">
            <w:pPr>
              <w:spacing w:after="0"/>
              <w:rPr>
                <w:rFonts w:cstheme="minorHAnsi"/>
                <w:sz w:val="18"/>
                <w:szCs w:val="18"/>
                <w:lang w:val="en-US"/>
              </w:rPr>
            </w:pPr>
            <w:r w:rsidRPr="00B918CF">
              <w:rPr>
                <w:rFonts w:cstheme="minorHAnsi"/>
                <w:sz w:val="18"/>
                <w:szCs w:val="18"/>
                <w:lang w:val="en-US"/>
              </w:rPr>
              <w:t>File referenced in the dataset is not present in the exchange set.</w:t>
            </w:r>
          </w:p>
        </w:tc>
        <w:tc>
          <w:tcPr>
            <w:tcW w:w="0" w:type="auto"/>
            <w:shd w:val="clear" w:color="auto" w:fill="FFFFFF"/>
          </w:tcPr>
          <w:p w14:paraId="3899215B" w14:textId="7EB312AE" w:rsidR="00903730" w:rsidRPr="00B918CF" w:rsidRDefault="00903730" w:rsidP="00624509">
            <w:pPr>
              <w:spacing w:after="0"/>
              <w:rPr>
                <w:rFonts w:cstheme="minorHAnsi"/>
                <w:sz w:val="18"/>
                <w:szCs w:val="18"/>
                <w:lang w:val="en-US"/>
              </w:rPr>
            </w:pPr>
            <w:r w:rsidRPr="00B918CF">
              <w:rPr>
                <w:rFonts w:cstheme="minorHAnsi"/>
                <w:sz w:val="18"/>
                <w:szCs w:val="18"/>
                <w:lang w:val="en-US"/>
              </w:rPr>
              <w:t>Add file to exchange set or remove reference to file.</w:t>
            </w:r>
          </w:p>
        </w:tc>
        <w:tc>
          <w:tcPr>
            <w:tcW w:w="0" w:type="auto"/>
            <w:shd w:val="clear" w:color="auto" w:fill="FFFFFF"/>
          </w:tcPr>
          <w:p w14:paraId="65A173FA" w14:textId="36E097A5" w:rsidR="00903730" w:rsidRPr="00B918CF" w:rsidRDefault="00903730" w:rsidP="00624509">
            <w:pPr>
              <w:spacing w:after="0"/>
              <w:rPr>
                <w:rFonts w:cstheme="minorHAnsi"/>
                <w:sz w:val="18"/>
                <w:szCs w:val="18"/>
                <w:lang w:val="en-US"/>
              </w:rPr>
            </w:pPr>
            <w:r w:rsidRPr="00B918CF">
              <w:rPr>
                <w:rFonts w:cstheme="minorHAnsi"/>
                <w:sz w:val="18"/>
                <w:szCs w:val="18"/>
                <w:lang w:val="en-US"/>
              </w:rPr>
              <w:t xml:space="preserve">PS </w:t>
            </w:r>
            <w:r>
              <w:rPr>
                <w:rFonts w:cstheme="minorHAnsi"/>
                <w:sz w:val="18"/>
                <w:szCs w:val="18"/>
                <w:lang w:val="en-US"/>
              </w:rPr>
              <w:t>13.1</w:t>
            </w:r>
          </w:p>
        </w:tc>
        <w:tc>
          <w:tcPr>
            <w:tcW w:w="0" w:type="auto"/>
          </w:tcPr>
          <w:p w14:paraId="682AC081" w14:textId="0AEF0362" w:rsidR="00903730" w:rsidRPr="00B918CF" w:rsidRDefault="00BD27F3" w:rsidP="00624509">
            <w:pPr>
              <w:spacing w:after="0"/>
              <w:rPr>
                <w:rFonts w:cstheme="minorHAnsi"/>
                <w:sz w:val="18"/>
                <w:szCs w:val="18"/>
                <w:lang w:val="en-US"/>
              </w:rPr>
            </w:pPr>
            <w:r>
              <w:rPr>
                <w:rFonts w:cstheme="minorHAnsi"/>
                <w:sz w:val="18"/>
                <w:szCs w:val="18"/>
                <w:lang w:val="en-US"/>
              </w:rPr>
              <w:t>E</w:t>
            </w:r>
          </w:p>
        </w:tc>
        <w:tc>
          <w:tcPr>
            <w:tcW w:w="0" w:type="auto"/>
          </w:tcPr>
          <w:p w14:paraId="7DEB2871" w14:textId="5624B283" w:rsidR="00903730" w:rsidRPr="00B918CF" w:rsidRDefault="00903730" w:rsidP="00624509">
            <w:pPr>
              <w:spacing w:after="0"/>
              <w:rPr>
                <w:rFonts w:cstheme="minorHAnsi"/>
                <w:sz w:val="18"/>
                <w:szCs w:val="18"/>
                <w:lang w:val="en-US"/>
              </w:rPr>
            </w:pPr>
            <w:r>
              <w:rPr>
                <w:rFonts w:cstheme="minorHAnsi"/>
                <w:sz w:val="18"/>
                <w:szCs w:val="18"/>
                <w:lang w:val="en-US"/>
              </w:rPr>
              <w:t>B, S</w:t>
            </w:r>
          </w:p>
        </w:tc>
      </w:tr>
      <w:tr w:rsidR="00DB4344" w:rsidRPr="00B918CF" w14:paraId="75D043B6" w14:textId="77777777" w:rsidTr="007C5405">
        <w:trPr>
          <w:cantSplit/>
        </w:trPr>
        <w:tc>
          <w:tcPr>
            <w:tcW w:w="1440" w:type="dxa"/>
            <w:shd w:val="clear" w:color="auto" w:fill="FFFFFF"/>
          </w:tcPr>
          <w:p w14:paraId="002796C4" w14:textId="53DC17AE" w:rsidR="00903730" w:rsidRPr="00B918CF" w:rsidRDefault="00BF6B01" w:rsidP="00A30702">
            <w:pPr>
              <w:spacing w:after="0"/>
              <w:jc w:val="left"/>
              <w:rPr>
                <w:rFonts w:cstheme="minorHAnsi"/>
                <w:sz w:val="18"/>
                <w:szCs w:val="18"/>
                <w:lang w:val="en-US"/>
              </w:rPr>
            </w:pPr>
            <w:r w:rsidRPr="00BF6B01">
              <w:rPr>
                <w:rFonts w:cstheme="minorHAnsi"/>
                <w:sz w:val="18"/>
                <w:szCs w:val="18"/>
                <w:lang w:val="en-US"/>
              </w:rPr>
              <w:lastRenderedPageBreak/>
              <w:t>Logical Consistency / Topological Consistency</w:t>
            </w:r>
          </w:p>
        </w:tc>
        <w:tc>
          <w:tcPr>
            <w:tcW w:w="829" w:type="dxa"/>
            <w:shd w:val="clear" w:color="auto" w:fill="FFFFFF"/>
            <w:tcMar>
              <w:left w:w="115" w:type="dxa"/>
              <w:right w:w="173" w:type="dxa"/>
            </w:tcMar>
          </w:tcPr>
          <w:p w14:paraId="7E7EDB96" w14:textId="09F2C1A5" w:rsidR="00903730" w:rsidRPr="00AC1FEA" w:rsidRDefault="00903730"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63BB0E7D" w14:textId="77777777" w:rsidR="00903730" w:rsidRPr="00B918CF" w:rsidRDefault="00903730" w:rsidP="00624509">
            <w:pPr>
              <w:spacing w:after="0"/>
              <w:rPr>
                <w:rFonts w:cstheme="minorHAnsi"/>
                <w:sz w:val="18"/>
                <w:szCs w:val="18"/>
                <w:lang w:val="en-US"/>
              </w:rPr>
            </w:pPr>
            <w:r w:rsidRPr="00B918CF">
              <w:rPr>
                <w:rFonts w:cstheme="minorHAnsi"/>
                <w:sz w:val="18"/>
                <w:szCs w:val="18"/>
                <w:lang w:val="en-US"/>
              </w:rPr>
              <w:t>For each feature instance which CROSS the 180° meridian.</w:t>
            </w:r>
          </w:p>
        </w:tc>
        <w:tc>
          <w:tcPr>
            <w:tcW w:w="0" w:type="auto"/>
            <w:shd w:val="clear" w:color="auto" w:fill="FFFFFF"/>
          </w:tcPr>
          <w:p w14:paraId="1A27BB23" w14:textId="77777777" w:rsidR="00903730" w:rsidRPr="00B918CF" w:rsidRDefault="00903730" w:rsidP="00624509">
            <w:pPr>
              <w:spacing w:after="0"/>
              <w:rPr>
                <w:rFonts w:cstheme="minorHAnsi"/>
                <w:sz w:val="18"/>
                <w:szCs w:val="18"/>
                <w:lang w:val="en-US"/>
              </w:rPr>
            </w:pPr>
            <w:r w:rsidRPr="00B918CF">
              <w:rPr>
                <w:rFonts w:cstheme="minorHAnsi"/>
                <w:sz w:val="18"/>
                <w:szCs w:val="18"/>
                <w:lang w:val="en-US"/>
              </w:rPr>
              <w:t>Data crossing the 180° meridian.</w:t>
            </w:r>
          </w:p>
        </w:tc>
        <w:tc>
          <w:tcPr>
            <w:tcW w:w="0" w:type="auto"/>
            <w:shd w:val="clear" w:color="auto" w:fill="FFFFFF"/>
          </w:tcPr>
          <w:p w14:paraId="0142EC82" w14:textId="77777777" w:rsidR="00903730" w:rsidRPr="00B918CF" w:rsidRDefault="00903730" w:rsidP="00624509">
            <w:pPr>
              <w:spacing w:after="0"/>
              <w:rPr>
                <w:rFonts w:cstheme="minorHAnsi"/>
                <w:sz w:val="18"/>
                <w:szCs w:val="18"/>
                <w:lang w:val="en-US"/>
              </w:rPr>
            </w:pPr>
            <w:r w:rsidRPr="00B918CF">
              <w:rPr>
                <w:rFonts w:cstheme="minorHAnsi"/>
                <w:sz w:val="18"/>
                <w:szCs w:val="18"/>
                <w:lang w:val="en-US"/>
              </w:rPr>
              <w:t>Split the dataset along the 180° meridian.</w:t>
            </w:r>
          </w:p>
        </w:tc>
        <w:tc>
          <w:tcPr>
            <w:tcW w:w="0" w:type="auto"/>
            <w:shd w:val="clear" w:color="auto" w:fill="FFFFFF"/>
          </w:tcPr>
          <w:p w14:paraId="7F77F2F1" w14:textId="14AC6F15" w:rsidR="00903730" w:rsidRPr="00B918CF" w:rsidRDefault="00903730" w:rsidP="00624509">
            <w:pPr>
              <w:spacing w:after="0"/>
              <w:rPr>
                <w:rFonts w:cstheme="minorHAnsi"/>
                <w:sz w:val="18"/>
                <w:szCs w:val="18"/>
                <w:lang w:val="en-US"/>
              </w:rPr>
            </w:pPr>
            <w:r>
              <w:rPr>
                <w:rFonts w:cstheme="minorHAnsi"/>
                <w:sz w:val="18"/>
                <w:szCs w:val="18"/>
                <w:lang w:val="en-US"/>
              </w:rPr>
              <w:t xml:space="preserve">PS 12.2, </w:t>
            </w:r>
            <w:r w:rsidRPr="00B918CF">
              <w:rPr>
                <w:rFonts w:cstheme="minorHAnsi"/>
                <w:sz w:val="18"/>
                <w:szCs w:val="18"/>
                <w:lang w:val="en-US"/>
              </w:rPr>
              <w:t>DCEG 2.6.</w:t>
            </w:r>
            <w:r>
              <w:rPr>
                <w:rFonts w:cstheme="minorHAnsi"/>
                <w:sz w:val="18"/>
                <w:szCs w:val="18"/>
                <w:lang w:val="en-US"/>
              </w:rPr>
              <w:t>10</w:t>
            </w:r>
          </w:p>
        </w:tc>
        <w:tc>
          <w:tcPr>
            <w:tcW w:w="0" w:type="auto"/>
          </w:tcPr>
          <w:p w14:paraId="29D16B1B" w14:textId="76003438" w:rsidR="00903730" w:rsidRPr="00B918CF" w:rsidRDefault="003D7565" w:rsidP="00624509">
            <w:pPr>
              <w:spacing w:after="0"/>
              <w:rPr>
                <w:rFonts w:cstheme="minorHAnsi"/>
                <w:sz w:val="18"/>
                <w:szCs w:val="18"/>
                <w:lang w:val="en-US"/>
              </w:rPr>
            </w:pPr>
            <w:r>
              <w:rPr>
                <w:rFonts w:cstheme="minorHAnsi"/>
                <w:sz w:val="18"/>
                <w:szCs w:val="18"/>
                <w:lang w:val="en-US"/>
              </w:rPr>
              <w:t>E</w:t>
            </w:r>
          </w:p>
        </w:tc>
        <w:tc>
          <w:tcPr>
            <w:tcW w:w="0" w:type="auto"/>
          </w:tcPr>
          <w:p w14:paraId="37AFFED7" w14:textId="64E11437" w:rsidR="00903730" w:rsidRPr="00B918CF" w:rsidRDefault="00903730" w:rsidP="00624509">
            <w:pPr>
              <w:spacing w:after="0"/>
              <w:rPr>
                <w:rFonts w:cstheme="minorHAnsi"/>
                <w:sz w:val="18"/>
                <w:szCs w:val="18"/>
                <w:lang w:val="en-US"/>
              </w:rPr>
            </w:pPr>
            <w:r w:rsidRPr="00B918CF">
              <w:rPr>
                <w:rFonts w:cstheme="minorHAnsi"/>
                <w:sz w:val="18"/>
                <w:szCs w:val="18"/>
                <w:lang w:val="en-US"/>
              </w:rPr>
              <w:t>B, U</w:t>
            </w:r>
          </w:p>
        </w:tc>
      </w:tr>
      <w:tr w:rsidR="00DB4344" w:rsidRPr="00B918CF" w14:paraId="2ACF7F1E" w14:textId="77777777" w:rsidTr="007C5405">
        <w:trPr>
          <w:cantSplit/>
        </w:trPr>
        <w:tc>
          <w:tcPr>
            <w:tcW w:w="1440" w:type="dxa"/>
            <w:shd w:val="clear" w:color="auto" w:fill="FFFFFF"/>
          </w:tcPr>
          <w:p w14:paraId="1FC3832D" w14:textId="67ABEE91" w:rsidR="00BD27F3" w:rsidRPr="00B918CF" w:rsidRDefault="00127E81" w:rsidP="00A30702">
            <w:pPr>
              <w:spacing w:after="0"/>
              <w:jc w:val="left"/>
              <w:rPr>
                <w:rFonts w:cstheme="minorHAnsi"/>
                <w:sz w:val="18"/>
                <w:szCs w:val="18"/>
                <w:lang w:val="en-US"/>
              </w:rPr>
            </w:pPr>
            <w:r w:rsidRPr="00127E81">
              <w:rPr>
                <w:rFonts w:cstheme="minorHAnsi"/>
                <w:sz w:val="18"/>
                <w:szCs w:val="18"/>
                <w:lang w:val="en-US"/>
              </w:rPr>
              <w:t>Logical Consistency / Domain Consistency</w:t>
            </w:r>
          </w:p>
        </w:tc>
        <w:tc>
          <w:tcPr>
            <w:tcW w:w="829" w:type="dxa"/>
            <w:shd w:val="clear" w:color="auto" w:fill="FFFFFF"/>
            <w:tcMar>
              <w:left w:w="115" w:type="dxa"/>
              <w:right w:w="173" w:type="dxa"/>
            </w:tcMar>
          </w:tcPr>
          <w:p w14:paraId="2941652B" w14:textId="40FB7BF5" w:rsidR="00BD27F3" w:rsidRPr="00AC1FEA" w:rsidRDefault="00BD27F3"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5AF7F55" w14:textId="4C1A7F67" w:rsidR="00BD27F3" w:rsidRPr="00B918CF" w:rsidRDefault="00BD27F3" w:rsidP="00BD27F3">
            <w:pPr>
              <w:spacing w:after="0"/>
              <w:rPr>
                <w:rFonts w:cstheme="minorHAnsi"/>
                <w:sz w:val="18"/>
                <w:szCs w:val="18"/>
                <w:lang w:val="en-US"/>
              </w:rPr>
            </w:pPr>
            <w:r w:rsidRPr="00B918CF">
              <w:rPr>
                <w:rFonts w:cstheme="minorHAnsi"/>
                <w:sz w:val="18"/>
                <w:szCs w:val="18"/>
                <w:lang w:val="en-US"/>
              </w:rPr>
              <w:t xml:space="preserve">For each </w:t>
            </w:r>
            <w:proofErr w:type="spellStart"/>
            <w:r w:rsidRPr="00B918CF">
              <w:rPr>
                <w:rFonts w:cstheme="minorHAnsi"/>
                <w:sz w:val="18"/>
                <w:szCs w:val="18"/>
                <w:lang w:val="en-US"/>
              </w:rPr>
              <w:t>fixedDateRange</w:t>
            </w:r>
            <w:proofErr w:type="spellEnd"/>
            <w:r w:rsidR="000A036F">
              <w:rPr>
                <w:rFonts w:cstheme="minorHAnsi"/>
                <w:sz w:val="18"/>
                <w:szCs w:val="18"/>
                <w:lang w:val="en-US"/>
              </w:rPr>
              <w:t xml:space="preserve"> </w:t>
            </w:r>
            <w:r w:rsidRPr="00B918CF">
              <w:rPr>
                <w:rFonts w:cstheme="minorHAnsi"/>
                <w:sz w:val="18"/>
                <w:szCs w:val="18"/>
                <w:lang w:val="en-US"/>
              </w:rPr>
              <w:t xml:space="preserve">where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and</w:t>
            </w:r>
            <w:r w:rsidR="000A036F">
              <w:rPr>
                <w:rFonts w:cstheme="minorHAnsi"/>
                <w:sz w:val="18"/>
                <w:szCs w:val="18"/>
                <w:lang w:val="en-US"/>
              </w:rPr>
              <w:t xml:space="preserve"> </w:t>
            </w:r>
            <w:proofErr w:type="spellStart"/>
            <w:r w:rsidRPr="00B918CF">
              <w:rPr>
                <w:rFonts w:cstheme="minorHAnsi"/>
                <w:sz w:val="18"/>
                <w:szCs w:val="18"/>
                <w:lang w:val="en-US"/>
              </w:rPr>
              <w:t>dateStart</w:t>
            </w:r>
            <w:proofErr w:type="spellEnd"/>
            <w:r w:rsidRPr="00B918CF">
              <w:rPr>
                <w:rFonts w:cstheme="minorHAnsi"/>
                <w:sz w:val="18"/>
                <w:szCs w:val="18"/>
                <w:lang w:val="en-US"/>
              </w:rPr>
              <w:t xml:space="preserve"> are not Null and</w:t>
            </w:r>
            <w:r w:rsidR="000A036F">
              <w:rPr>
                <w:rFonts w:cstheme="minorHAnsi"/>
                <w:sz w:val="18"/>
                <w:szCs w:val="18"/>
                <w:lang w:val="en-US"/>
              </w:rPr>
              <w:t xml:space="preserve">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is less than or</w:t>
            </w:r>
            <w:r w:rsidR="000A036F">
              <w:rPr>
                <w:rFonts w:cstheme="minorHAnsi"/>
                <w:sz w:val="18"/>
                <w:szCs w:val="18"/>
                <w:lang w:val="en-US"/>
              </w:rPr>
              <w:t xml:space="preserve"> </w:t>
            </w:r>
            <w:r w:rsidRPr="00B918CF">
              <w:rPr>
                <w:rFonts w:cstheme="minorHAnsi"/>
                <w:sz w:val="18"/>
                <w:szCs w:val="18"/>
                <w:lang w:val="en-US"/>
              </w:rPr>
              <w:t xml:space="preserve">equal to </w:t>
            </w:r>
            <w:proofErr w:type="spellStart"/>
            <w:r w:rsidRPr="00B918CF">
              <w:rPr>
                <w:rFonts w:cstheme="minorHAnsi"/>
                <w:sz w:val="18"/>
                <w:szCs w:val="18"/>
                <w:lang w:val="en-US"/>
              </w:rPr>
              <w:t>dateStart</w:t>
            </w:r>
            <w:proofErr w:type="spellEnd"/>
            <w:r w:rsidRPr="00B918CF">
              <w:rPr>
                <w:rFonts w:cstheme="minorHAnsi"/>
                <w:sz w:val="18"/>
                <w:szCs w:val="18"/>
                <w:lang w:val="en-US"/>
              </w:rPr>
              <w:t>.</w:t>
            </w:r>
          </w:p>
        </w:tc>
        <w:tc>
          <w:tcPr>
            <w:tcW w:w="0" w:type="auto"/>
            <w:shd w:val="clear" w:color="auto" w:fill="FFFFFF"/>
          </w:tcPr>
          <w:p w14:paraId="5981CB4A" w14:textId="738FC932" w:rsidR="00BD27F3" w:rsidRPr="00B918CF" w:rsidRDefault="00BD27F3" w:rsidP="00BD27F3">
            <w:pPr>
              <w:spacing w:after="0"/>
              <w:rPr>
                <w:rFonts w:cstheme="minorHAnsi"/>
                <w:sz w:val="18"/>
                <w:szCs w:val="18"/>
                <w:lang w:val="en-US"/>
              </w:rPr>
            </w:pPr>
            <w:proofErr w:type="spellStart"/>
            <w:r w:rsidRPr="00B918CF">
              <w:rPr>
                <w:rFonts w:cstheme="minorHAnsi"/>
                <w:sz w:val="18"/>
                <w:szCs w:val="18"/>
                <w:lang w:val="en-US"/>
              </w:rPr>
              <w:t>dateEnd</w:t>
            </w:r>
            <w:proofErr w:type="spellEnd"/>
            <w:r w:rsidRPr="00B918CF">
              <w:rPr>
                <w:rFonts w:cstheme="minorHAnsi"/>
                <w:sz w:val="18"/>
                <w:szCs w:val="18"/>
                <w:lang w:val="en-US"/>
              </w:rPr>
              <w:t xml:space="preserve"> </w:t>
            </w:r>
            <w:r w:rsidR="00DB4344">
              <w:rPr>
                <w:rFonts w:cstheme="minorHAnsi"/>
                <w:sz w:val="18"/>
                <w:szCs w:val="18"/>
                <w:lang w:val="en-US"/>
              </w:rPr>
              <w:t xml:space="preserve">precedes </w:t>
            </w:r>
            <w:proofErr w:type="spellStart"/>
            <w:r w:rsidRPr="00B918CF">
              <w:rPr>
                <w:rFonts w:cstheme="minorHAnsi"/>
                <w:sz w:val="18"/>
                <w:szCs w:val="18"/>
                <w:lang w:val="en-US"/>
              </w:rPr>
              <w:t>dateStart</w:t>
            </w:r>
            <w:proofErr w:type="spellEnd"/>
            <w:r w:rsidRPr="00B918CF">
              <w:rPr>
                <w:rFonts w:cstheme="minorHAnsi"/>
                <w:sz w:val="18"/>
                <w:szCs w:val="18"/>
                <w:lang w:val="en-US"/>
              </w:rPr>
              <w:t>.</w:t>
            </w:r>
          </w:p>
        </w:tc>
        <w:tc>
          <w:tcPr>
            <w:tcW w:w="0" w:type="auto"/>
            <w:shd w:val="clear" w:color="auto" w:fill="FFFFFF"/>
          </w:tcPr>
          <w:p w14:paraId="5EB58081" w14:textId="63E14B6D" w:rsidR="00BD27F3" w:rsidRPr="00B918CF" w:rsidRDefault="00BD27F3" w:rsidP="00BD27F3">
            <w:pPr>
              <w:spacing w:after="0"/>
              <w:rPr>
                <w:rFonts w:cstheme="minorHAnsi"/>
                <w:sz w:val="18"/>
                <w:szCs w:val="18"/>
                <w:lang w:val="en-US"/>
              </w:rPr>
            </w:pPr>
            <w:r w:rsidRPr="00B918CF">
              <w:rPr>
                <w:rFonts w:cstheme="minorHAnsi"/>
                <w:sz w:val="18"/>
                <w:szCs w:val="18"/>
                <w:lang w:val="en-US"/>
              </w:rPr>
              <w:t>Amend values of</w:t>
            </w:r>
            <w:r w:rsidR="00DB4344">
              <w:rPr>
                <w:rFonts w:cstheme="minorHAnsi"/>
                <w:sz w:val="18"/>
                <w:szCs w:val="18"/>
                <w:lang w:val="en-US"/>
              </w:rPr>
              <w:t xml:space="preserve">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or </w:t>
            </w:r>
            <w:proofErr w:type="spellStart"/>
            <w:r w:rsidRPr="00B918CF">
              <w:rPr>
                <w:rFonts w:cstheme="minorHAnsi"/>
                <w:sz w:val="18"/>
                <w:szCs w:val="18"/>
                <w:lang w:val="en-US"/>
              </w:rPr>
              <w:t>dateStart</w:t>
            </w:r>
            <w:proofErr w:type="spellEnd"/>
            <w:r w:rsidR="00DB4344">
              <w:rPr>
                <w:rFonts w:cstheme="minorHAnsi"/>
                <w:sz w:val="18"/>
                <w:szCs w:val="18"/>
                <w:lang w:val="en-US"/>
              </w:rPr>
              <w:t xml:space="preserve"> </w:t>
            </w:r>
            <w:r w:rsidRPr="00B918CF">
              <w:rPr>
                <w:rFonts w:cstheme="minorHAnsi"/>
                <w:sz w:val="18"/>
                <w:szCs w:val="18"/>
                <w:lang w:val="en-US"/>
              </w:rPr>
              <w:t>accordingly.</w:t>
            </w:r>
          </w:p>
        </w:tc>
        <w:tc>
          <w:tcPr>
            <w:tcW w:w="0" w:type="auto"/>
            <w:shd w:val="clear" w:color="auto" w:fill="FFFFFF"/>
          </w:tcPr>
          <w:p w14:paraId="740FC40E" w14:textId="11598320" w:rsidR="00BD27F3" w:rsidRPr="00B918CF" w:rsidRDefault="00BD27F3" w:rsidP="00BD27F3">
            <w:pPr>
              <w:spacing w:after="0"/>
              <w:rPr>
                <w:rFonts w:cstheme="minorHAnsi"/>
                <w:sz w:val="18"/>
                <w:szCs w:val="18"/>
                <w:lang w:val="en-US"/>
              </w:rPr>
            </w:pPr>
            <w:r>
              <w:rPr>
                <w:rFonts w:cstheme="minorHAnsi"/>
                <w:sz w:val="18"/>
                <w:szCs w:val="18"/>
                <w:lang w:val="en-US"/>
              </w:rPr>
              <w:t>--</w:t>
            </w:r>
          </w:p>
        </w:tc>
        <w:tc>
          <w:tcPr>
            <w:tcW w:w="0" w:type="auto"/>
          </w:tcPr>
          <w:p w14:paraId="2437D241" w14:textId="4F0A60FC" w:rsidR="00BD27F3" w:rsidRPr="00B918CF" w:rsidRDefault="003D7565" w:rsidP="00BD27F3">
            <w:pPr>
              <w:spacing w:after="0"/>
              <w:rPr>
                <w:rFonts w:cstheme="minorHAnsi"/>
                <w:sz w:val="18"/>
                <w:szCs w:val="18"/>
                <w:lang w:val="en-US"/>
              </w:rPr>
            </w:pPr>
            <w:r>
              <w:rPr>
                <w:rFonts w:cstheme="minorHAnsi"/>
                <w:sz w:val="18"/>
                <w:szCs w:val="18"/>
                <w:lang w:val="en-US"/>
              </w:rPr>
              <w:t>E</w:t>
            </w:r>
          </w:p>
        </w:tc>
        <w:tc>
          <w:tcPr>
            <w:tcW w:w="0" w:type="auto"/>
          </w:tcPr>
          <w:p w14:paraId="1BE13C35" w14:textId="3EF04FF2" w:rsidR="00BD27F3" w:rsidRPr="00B918CF" w:rsidRDefault="00BD27F3" w:rsidP="00BD27F3">
            <w:pPr>
              <w:spacing w:after="0"/>
              <w:rPr>
                <w:rFonts w:cstheme="minorHAnsi"/>
                <w:sz w:val="18"/>
                <w:szCs w:val="18"/>
                <w:lang w:val="en-US"/>
              </w:rPr>
            </w:pPr>
            <w:r w:rsidRPr="00B918CF">
              <w:rPr>
                <w:rFonts w:cstheme="minorHAnsi"/>
                <w:sz w:val="18"/>
                <w:szCs w:val="18"/>
                <w:lang w:val="en-US"/>
              </w:rPr>
              <w:t>B, U</w:t>
            </w:r>
          </w:p>
        </w:tc>
      </w:tr>
      <w:tr w:rsidR="00DB4344" w:rsidRPr="00B918CF" w14:paraId="0D9B456A" w14:textId="77777777" w:rsidTr="007C5405">
        <w:trPr>
          <w:cantSplit/>
        </w:trPr>
        <w:tc>
          <w:tcPr>
            <w:tcW w:w="1440" w:type="dxa"/>
            <w:shd w:val="clear" w:color="auto" w:fill="FFFFFF"/>
          </w:tcPr>
          <w:p w14:paraId="59F90FCA" w14:textId="49EC1BAC" w:rsidR="00BD27F3"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754C6EC6" w14:textId="0ACF3582" w:rsidR="00BD27F3" w:rsidRPr="00AC1FEA" w:rsidRDefault="00BD27F3"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B433E0E" w14:textId="2EC5BC2D" w:rsidR="00BD27F3" w:rsidRPr="00B918CF" w:rsidRDefault="00BD27F3" w:rsidP="00BD27F3">
            <w:pPr>
              <w:spacing w:after="0"/>
              <w:rPr>
                <w:rFonts w:cstheme="minorHAnsi"/>
                <w:sz w:val="18"/>
                <w:szCs w:val="18"/>
                <w:lang w:val="en-US"/>
              </w:rPr>
            </w:pPr>
            <w:r w:rsidRPr="00B918CF">
              <w:rPr>
                <w:rFonts w:cstheme="minorHAnsi"/>
                <w:sz w:val="18"/>
                <w:szCs w:val="18"/>
                <w:lang w:val="en-US"/>
              </w:rPr>
              <w:t xml:space="preserve">For each </w:t>
            </w:r>
            <w:proofErr w:type="spellStart"/>
            <w:r w:rsidRPr="00B918CF">
              <w:rPr>
                <w:rFonts w:cstheme="minorHAnsi"/>
                <w:sz w:val="18"/>
                <w:szCs w:val="18"/>
                <w:lang w:val="en-US"/>
              </w:rPr>
              <w:t>fixedDateRange</w:t>
            </w:r>
            <w:proofErr w:type="spellEnd"/>
            <w:r w:rsidR="000A036F">
              <w:rPr>
                <w:rFonts w:cstheme="minorHAnsi"/>
                <w:sz w:val="18"/>
                <w:szCs w:val="18"/>
                <w:lang w:val="en-US"/>
              </w:rPr>
              <w:t xml:space="preserve"> </w:t>
            </w:r>
            <w:r w:rsidRPr="00B918CF">
              <w:rPr>
                <w:rFonts w:cstheme="minorHAnsi"/>
                <w:sz w:val="18"/>
                <w:szCs w:val="18"/>
                <w:lang w:val="en-US"/>
              </w:rPr>
              <w:t xml:space="preserve">where both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and</w:t>
            </w:r>
            <w:r w:rsidR="000A036F">
              <w:rPr>
                <w:rFonts w:cstheme="minorHAnsi"/>
                <w:sz w:val="18"/>
                <w:szCs w:val="18"/>
                <w:lang w:val="en-US"/>
              </w:rPr>
              <w:t xml:space="preserve"> </w:t>
            </w:r>
            <w:proofErr w:type="spellStart"/>
            <w:r w:rsidRPr="00B918CF">
              <w:rPr>
                <w:rFonts w:cstheme="minorHAnsi"/>
                <w:sz w:val="18"/>
                <w:szCs w:val="18"/>
                <w:lang w:val="en-US"/>
              </w:rPr>
              <w:t>dateStart</w:t>
            </w:r>
            <w:proofErr w:type="spellEnd"/>
            <w:r w:rsidRPr="00B918CF">
              <w:rPr>
                <w:rFonts w:cstheme="minorHAnsi"/>
                <w:sz w:val="18"/>
                <w:szCs w:val="18"/>
                <w:lang w:val="en-US"/>
              </w:rPr>
              <w:t xml:space="preserve"> are </w:t>
            </w:r>
            <w:r>
              <w:rPr>
                <w:rFonts w:cstheme="minorHAnsi"/>
                <w:sz w:val="18"/>
                <w:szCs w:val="18"/>
                <w:lang w:val="en-US"/>
              </w:rPr>
              <w:t>missing</w:t>
            </w:r>
            <w:r w:rsidRPr="00B918CF">
              <w:rPr>
                <w:rFonts w:cstheme="minorHAnsi"/>
                <w:sz w:val="18"/>
                <w:szCs w:val="18"/>
                <w:lang w:val="en-US"/>
              </w:rPr>
              <w:t>.</w:t>
            </w:r>
          </w:p>
        </w:tc>
        <w:tc>
          <w:tcPr>
            <w:tcW w:w="0" w:type="auto"/>
            <w:shd w:val="clear" w:color="auto" w:fill="FFFFFF"/>
          </w:tcPr>
          <w:p w14:paraId="03A38A3A" w14:textId="7764C36F" w:rsidR="00BD27F3" w:rsidRPr="00B918CF" w:rsidRDefault="00BD27F3" w:rsidP="00BD27F3">
            <w:pPr>
              <w:spacing w:after="0"/>
              <w:rPr>
                <w:rFonts w:cstheme="minorHAnsi"/>
                <w:sz w:val="18"/>
                <w:szCs w:val="18"/>
                <w:lang w:val="en-US"/>
              </w:rPr>
            </w:pPr>
            <w:proofErr w:type="spellStart"/>
            <w:r w:rsidRPr="00B918CF">
              <w:rPr>
                <w:rFonts w:cstheme="minorHAnsi"/>
                <w:sz w:val="18"/>
                <w:szCs w:val="18"/>
                <w:lang w:val="en-US"/>
              </w:rPr>
              <w:t>FixedDateRange</w:t>
            </w:r>
            <w:proofErr w:type="spellEnd"/>
            <w:r w:rsidRPr="00B918CF">
              <w:rPr>
                <w:rFonts w:cstheme="minorHAnsi"/>
                <w:sz w:val="18"/>
                <w:szCs w:val="18"/>
                <w:lang w:val="en-US"/>
              </w:rPr>
              <w:t xml:space="preserve"> not</w:t>
            </w:r>
            <w:r w:rsidR="00DB4344">
              <w:rPr>
                <w:rFonts w:cstheme="minorHAnsi"/>
                <w:sz w:val="18"/>
                <w:szCs w:val="18"/>
                <w:lang w:val="en-US"/>
              </w:rPr>
              <w:t xml:space="preserve"> </w:t>
            </w:r>
            <w:r w:rsidRPr="00B918CF">
              <w:rPr>
                <w:rFonts w:cstheme="minorHAnsi"/>
                <w:sz w:val="18"/>
                <w:szCs w:val="18"/>
                <w:lang w:val="en-US"/>
              </w:rPr>
              <w:t>populated making the attribute</w:t>
            </w:r>
            <w:r w:rsidR="00DB4344">
              <w:rPr>
                <w:rFonts w:cstheme="minorHAnsi"/>
                <w:sz w:val="18"/>
                <w:szCs w:val="18"/>
                <w:lang w:val="en-US"/>
              </w:rPr>
              <w:t xml:space="preserve"> </w:t>
            </w:r>
            <w:r w:rsidRPr="00B918CF">
              <w:rPr>
                <w:rFonts w:cstheme="minorHAnsi"/>
                <w:sz w:val="18"/>
                <w:szCs w:val="18"/>
                <w:lang w:val="en-US"/>
              </w:rPr>
              <w:t>meaningless.</w:t>
            </w:r>
          </w:p>
        </w:tc>
        <w:tc>
          <w:tcPr>
            <w:tcW w:w="0" w:type="auto"/>
            <w:shd w:val="clear" w:color="auto" w:fill="FFFFFF"/>
          </w:tcPr>
          <w:p w14:paraId="33FA7803" w14:textId="77777777" w:rsidR="00BD27F3" w:rsidRPr="00B918CF" w:rsidRDefault="00BD27F3" w:rsidP="00BD27F3">
            <w:pPr>
              <w:spacing w:after="0"/>
              <w:rPr>
                <w:rFonts w:cstheme="minorHAnsi"/>
                <w:sz w:val="18"/>
                <w:szCs w:val="18"/>
                <w:lang w:val="en-US"/>
              </w:rPr>
            </w:pPr>
            <w:r w:rsidRPr="00B918CF">
              <w:rPr>
                <w:rFonts w:cstheme="minorHAnsi"/>
                <w:sz w:val="18"/>
                <w:szCs w:val="18"/>
                <w:lang w:val="en-US"/>
              </w:rPr>
              <w:t>Populate at least one</w:t>
            </w:r>
          </w:p>
          <w:p w14:paraId="2ADAD39F" w14:textId="77777777" w:rsidR="00BD27F3" w:rsidRPr="00B918CF" w:rsidRDefault="00BD27F3" w:rsidP="00BD27F3">
            <w:pPr>
              <w:spacing w:after="0"/>
              <w:rPr>
                <w:rFonts w:cstheme="minorHAnsi"/>
                <w:sz w:val="18"/>
                <w:szCs w:val="18"/>
                <w:lang w:val="en-US"/>
              </w:rPr>
            </w:pPr>
            <w:r w:rsidRPr="00B918CF">
              <w:rPr>
                <w:rFonts w:cstheme="minorHAnsi"/>
                <w:sz w:val="18"/>
                <w:szCs w:val="18"/>
                <w:lang w:val="en-US"/>
              </w:rPr>
              <w:t xml:space="preserve">of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or </w:t>
            </w:r>
            <w:proofErr w:type="spellStart"/>
            <w:r w:rsidRPr="00B918CF">
              <w:rPr>
                <w:rFonts w:cstheme="minorHAnsi"/>
                <w:sz w:val="18"/>
                <w:szCs w:val="18"/>
                <w:lang w:val="en-US"/>
              </w:rPr>
              <w:t>dateStart</w:t>
            </w:r>
            <w:proofErr w:type="spellEnd"/>
            <w:r w:rsidRPr="00B918CF">
              <w:rPr>
                <w:rFonts w:cstheme="minorHAnsi"/>
                <w:sz w:val="18"/>
                <w:szCs w:val="18"/>
                <w:lang w:val="en-US"/>
              </w:rPr>
              <w:t>.</w:t>
            </w:r>
          </w:p>
        </w:tc>
        <w:tc>
          <w:tcPr>
            <w:tcW w:w="0" w:type="auto"/>
            <w:shd w:val="clear" w:color="auto" w:fill="FFFFFF"/>
          </w:tcPr>
          <w:p w14:paraId="27F54E02" w14:textId="26874A89" w:rsidR="00BD27F3" w:rsidRPr="00B918CF" w:rsidRDefault="00596C7E" w:rsidP="00BD27F3">
            <w:pPr>
              <w:spacing w:after="0"/>
              <w:rPr>
                <w:rFonts w:cstheme="minorHAnsi"/>
                <w:sz w:val="18"/>
                <w:szCs w:val="18"/>
                <w:lang w:val="en-US"/>
              </w:rPr>
            </w:pPr>
            <w:r>
              <w:rPr>
                <w:rFonts w:cstheme="minorHAnsi"/>
                <w:sz w:val="18"/>
                <w:szCs w:val="18"/>
                <w:lang w:val="en-US"/>
              </w:rPr>
              <w:t xml:space="preserve">PS 12.16, </w:t>
            </w:r>
            <w:r w:rsidR="00960E6E">
              <w:rPr>
                <w:rFonts w:cstheme="minorHAnsi"/>
                <w:sz w:val="18"/>
                <w:szCs w:val="18"/>
                <w:lang w:val="en-US"/>
              </w:rPr>
              <w:t>DCEG 5.2.1</w:t>
            </w:r>
          </w:p>
        </w:tc>
        <w:tc>
          <w:tcPr>
            <w:tcW w:w="0" w:type="auto"/>
          </w:tcPr>
          <w:p w14:paraId="1D45373A" w14:textId="5C65B52C" w:rsidR="00BD27F3" w:rsidRPr="00B918CF" w:rsidRDefault="003D7565" w:rsidP="00BD27F3">
            <w:pPr>
              <w:spacing w:after="0"/>
              <w:rPr>
                <w:rFonts w:cstheme="minorHAnsi"/>
                <w:sz w:val="18"/>
                <w:szCs w:val="18"/>
                <w:lang w:val="en-US"/>
              </w:rPr>
            </w:pPr>
            <w:r>
              <w:rPr>
                <w:rFonts w:cstheme="minorHAnsi"/>
                <w:sz w:val="18"/>
                <w:szCs w:val="18"/>
                <w:lang w:val="en-US"/>
              </w:rPr>
              <w:t>E</w:t>
            </w:r>
          </w:p>
        </w:tc>
        <w:tc>
          <w:tcPr>
            <w:tcW w:w="0" w:type="auto"/>
          </w:tcPr>
          <w:p w14:paraId="08BE7500" w14:textId="0C89CB34" w:rsidR="00BD27F3" w:rsidRPr="00B918CF" w:rsidRDefault="00BD27F3" w:rsidP="00BD27F3">
            <w:pPr>
              <w:spacing w:after="0"/>
              <w:rPr>
                <w:rFonts w:cstheme="minorHAnsi"/>
                <w:sz w:val="18"/>
                <w:szCs w:val="18"/>
                <w:lang w:val="en-US"/>
              </w:rPr>
            </w:pPr>
            <w:r w:rsidRPr="00B918CF">
              <w:rPr>
                <w:rFonts w:cstheme="minorHAnsi"/>
                <w:sz w:val="18"/>
                <w:szCs w:val="18"/>
                <w:lang w:val="en-US"/>
              </w:rPr>
              <w:t>B, U</w:t>
            </w:r>
          </w:p>
        </w:tc>
      </w:tr>
      <w:tr w:rsidR="00DB4344" w:rsidRPr="00B918CF" w14:paraId="012138D5" w14:textId="77777777" w:rsidTr="007C5405">
        <w:trPr>
          <w:cantSplit/>
        </w:trPr>
        <w:tc>
          <w:tcPr>
            <w:tcW w:w="1440" w:type="dxa"/>
            <w:shd w:val="clear" w:color="auto" w:fill="FFFFFF"/>
          </w:tcPr>
          <w:p w14:paraId="1563ED1B" w14:textId="01EE7E03" w:rsidR="00BD27F3"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18C2A0C4" w14:textId="4A4464FD" w:rsidR="00BD27F3" w:rsidRPr="00AC1FEA" w:rsidRDefault="00BD27F3"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ADEBEDA" w14:textId="73CC637A" w:rsidR="00BD27F3" w:rsidRPr="00B918CF" w:rsidRDefault="00BD27F3" w:rsidP="00BD27F3">
            <w:pPr>
              <w:spacing w:after="0"/>
              <w:rPr>
                <w:rFonts w:cstheme="minorHAnsi"/>
                <w:sz w:val="18"/>
                <w:szCs w:val="18"/>
                <w:lang w:val="en-US"/>
              </w:rPr>
            </w:pPr>
            <w:r w:rsidRPr="00B918CF">
              <w:rPr>
                <w:rFonts w:cstheme="minorHAnsi"/>
                <w:sz w:val="18"/>
                <w:szCs w:val="18"/>
                <w:lang w:val="en-US"/>
              </w:rPr>
              <w:t xml:space="preserve">For each </w:t>
            </w:r>
            <w:proofErr w:type="spellStart"/>
            <w:r w:rsidRPr="00B918CF">
              <w:rPr>
                <w:rFonts w:cstheme="minorHAnsi"/>
                <w:sz w:val="18"/>
                <w:szCs w:val="18"/>
                <w:lang w:val="en-US"/>
              </w:rPr>
              <w:t>fixedDateRange</w:t>
            </w:r>
            <w:proofErr w:type="spellEnd"/>
            <w:r w:rsidR="000A036F">
              <w:rPr>
                <w:rFonts w:cstheme="minorHAnsi"/>
                <w:sz w:val="18"/>
                <w:szCs w:val="18"/>
                <w:lang w:val="en-US"/>
              </w:rPr>
              <w:t xml:space="preserve"> </w:t>
            </w:r>
            <w:r w:rsidRPr="00B918CF">
              <w:rPr>
                <w:rFonts w:cstheme="minorHAnsi"/>
                <w:sz w:val="18"/>
                <w:szCs w:val="18"/>
                <w:lang w:val="en-US"/>
              </w:rPr>
              <w:t xml:space="preserve">where </w:t>
            </w:r>
            <w:proofErr w:type="spellStart"/>
            <w:r w:rsidRPr="00B918CF">
              <w:rPr>
                <w:rFonts w:cstheme="minorHAnsi"/>
                <w:sz w:val="18"/>
                <w:szCs w:val="18"/>
                <w:lang w:val="en-US"/>
              </w:rPr>
              <w:t>dateEnd</w:t>
            </w:r>
            <w:proofErr w:type="spellEnd"/>
            <w:r w:rsidRPr="00B918CF">
              <w:rPr>
                <w:rFonts w:cstheme="minorHAnsi"/>
                <w:sz w:val="18"/>
                <w:szCs w:val="18"/>
                <w:lang w:val="en-US"/>
              </w:rPr>
              <w:t xml:space="preserve"> or</w:t>
            </w:r>
            <w:r w:rsidR="000A036F">
              <w:rPr>
                <w:rFonts w:cstheme="minorHAnsi"/>
                <w:sz w:val="18"/>
                <w:szCs w:val="18"/>
                <w:lang w:val="en-US"/>
              </w:rPr>
              <w:t xml:space="preserve"> </w:t>
            </w:r>
            <w:proofErr w:type="spellStart"/>
            <w:r w:rsidRPr="00B918CF">
              <w:rPr>
                <w:rFonts w:cstheme="minorHAnsi"/>
                <w:sz w:val="18"/>
                <w:szCs w:val="18"/>
                <w:lang w:val="en-US"/>
              </w:rPr>
              <w:t>dateStart</w:t>
            </w:r>
            <w:proofErr w:type="spellEnd"/>
            <w:r w:rsidRPr="00B918CF">
              <w:rPr>
                <w:rFonts w:cstheme="minorHAnsi"/>
                <w:sz w:val="18"/>
                <w:szCs w:val="18"/>
                <w:lang w:val="en-US"/>
              </w:rPr>
              <w:t xml:space="preserve"> is not Null but the</w:t>
            </w:r>
            <w:r w:rsidR="000A036F">
              <w:rPr>
                <w:rFonts w:cstheme="minorHAnsi"/>
                <w:sz w:val="18"/>
                <w:szCs w:val="18"/>
                <w:lang w:val="en-US"/>
              </w:rPr>
              <w:t xml:space="preserve"> </w:t>
            </w:r>
            <w:r w:rsidRPr="00B918CF">
              <w:rPr>
                <w:rFonts w:cstheme="minorHAnsi"/>
                <w:sz w:val="18"/>
                <w:szCs w:val="18"/>
                <w:lang w:val="en-US"/>
              </w:rPr>
              <w:t>year component is not</w:t>
            </w:r>
            <w:r w:rsidR="000A036F">
              <w:rPr>
                <w:rFonts w:cstheme="minorHAnsi"/>
                <w:sz w:val="18"/>
                <w:szCs w:val="18"/>
                <w:lang w:val="en-US"/>
              </w:rPr>
              <w:t xml:space="preserve"> </w:t>
            </w:r>
            <w:r w:rsidRPr="00B918CF">
              <w:rPr>
                <w:rFonts w:cstheme="minorHAnsi"/>
                <w:sz w:val="18"/>
                <w:szCs w:val="18"/>
                <w:lang w:val="en-US"/>
              </w:rPr>
              <w:t>specified.</w:t>
            </w:r>
          </w:p>
        </w:tc>
        <w:tc>
          <w:tcPr>
            <w:tcW w:w="0" w:type="auto"/>
            <w:shd w:val="clear" w:color="auto" w:fill="FFFFFF"/>
          </w:tcPr>
          <w:p w14:paraId="67EAD764" w14:textId="6E4BB4D1" w:rsidR="00BD27F3" w:rsidRPr="00B918CF" w:rsidRDefault="00BD27F3" w:rsidP="00BD27F3">
            <w:pPr>
              <w:spacing w:after="0"/>
              <w:rPr>
                <w:rFonts w:cstheme="minorHAnsi"/>
                <w:sz w:val="18"/>
                <w:szCs w:val="18"/>
                <w:lang w:val="en-US"/>
              </w:rPr>
            </w:pPr>
            <w:r w:rsidRPr="00B918CF">
              <w:rPr>
                <w:rFonts w:cstheme="minorHAnsi"/>
                <w:sz w:val="18"/>
                <w:szCs w:val="18"/>
                <w:lang w:val="en-US"/>
              </w:rPr>
              <w:t>Year is required in</w:t>
            </w:r>
            <w:r w:rsidR="00DB4344">
              <w:rPr>
                <w:rFonts w:cstheme="minorHAnsi"/>
                <w:sz w:val="18"/>
                <w:szCs w:val="18"/>
                <w:lang w:val="en-US"/>
              </w:rPr>
              <w:t xml:space="preserve"> </w:t>
            </w:r>
            <w:proofErr w:type="spellStart"/>
            <w:r w:rsidRPr="00B918CF">
              <w:rPr>
                <w:rFonts w:cstheme="minorHAnsi"/>
                <w:sz w:val="18"/>
                <w:szCs w:val="18"/>
                <w:lang w:val="en-US"/>
              </w:rPr>
              <w:t>fixedDateRange</w:t>
            </w:r>
            <w:proofErr w:type="spellEnd"/>
            <w:r w:rsidR="00DB4344">
              <w:rPr>
                <w:rFonts w:cstheme="minorHAnsi"/>
                <w:sz w:val="18"/>
                <w:szCs w:val="18"/>
                <w:lang w:val="en-US"/>
              </w:rPr>
              <w:t xml:space="preserve"> </w:t>
            </w:r>
            <w:r w:rsidRPr="00B918CF">
              <w:rPr>
                <w:rFonts w:cstheme="minorHAnsi"/>
                <w:sz w:val="18"/>
                <w:szCs w:val="18"/>
                <w:lang w:val="en-US"/>
              </w:rPr>
              <w:t>dates.</w:t>
            </w:r>
          </w:p>
        </w:tc>
        <w:tc>
          <w:tcPr>
            <w:tcW w:w="0" w:type="auto"/>
            <w:shd w:val="clear" w:color="auto" w:fill="FFFFFF"/>
          </w:tcPr>
          <w:p w14:paraId="3C13DAF1" w14:textId="5ED347B4" w:rsidR="00BD27F3" w:rsidRPr="00B918CF" w:rsidRDefault="00BD27F3" w:rsidP="00BD27F3">
            <w:pPr>
              <w:spacing w:after="0"/>
              <w:rPr>
                <w:rFonts w:cstheme="minorHAnsi"/>
                <w:sz w:val="18"/>
                <w:szCs w:val="18"/>
                <w:lang w:val="en-US"/>
              </w:rPr>
            </w:pPr>
            <w:r w:rsidRPr="00B918CF">
              <w:rPr>
                <w:rFonts w:cstheme="minorHAnsi"/>
                <w:sz w:val="18"/>
                <w:szCs w:val="18"/>
                <w:lang w:val="en-US"/>
              </w:rPr>
              <w:t>Populate year</w:t>
            </w:r>
            <w:r w:rsidR="00DB4344">
              <w:rPr>
                <w:rFonts w:cstheme="minorHAnsi"/>
                <w:sz w:val="18"/>
                <w:szCs w:val="18"/>
                <w:lang w:val="en-US"/>
              </w:rPr>
              <w:t xml:space="preserve"> </w:t>
            </w:r>
            <w:r w:rsidRPr="00B918CF">
              <w:rPr>
                <w:rFonts w:cstheme="minorHAnsi"/>
                <w:sz w:val="18"/>
                <w:szCs w:val="18"/>
                <w:lang w:val="en-US"/>
              </w:rPr>
              <w:t xml:space="preserve">component of </w:t>
            </w:r>
            <w:proofErr w:type="spellStart"/>
            <w:r w:rsidRPr="00B918CF">
              <w:rPr>
                <w:rFonts w:cstheme="minorHAnsi"/>
                <w:sz w:val="18"/>
                <w:szCs w:val="18"/>
                <w:lang w:val="en-US"/>
              </w:rPr>
              <w:t>dateStart</w:t>
            </w:r>
            <w:proofErr w:type="spellEnd"/>
            <w:r w:rsidR="00DB4344">
              <w:rPr>
                <w:rFonts w:cstheme="minorHAnsi"/>
                <w:sz w:val="18"/>
                <w:szCs w:val="18"/>
                <w:lang w:val="en-US"/>
              </w:rPr>
              <w:t xml:space="preserve"> </w:t>
            </w:r>
            <w:r w:rsidRPr="00B918CF">
              <w:rPr>
                <w:rFonts w:cstheme="minorHAnsi"/>
                <w:sz w:val="18"/>
                <w:szCs w:val="18"/>
                <w:lang w:val="en-US"/>
              </w:rPr>
              <w:t xml:space="preserve">and </w:t>
            </w:r>
            <w:proofErr w:type="spellStart"/>
            <w:r w:rsidRPr="00B918CF">
              <w:rPr>
                <w:rFonts w:cstheme="minorHAnsi"/>
                <w:sz w:val="18"/>
                <w:szCs w:val="18"/>
                <w:lang w:val="en-US"/>
              </w:rPr>
              <w:t>dateEnd</w:t>
            </w:r>
            <w:proofErr w:type="spellEnd"/>
          </w:p>
        </w:tc>
        <w:tc>
          <w:tcPr>
            <w:tcW w:w="0" w:type="auto"/>
            <w:shd w:val="clear" w:color="auto" w:fill="FFFFFF"/>
          </w:tcPr>
          <w:p w14:paraId="60C32917" w14:textId="4A1FE0D0" w:rsidR="00BD27F3" w:rsidRPr="00B918CF" w:rsidRDefault="00BD27F3" w:rsidP="00BD27F3">
            <w:pPr>
              <w:spacing w:after="0"/>
              <w:rPr>
                <w:rFonts w:cstheme="minorHAnsi"/>
                <w:sz w:val="18"/>
                <w:szCs w:val="18"/>
                <w:lang w:val="en-US"/>
              </w:rPr>
            </w:pPr>
            <w:r>
              <w:rPr>
                <w:rFonts w:cstheme="minorHAnsi"/>
                <w:sz w:val="18"/>
                <w:szCs w:val="18"/>
                <w:lang w:val="en-US"/>
              </w:rPr>
              <w:t>--</w:t>
            </w:r>
          </w:p>
        </w:tc>
        <w:tc>
          <w:tcPr>
            <w:tcW w:w="0" w:type="auto"/>
          </w:tcPr>
          <w:p w14:paraId="3C1436A5" w14:textId="2BB207D3" w:rsidR="00BD27F3" w:rsidRPr="00B918CF" w:rsidRDefault="003D7565" w:rsidP="00BD27F3">
            <w:pPr>
              <w:spacing w:after="0"/>
              <w:rPr>
                <w:rFonts w:cstheme="minorHAnsi"/>
                <w:sz w:val="18"/>
                <w:szCs w:val="18"/>
                <w:lang w:val="en-US"/>
              </w:rPr>
            </w:pPr>
            <w:r>
              <w:rPr>
                <w:rFonts w:cstheme="minorHAnsi"/>
                <w:sz w:val="18"/>
                <w:szCs w:val="18"/>
                <w:lang w:val="en-US"/>
              </w:rPr>
              <w:t>E</w:t>
            </w:r>
          </w:p>
        </w:tc>
        <w:tc>
          <w:tcPr>
            <w:tcW w:w="0" w:type="auto"/>
          </w:tcPr>
          <w:p w14:paraId="3A0C3385" w14:textId="03645B6E" w:rsidR="00BD27F3" w:rsidRPr="00B918CF" w:rsidRDefault="00BD27F3" w:rsidP="00BD27F3">
            <w:pPr>
              <w:spacing w:after="0"/>
              <w:rPr>
                <w:rFonts w:cstheme="minorHAnsi"/>
                <w:sz w:val="18"/>
                <w:szCs w:val="18"/>
                <w:lang w:val="en-US"/>
              </w:rPr>
            </w:pPr>
            <w:r w:rsidRPr="00B918CF">
              <w:rPr>
                <w:rFonts w:cstheme="minorHAnsi"/>
                <w:sz w:val="18"/>
                <w:szCs w:val="18"/>
                <w:lang w:val="en-US"/>
              </w:rPr>
              <w:t>B, U</w:t>
            </w:r>
          </w:p>
        </w:tc>
      </w:tr>
      <w:tr w:rsidR="00DB4344" w:rsidRPr="00B918CF" w14:paraId="59993835" w14:textId="77777777" w:rsidTr="007C5405">
        <w:trPr>
          <w:cantSplit/>
        </w:trPr>
        <w:tc>
          <w:tcPr>
            <w:tcW w:w="1440" w:type="dxa"/>
            <w:shd w:val="clear" w:color="auto" w:fill="FFFFFF"/>
          </w:tcPr>
          <w:p w14:paraId="5442542B" w14:textId="3564FB7A" w:rsidR="00BD27F3"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728DE9BD" w14:textId="6316B7D0" w:rsidR="00BD27F3" w:rsidRPr="00AC1FEA" w:rsidRDefault="00BD27F3"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13924A1" w14:textId="289C1264" w:rsidR="00BD27F3" w:rsidRPr="00B918CF" w:rsidRDefault="00BD27F3" w:rsidP="00BD27F3">
            <w:pPr>
              <w:spacing w:after="0"/>
              <w:rPr>
                <w:rFonts w:cstheme="minorHAnsi"/>
                <w:sz w:val="18"/>
                <w:szCs w:val="18"/>
                <w:lang w:val="en-US"/>
              </w:rPr>
            </w:pPr>
            <w:r w:rsidRPr="00B918CF">
              <w:rPr>
                <w:rFonts w:cstheme="minorHAnsi"/>
                <w:sz w:val="18"/>
                <w:szCs w:val="18"/>
                <w:lang w:val="en-US"/>
              </w:rPr>
              <w:t xml:space="preserve">For each </w:t>
            </w:r>
            <w:proofErr w:type="spellStart"/>
            <w:r w:rsidRPr="00B918CF">
              <w:rPr>
                <w:rFonts w:cstheme="minorHAnsi"/>
                <w:sz w:val="18"/>
                <w:szCs w:val="18"/>
                <w:lang w:val="en-US"/>
              </w:rPr>
              <w:t>textContent</w:t>
            </w:r>
            <w:proofErr w:type="spellEnd"/>
            <w:r>
              <w:rPr>
                <w:rFonts w:cstheme="minorHAnsi"/>
                <w:sz w:val="18"/>
                <w:szCs w:val="18"/>
                <w:lang w:val="en-US"/>
              </w:rPr>
              <w:t xml:space="preserve"> </w:t>
            </w:r>
            <w:r w:rsidRPr="00B918CF">
              <w:rPr>
                <w:rFonts w:cstheme="minorHAnsi"/>
                <w:sz w:val="18"/>
                <w:szCs w:val="18"/>
                <w:lang w:val="en-US"/>
              </w:rPr>
              <w:t>attribute where both</w:t>
            </w:r>
            <w:r>
              <w:rPr>
                <w:rFonts w:cstheme="minorHAnsi"/>
                <w:sz w:val="18"/>
                <w:szCs w:val="18"/>
                <w:lang w:val="en-US"/>
              </w:rPr>
              <w:t xml:space="preserve"> </w:t>
            </w:r>
            <w:r w:rsidRPr="00B918CF">
              <w:rPr>
                <w:rFonts w:cstheme="minorHAnsi"/>
                <w:sz w:val="18"/>
                <w:szCs w:val="18"/>
                <w:lang w:val="en-US"/>
              </w:rPr>
              <w:t>information and</w:t>
            </w:r>
            <w:r>
              <w:rPr>
                <w:rFonts w:cstheme="minorHAnsi"/>
                <w:sz w:val="18"/>
                <w:szCs w:val="18"/>
                <w:lang w:val="en-US"/>
              </w:rPr>
              <w:t xml:space="preserve"> </w:t>
            </w:r>
            <w:proofErr w:type="spellStart"/>
            <w:r w:rsidRPr="00B918CF">
              <w:rPr>
                <w:rFonts w:cstheme="minorHAnsi"/>
                <w:sz w:val="18"/>
                <w:szCs w:val="18"/>
                <w:lang w:val="en-US"/>
              </w:rPr>
              <w:t>onlineResource</w:t>
            </w:r>
            <w:proofErr w:type="spellEnd"/>
            <w:r w:rsidRPr="00B918CF">
              <w:rPr>
                <w:rFonts w:cstheme="minorHAnsi"/>
                <w:sz w:val="18"/>
                <w:szCs w:val="18"/>
                <w:lang w:val="en-US"/>
              </w:rPr>
              <w:t xml:space="preserve"> are</w:t>
            </w:r>
            <w:r>
              <w:rPr>
                <w:rFonts w:cstheme="minorHAnsi"/>
                <w:sz w:val="18"/>
                <w:szCs w:val="18"/>
                <w:lang w:val="en-US"/>
              </w:rPr>
              <w:t xml:space="preserve"> </w:t>
            </w:r>
            <w:r w:rsidRPr="00B918CF">
              <w:rPr>
                <w:rFonts w:cstheme="minorHAnsi"/>
                <w:sz w:val="18"/>
                <w:szCs w:val="18"/>
                <w:lang w:val="en-US"/>
              </w:rPr>
              <w:t>missing.</w:t>
            </w:r>
          </w:p>
        </w:tc>
        <w:tc>
          <w:tcPr>
            <w:tcW w:w="0" w:type="auto"/>
            <w:shd w:val="clear" w:color="auto" w:fill="FFFFFF"/>
          </w:tcPr>
          <w:p w14:paraId="03BCB938" w14:textId="2C9C28E2" w:rsidR="00BD27F3" w:rsidRPr="00B918CF" w:rsidRDefault="00BD27F3" w:rsidP="00BD27F3">
            <w:pPr>
              <w:spacing w:after="0"/>
              <w:rPr>
                <w:rFonts w:cstheme="minorHAnsi"/>
                <w:sz w:val="18"/>
                <w:szCs w:val="18"/>
                <w:lang w:val="en-US"/>
              </w:rPr>
            </w:pPr>
            <w:proofErr w:type="spellStart"/>
            <w:r w:rsidRPr="00B918CF">
              <w:rPr>
                <w:rFonts w:cstheme="minorHAnsi"/>
                <w:sz w:val="18"/>
                <w:szCs w:val="18"/>
                <w:lang w:val="en-US"/>
              </w:rPr>
              <w:t>TextContent</w:t>
            </w:r>
            <w:proofErr w:type="spellEnd"/>
            <w:r w:rsidRPr="00B918CF">
              <w:rPr>
                <w:rFonts w:cstheme="minorHAnsi"/>
                <w:sz w:val="18"/>
                <w:szCs w:val="18"/>
                <w:lang w:val="en-US"/>
              </w:rPr>
              <w:t xml:space="preserve"> is not</w:t>
            </w:r>
            <w:r w:rsidR="00DB4344">
              <w:rPr>
                <w:rFonts w:cstheme="minorHAnsi"/>
                <w:sz w:val="18"/>
                <w:szCs w:val="18"/>
                <w:lang w:val="en-US"/>
              </w:rPr>
              <w:t xml:space="preserve"> </w:t>
            </w:r>
            <w:r w:rsidRPr="00B918CF">
              <w:rPr>
                <w:rFonts w:cstheme="minorHAnsi"/>
                <w:sz w:val="18"/>
                <w:szCs w:val="18"/>
                <w:lang w:val="en-US"/>
              </w:rPr>
              <w:t>populated with meaningful information.</w:t>
            </w:r>
          </w:p>
        </w:tc>
        <w:tc>
          <w:tcPr>
            <w:tcW w:w="0" w:type="auto"/>
            <w:shd w:val="clear" w:color="auto" w:fill="FFFFFF"/>
          </w:tcPr>
          <w:p w14:paraId="7A1A5DAD" w14:textId="77777777" w:rsidR="00BD27F3" w:rsidRPr="00B918CF" w:rsidRDefault="00BD27F3" w:rsidP="00BD27F3">
            <w:pPr>
              <w:spacing w:after="0"/>
              <w:rPr>
                <w:rFonts w:cstheme="minorHAnsi"/>
                <w:sz w:val="18"/>
                <w:szCs w:val="18"/>
                <w:lang w:val="en-US"/>
              </w:rPr>
            </w:pPr>
            <w:r w:rsidRPr="00B918CF">
              <w:rPr>
                <w:rFonts w:cstheme="minorHAnsi"/>
                <w:sz w:val="18"/>
                <w:szCs w:val="18"/>
                <w:lang w:val="en-US"/>
              </w:rPr>
              <w:t>Populate information or</w:t>
            </w:r>
          </w:p>
          <w:p w14:paraId="6088A8DC" w14:textId="77777777" w:rsidR="00BD27F3" w:rsidRPr="00B918CF" w:rsidRDefault="00BD27F3" w:rsidP="00BD27F3">
            <w:pPr>
              <w:spacing w:after="0"/>
              <w:rPr>
                <w:rFonts w:cstheme="minorHAnsi"/>
                <w:sz w:val="18"/>
                <w:szCs w:val="18"/>
                <w:lang w:val="en-US"/>
              </w:rPr>
            </w:pPr>
            <w:proofErr w:type="spellStart"/>
            <w:r w:rsidRPr="00B918CF">
              <w:rPr>
                <w:rFonts w:cstheme="minorHAnsi"/>
                <w:sz w:val="18"/>
                <w:szCs w:val="18"/>
                <w:lang w:val="en-US"/>
              </w:rPr>
              <w:t>onlineResource</w:t>
            </w:r>
            <w:proofErr w:type="spellEnd"/>
            <w:r w:rsidRPr="00B918CF">
              <w:rPr>
                <w:rFonts w:cstheme="minorHAnsi"/>
                <w:sz w:val="18"/>
                <w:szCs w:val="18"/>
                <w:lang w:val="en-US"/>
              </w:rPr>
              <w:t>.</w:t>
            </w:r>
          </w:p>
        </w:tc>
        <w:tc>
          <w:tcPr>
            <w:tcW w:w="0" w:type="auto"/>
            <w:shd w:val="clear" w:color="auto" w:fill="FFFFFF"/>
          </w:tcPr>
          <w:p w14:paraId="75C2F93A" w14:textId="067A5CA6" w:rsidR="00BD27F3" w:rsidRPr="00B918CF" w:rsidRDefault="003E6697" w:rsidP="00BD27F3">
            <w:pPr>
              <w:spacing w:after="0"/>
              <w:rPr>
                <w:rFonts w:cstheme="minorHAnsi"/>
                <w:sz w:val="18"/>
                <w:szCs w:val="18"/>
                <w:lang w:val="en-US"/>
              </w:rPr>
            </w:pPr>
            <w:r>
              <w:rPr>
                <w:rFonts w:cstheme="minorHAnsi"/>
                <w:sz w:val="18"/>
                <w:szCs w:val="18"/>
                <w:lang w:val="en-US"/>
              </w:rPr>
              <w:t>--</w:t>
            </w:r>
          </w:p>
        </w:tc>
        <w:tc>
          <w:tcPr>
            <w:tcW w:w="0" w:type="auto"/>
          </w:tcPr>
          <w:p w14:paraId="6CC73E2E" w14:textId="55435FB2" w:rsidR="00BD27F3" w:rsidRPr="00B918CF" w:rsidRDefault="003D7565" w:rsidP="00BD27F3">
            <w:pPr>
              <w:spacing w:after="0"/>
              <w:rPr>
                <w:rFonts w:cstheme="minorHAnsi"/>
                <w:sz w:val="18"/>
                <w:szCs w:val="18"/>
                <w:lang w:val="en-US"/>
              </w:rPr>
            </w:pPr>
            <w:r>
              <w:rPr>
                <w:rFonts w:cstheme="minorHAnsi"/>
                <w:sz w:val="18"/>
                <w:szCs w:val="18"/>
                <w:lang w:val="en-US"/>
              </w:rPr>
              <w:t>E</w:t>
            </w:r>
          </w:p>
        </w:tc>
        <w:tc>
          <w:tcPr>
            <w:tcW w:w="0" w:type="auto"/>
          </w:tcPr>
          <w:p w14:paraId="53E02932" w14:textId="6E812DCF" w:rsidR="00BD27F3" w:rsidRPr="00B918CF" w:rsidRDefault="00BD27F3" w:rsidP="00BD27F3">
            <w:pPr>
              <w:spacing w:after="0"/>
              <w:rPr>
                <w:rFonts w:cstheme="minorHAnsi"/>
                <w:sz w:val="18"/>
                <w:szCs w:val="18"/>
                <w:lang w:val="en-US"/>
              </w:rPr>
            </w:pPr>
            <w:r w:rsidRPr="00B918CF">
              <w:rPr>
                <w:rFonts w:cstheme="minorHAnsi"/>
                <w:sz w:val="18"/>
                <w:szCs w:val="18"/>
                <w:lang w:val="en-US"/>
              </w:rPr>
              <w:t>B, U</w:t>
            </w:r>
          </w:p>
        </w:tc>
      </w:tr>
      <w:tr w:rsidR="00DB4344" w:rsidRPr="00B918CF" w14:paraId="4DBCDAD1" w14:textId="77777777" w:rsidTr="007C5405">
        <w:trPr>
          <w:cantSplit/>
        </w:trPr>
        <w:tc>
          <w:tcPr>
            <w:tcW w:w="1440" w:type="dxa"/>
            <w:shd w:val="clear" w:color="auto" w:fill="FFFFFF"/>
          </w:tcPr>
          <w:p w14:paraId="1CB098A4" w14:textId="7E104E9C"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660E294F" w14:textId="79968365"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5AFC39C" w14:textId="5646968C" w:rsidR="003E6697" w:rsidRPr="00B918CF" w:rsidRDefault="003E6697" w:rsidP="003E6697">
            <w:pPr>
              <w:spacing w:after="0"/>
              <w:rPr>
                <w:rFonts w:cstheme="minorHAnsi"/>
                <w:sz w:val="18"/>
                <w:szCs w:val="18"/>
                <w:lang w:val="en-US"/>
              </w:rPr>
            </w:pPr>
            <w:r w:rsidRPr="00B918CF">
              <w:rPr>
                <w:rFonts w:cstheme="minorHAnsi"/>
                <w:sz w:val="18"/>
                <w:szCs w:val="18"/>
                <w:lang w:val="en-US"/>
              </w:rPr>
              <w:t>For each information</w:t>
            </w:r>
            <w:r>
              <w:rPr>
                <w:rFonts w:cstheme="minorHAnsi"/>
                <w:sz w:val="18"/>
                <w:szCs w:val="18"/>
                <w:lang w:val="en-US"/>
              </w:rPr>
              <w:t xml:space="preserve"> </w:t>
            </w:r>
            <w:r w:rsidRPr="00B918CF">
              <w:rPr>
                <w:rFonts w:cstheme="minorHAnsi"/>
                <w:sz w:val="18"/>
                <w:szCs w:val="18"/>
                <w:lang w:val="en-US"/>
              </w:rPr>
              <w:t>attribute where both</w:t>
            </w:r>
            <w:r>
              <w:rPr>
                <w:rFonts w:cstheme="minorHAnsi"/>
                <w:sz w:val="18"/>
                <w:szCs w:val="18"/>
                <w:lang w:val="en-US"/>
              </w:rPr>
              <w:t xml:space="preserve"> </w:t>
            </w:r>
            <w:proofErr w:type="spellStart"/>
            <w:r w:rsidRPr="00B918CF">
              <w:rPr>
                <w:rFonts w:cstheme="minorHAnsi"/>
                <w:sz w:val="18"/>
                <w:szCs w:val="18"/>
                <w:lang w:val="en-US"/>
              </w:rPr>
              <w:t>fileReference</w:t>
            </w:r>
            <w:proofErr w:type="spellEnd"/>
            <w:r w:rsidRPr="00B918CF">
              <w:rPr>
                <w:rFonts w:cstheme="minorHAnsi"/>
                <w:sz w:val="18"/>
                <w:szCs w:val="18"/>
                <w:lang w:val="en-US"/>
              </w:rPr>
              <w:t xml:space="preserve"> and text sub</w:t>
            </w:r>
            <w:r>
              <w:rPr>
                <w:rFonts w:cstheme="minorHAnsi"/>
                <w:sz w:val="18"/>
                <w:szCs w:val="18"/>
                <w:lang w:val="en-US"/>
              </w:rPr>
              <w:t>-</w:t>
            </w:r>
            <w:r w:rsidRPr="00B918CF">
              <w:rPr>
                <w:rFonts w:cstheme="minorHAnsi"/>
                <w:sz w:val="18"/>
                <w:szCs w:val="18"/>
                <w:lang w:val="en-US"/>
              </w:rPr>
              <w:t>attributes</w:t>
            </w:r>
            <w:r>
              <w:rPr>
                <w:rFonts w:cstheme="minorHAnsi"/>
                <w:sz w:val="18"/>
                <w:szCs w:val="18"/>
                <w:lang w:val="en-US"/>
              </w:rPr>
              <w:t xml:space="preserve"> </w:t>
            </w:r>
            <w:r w:rsidRPr="00B918CF">
              <w:rPr>
                <w:rFonts w:cstheme="minorHAnsi"/>
                <w:sz w:val="18"/>
                <w:szCs w:val="18"/>
                <w:lang w:val="en-US"/>
              </w:rPr>
              <w:t>are missing.</w:t>
            </w:r>
          </w:p>
        </w:tc>
        <w:tc>
          <w:tcPr>
            <w:tcW w:w="0" w:type="auto"/>
            <w:shd w:val="clear" w:color="auto" w:fill="FFFFFF"/>
          </w:tcPr>
          <w:p w14:paraId="2C923AA5" w14:textId="2814C4B1" w:rsidR="003E6697" w:rsidRPr="00B918CF" w:rsidRDefault="003E6697" w:rsidP="003E6697">
            <w:pPr>
              <w:spacing w:after="0"/>
              <w:rPr>
                <w:rFonts w:cstheme="minorHAnsi"/>
                <w:sz w:val="18"/>
                <w:szCs w:val="18"/>
                <w:lang w:val="en-US"/>
              </w:rPr>
            </w:pPr>
            <w:r w:rsidRPr="00B918CF">
              <w:rPr>
                <w:rFonts w:cstheme="minorHAnsi"/>
                <w:sz w:val="18"/>
                <w:szCs w:val="18"/>
                <w:lang w:val="en-US"/>
              </w:rPr>
              <w:t>Information is not</w:t>
            </w:r>
            <w:r w:rsidR="00DB4344">
              <w:rPr>
                <w:rFonts w:cstheme="minorHAnsi"/>
                <w:sz w:val="18"/>
                <w:szCs w:val="18"/>
                <w:lang w:val="en-US"/>
              </w:rPr>
              <w:t xml:space="preserve"> </w:t>
            </w:r>
            <w:r w:rsidRPr="00B918CF">
              <w:rPr>
                <w:rFonts w:cstheme="minorHAnsi"/>
                <w:sz w:val="18"/>
                <w:szCs w:val="18"/>
                <w:lang w:val="en-US"/>
              </w:rPr>
              <w:t>populated with meaningful information.</w:t>
            </w:r>
          </w:p>
        </w:tc>
        <w:tc>
          <w:tcPr>
            <w:tcW w:w="0" w:type="auto"/>
            <w:shd w:val="clear" w:color="auto" w:fill="FFFFFF"/>
          </w:tcPr>
          <w:p w14:paraId="00E0A20A"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 xml:space="preserve">Populate </w:t>
            </w:r>
            <w:proofErr w:type="spellStart"/>
            <w:r w:rsidRPr="00B918CF">
              <w:rPr>
                <w:rFonts w:cstheme="minorHAnsi"/>
                <w:sz w:val="18"/>
                <w:szCs w:val="18"/>
                <w:lang w:val="en-US"/>
              </w:rPr>
              <w:t>fileReference</w:t>
            </w:r>
            <w:proofErr w:type="spellEnd"/>
          </w:p>
          <w:p w14:paraId="44B501CB"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or text attribute.</w:t>
            </w:r>
          </w:p>
        </w:tc>
        <w:tc>
          <w:tcPr>
            <w:tcW w:w="0" w:type="auto"/>
            <w:shd w:val="clear" w:color="auto" w:fill="FFFFFF"/>
          </w:tcPr>
          <w:p w14:paraId="6F12B05F" w14:textId="526F9506" w:rsidR="003E6697" w:rsidRPr="00B918CF" w:rsidRDefault="00197FEE" w:rsidP="003E6697">
            <w:pPr>
              <w:spacing w:after="0"/>
              <w:rPr>
                <w:rFonts w:cstheme="minorHAnsi"/>
                <w:sz w:val="18"/>
                <w:szCs w:val="18"/>
                <w:lang w:val="en-US"/>
              </w:rPr>
            </w:pPr>
            <w:r>
              <w:rPr>
                <w:rFonts w:cstheme="minorHAnsi"/>
                <w:sz w:val="18"/>
                <w:szCs w:val="18"/>
                <w:lang w:val="en-US"/>
              </w:rPr>
              <w:t>--</w:t>
            </w:r>
          </w:p>
        </w:tc>
        <w:tc>
          <w:tcPr>
            <w:tcW w:w="0" w:type="auto"/>
          </w:tcPr>
          <w:p w14:paraId="26A5B9B5" w14:textId="46CE0E47"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3B0519D5" w14:textId="32A95EC7" w:rsidR="003E6697" w:rsidRPr="00B918CF" w:rsidRDefault="003E6697" w:rsidP="003E6697">
            <w:pPr>
              <w:spacing w:after="0"/>
              <w:rPr>
                <w:rFonts w:cstheme="minorHAnsi"/>
                <w:sz w:val="18"/>
                <w:szCs w:val="18"/>
                <w:lang w:val="en-US"/>
              </w:rPr>
            </w:pPr>
            <w:r w:rsidRPr="00B918CF">
              <w:rPr>
                <w:rFonts w:cstheme="minorHAnsi"/>
                <w:sz w:val="18"/>
                <w:szCs w:val="18"/>
                <w:lang w:val="en-US"/>
              </w:rPr>
              <w:t>B, U</w:t>
            </w:r>
          </w:p>
        </w:tc>
      </w:tr>
      <w:tr w:rsidR="00DB4344" w:rsidRPr="00B918CF" w14:paraId="5E6A1924" w14:textId="77777777" w:rsidTr="007C5405">
        <w:trPr>
          <w:cantSplit/>
        </w:trPr>
        <w:tc>
          <w:tcPr>
            <w:tcW w:w="1440" w:type="dxa"/>
            <w:shd w:val="clear" w:color="auto" w:fill="FFFFFF"/>
          </w:tcPr>
          <w:p w14:paraId="4E8B2CEB" w14:textId="714BDE82" w:rsidR="001C7EAA" w:rsidRPr="00B918CF" w:rsidRDefault="00127E81" w:rsidP="00A30702">
            <w:pPr>
              <w:spacing w:after="0"/>
              <w:jc w:val="left"/>
              <w:rPr>
                <w:rFonts w:cstheme="minorHAnsi"/>
                <w:sz w:val="18"/>
                <w:szCs w:val="18"/>
                <w:lang w:val="en-US"/>
              </w:rPr>
            </w:pPr>
            <w:r w:rsidRPr="00127E81">
              <w:rPr>
                <w:rFonts w:cstheme="minorHAnsi"/>
                <w:sz w:val="18"/>
                <w:szCs w:val="18"/>
                <w:lang w:val="en-US"/>
              </w:rPr>
              <w:t>Logical Consistency / Domain Consistency</w:t>
            </w:r>
          </w:p>
        </w:tc>
        <w:tc>
          <w:tcPr>
            <w:tcW w:w="829" w:type="dxa"/>
            <w:shd w:val="clear" w:color="auto" w:fill="FFFFFF"/>
            <w:tcMar>
              <w:left w:w="115" w:type="dxa"/>
              <w:right w:w="173" w:type="dxa"/>
            </w:tcMar>
          </w:tcPr>
          <w:p w14:paraId="4C470904" w14:textId="77777777" w:rsidR="001C7EAA" w:rsidRPr="00AC1FEA" w:rsidRDefault="001C7EA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C31A988" w14:textId="550F0927" w:rsidR="001C7EAA" w:rsidRPr="00B918CF" w:rsidRDefault="001C7EAA" w:rsidP="003E6697">
            <w:pPr>
              <w:spacing w:after="0"/>
              <w:rPr>
                <w:rFonts w:cstheme="minorHAnsi"/>
                <w:sz w:val="18"/>
                <w:szCs w:val="18"/>
                <w:lang w:val="en-US"/>
              </w:rPr>
            </w:pPr>
            <w:r>
              <w:rPr>
                <w:rFonts w:cstheme="minorHAnsi"/>
                <w:sz w:val="18"/>
                <w:szCs w:val="18"/>
                <w:lang w:val="en-US"/>
              </w:rPr>
              <w:t>For each instance of the text attribute that contains more than 300 characters</w:t>
            </w:r>
          </w:p>
        </w:tc>
        <w:tc>
          <w:tcPr>
            <w:tcW w:w="0" w:type="auto"/>
            <w:shd w:val="clear" w:color="auto" w:fill="FFFFFF"/>
          </w:tcPr>
          <w:p w14:paraId="7841A064" w14:textId="4131AC4C" w:rsidR="001C7EAA" w:rsidRPr="00B918CF" w:rsidRDefault="001C7EAA" w:rsidP="003E6697">
            <w:pPr>
              <w:spacing w:after="0"/>
              <w:rPr>
                <w:rFonts w:cstheme="minorHAnsi"/>
                <w:sz w:val="18"/>
                <w:szCs w:val="18"/>
                <w:lang w:val="en-US"/>
              </w:rPr>
            </w:pPr>
            <w:r>
              <w:rPr>
                <w:rFonts w:cstheme="minorHAnsi"/>
                <w:sz w:val="18"/>
                <w:szCs w:val="18"/>
                <w:lang w:val="en-US"/>
              </w:rPr>
              <w:t>Text attribute contains more than 300 characters.</w:t>
            </w:r>
          </w:p>
        </w:tc>
        <w:tc>
          <w:tcPr>
            <w:tcW w:w="0" w:type="auto"/>
            <w:shd w:val="clear" w:color="auto" w:fill="FFFFFF"/>
          </w:tcPr>
          <w:p w14:paraId="08B3224E" w14:textId="148967B4" w:rsidR="001C7EAA" w:rsidRPr="00B918CF" w:rsidRDefault="001C7EAA" w:rsidP="003E6697">
            <w:pPr>
              <w:spacing w:after="0"/>
              <w:rPr>
                <w:rFonts w:cstheme="minorHAnsi"/>
                <w:sz w:val="18"/>
                <w:szCs w:val="18"/>
                <w:lang w:val="en-US"/>
              </w:rPr>
            </w:pPr>
            <w:r>
              <w:rPr>
                <w:rFonts w:cstheme="minorHAnsi"/>
                <w:sz w:val="18"/>
                <w:szCs w:val="18"/>
                <w:lang w:val="en-US"/>
              </w:rPr>
              <w:t>Reduce content of text attribute or move to support file.</w:t>
            </w:r>
          </w:p>
        </w:tc>
        <w:tc>
          <w:tcPr>
            <w:tcW w:w="0" w:type="auto"/>
            <w:shd w:val="clear" w:color="auto" w:fill="FFFFFF"/>
          </w:tcPr>
          <w:p w14:paraId="5B37B51E" w14:textId="5370922E" w:rsidR="001C7EAA" w:rsidRDefault="001C7EAA" w:rsidP="003E6697">
            <w:pPr>
              <w:spacing w:after="0"/>
              <w:rPr>
                <w:rFonts w:cstheme="minorHAnsi"/>
                <w:sz w:val="18"/>
                <w:szCs w:val="18"/>
                <w:lang w:val="en-US"/>
              </w:rPr>
            </w:pPr>
            <w:r>
              <w:rPr>
                <w:rFonts w:cstheme="minorHAnsi"/>
                <w:sz w:val="18"/>
                <w:szCs w:val="18"/>
                <w:lang w:val="en-US"/>
              </w:rPr>
              <w:t>DCEG 17.111</w:t>
            </w:r>
          </w:p>
        </w:tc>
        <w:tc>
          <w:tcPr>
            <w:tcW w:w="0" w:type="auto"/>
          </w:tcPr>
          <w:p w14:paraId="032C353D" w14:textId="11CA3F67" w:rsidR="001C7EAA"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520329DE" w14:textId="4FCAEA7A" w:rsidR="001C7EAA" w:rsidRPr="00B918CF" w:rsidRDefault="003D7565" w:rsidP="003E6697">
            <w:pPr>
              <w:spacing w:after="0"/>
              <w:rPr>
                <w:rFonts w:cstheme="minorHAnsi"/>
                <w:sz w:val="18"/>
                <w:szCs w:val="18"/>
                <w:lang w:val="en-US"/>
              </w:rPr>
            </w:pPr>
            <w:r>
              <w:rPr>
                <w:rFonts w:cstheme="minorHAnsi"/>
                <w:sz w:val="18"/>
                <w:szCs w:val="18"/>
                <w:lang w:val="en-US"/>
              </w:rPr>
              <w:t>B, U</w:t>
            </w:r>
          </w:p>
        </w:tc>
      </w:tr>
      <w:tr w:rsidR="00DB4344" w:rsidRPr="00B918CF" w14:paraId="0A41021E" w14:textId="77777777" w:rsidTr="007C5405">
        <w:trPr>
          <w:cantSplit/>
        </w:trPr>
        <w:tc>
          <w:tcPr>
            <w:tcW w:w="1440" w:type="dxa"/>
            <w:shd w:val="clear" w:color="auto" w:fill="FFFFFF"/>
          </w:tcPr>
          <w:p w14:paraId="6FA809C9" w14:textId="52A4BEF7"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2294CBA7" w14:textId="1E3BBBEB"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A0D7288" w14:textId="2CFE35C2" w:rsidR="003E6697" w:rsidRPr="00B918CF" w:rsidRDefault="003E6697" w:rsidP="003E6697">
            <w:pPr>
              <w:spacing w:after="0"/>
              <w:rPr>
                <w:rFonts w:cstheme="minorHAnsi"/>
                <w:sz w:val="18"/>
                <w:szCs w:val="18"/>
                <w:lang w:val="en-US"/>
              </w:rPr>
            </w:pPr>
            <w:r w:rsidRPr="00B918CF">
              <w:rPr>
                <w:rFonts w:cstheme="minorHAnsi"/>
                <w:sz w:val="18"/>
                <w:szCs w:val="18"/>
                <w:lang w:val="en-US"/>
              </w:rPr>
              <w:t xml:space="preserve">For each </w:t>
            </w:r>
            <w:proofErr w:type="spellStart"/>
            <w:r w:rsidRPr="00B918CF">
              <w:rPr>
                <w:rFonts w:cstheme="minorHAnsi"/>
                <w:sz w:val="18"/>
                <w:szCs w:val="18"/>
                <w:lang w:val="en-US"/>
              </w:rPr>
              <w:t>contactAddress</w:t>
            </w:r>
            <w:proofErr w:type="spellEnd"/>
            <w:r>
              <w:rPr>
                <w:rFonts w:cstheme="minorHAnsi"/>
                <w:sz w:val="18"/>
                <w:szCs w:val="18"/>
                <w:lang w:val="en-US"/>
              </w:rPr>
              <w:t xml:space="preserve"> where</w:t>
            </w:r>
            <w:r w:rsidRPr="00B918CF">
              <w:rPr>
                <w:rFonts w:cstheme="minorHAnsi"/>
                <w:sz w:val="18"/>
                <w:szCs w:val="18"/>
                <w:lang w:val="en-US"/>
              </w:rPr>
              <w:t xml:space="preserve"> all sub-attributes</w:t>
            </w:r>
            <w:r>
              <w:rPr>
                <w:rFonts w:cstheme="minorHAnsi"/>
                <w:sz w:val="18"/>
                <w:szCs w:val="18"/>
                <w:lang w:val="en-US"/>
              </w:rPr>
              <w:t xml:space="preserve"> are missing</w:t>
            </w:r>
            <w:r w:rsidRPr="00B918CF">
              <w:rPr>
                <w:rFonts w:cstheme="minorHAnsi"/>
                <w:sz w:val="18"/>
                <w:szCs w:val="18"/>
                <w:lang w:val="en-US"/>
              </w:rPr>
              <w:t>.</w:t>
            </w:r>
          </w:p>
        </w:tc>
        <w:tc>
          <w:tcPr>
            <w:tcW w:w="0" w:type="auto"/>
            <w:shd w:val="clear" w:color="auto" w:fill="FFFFFF"/>
          </w:tcPr>
          <w:p w14:paraId="64D9D119" w14:textId="74F6A206" w:rsidR="003E6697" w:rsidRPr="00B918CF" w:rsidRDefault="003E6697" w:rsidP="003E6697">
            <w:pPr>
              <w:spacing w:after="0"/>
              <w:rPr>
                <w:rFonts w:cstheme="minorHAnsi"/>
                <w:sz w:val="18"/>
                <w:szCs w:val="18"/>
                <w:lang w:val="en-US"/>
              </w:rPr>
            </w:pPr>
            <w:r w:rsidRPr="00B918CF">
              <w:rPr>
                <w:rFonts w:cstheme="minorHAnsi"/>
                <w:sz w:val="18"/>
                <w:szCs w:val="18"/>
                <w:lang w:val="en-US"/>
              </w:rPr>
              <w:t>Contact address is</w:t>
            </w:r>
            <w:r w:rsidR="00DB4344">
              <w:rPr>
                <w:rFonts w:cstheme="minorHAnsi"/>
                <w:sz w:val="18"/>
                <w:szCs w:val="18"/>
                <w:lang w:val="en-US"/>
              </w:rPr>
              <w:t xml:space="preserve"> </w:t>
            </w:r>
            <w:r w:rsidRPr="00B918CF">
              <w:rPr>
                <w:rFonts w:cstheme="minorHAnsi"/>
                <w:sz w:val="18"/>
                <w:szCs w:val="18"/>
                <w:lang w:val="en-US"/>
              </w:rPr>
              <w:t>not populated with meaningful</w:t>
            </w:r>
            <w:r w:rsidR="00DB4344">
              <w:rPr>
                <w:rFonts w:cstheme="minorHAnsi"/>
                <w:sz w:val="18"/>
                <w:szCs w:val="18"/>
                <w:lang w:val="en-US"/>
              </w:rPr>
              <w:t xml:space="preserve"> </w:t>
            </w:r>
            <w:r w:rsidRPr="00B918CF">
              <w:rPr>
                <w:rFonts w:cstheme="minorHAnsi"/>
                <w:sz w:val="18"/>
                <w:szCs w:val="18"/>
                <w:lang w:val="en-US"/>
              </w:rPr>
              <w:t>information.</w:t>
            </w:r>
          </w:p>
        </w:tc>
        <w:tc>
          <w:tcPr>
            <w:tcW w:w="0" w:type="auto"/>
            <w:shd w:val="clear" w:color="auto" w:fill="FFFFFF"/>
          </w:tcPr>
          <w:p w14:paraId="5CC68C24" w14:textId="0DDBE931" w:rsidR="003E6697" w:rsidRPr="00B918CF" w:rsidRDefault="003E6697" w:rsidP="003E6697">
            <w:pPr>
              <w:spacing w:after="0"/>
              <w:rPr>
                <w:rFonts w:cstheme="minorHAnsi"/>
                <w:sz w:val="18"/>
                <w:szCs w:val="18"/>
                <w:lang w:val="en-US"/>
              </w:rPr>
            </w:pPr>
            <w:r w:rsidRPr="00B918CF">
              <w:rPr>
                <w:rFonts w:cstheme="minorHAnsi"/>
                <w:sz w:val="18"/>
                <w:szCs w:val="18"/>
                <w:lang w:val="en-US"/>
              </w:rPr>
              <w:t>Populate at least one</w:t>
            </w:r>
            <w:r w:rsidR="00DB4344">
              <w:rPr>
                <w:rFonts w:cstheme="minorHAnsi"/>
                <w:sz w:val="18"/>
                <w:szCs w:val="18"/>
                <w:lang w:val="en-US"/>
              </w:rPr>
              <w:t xml:space="preserve"> </w:t>
            </w:r>
            <w:r w:rsidRPr="00B918CF">
              <w:rPr>
                <w:rFonts w:cstheme="minorHAnsi"/>
                <w:sz w:val="18"/>
                <w:szCs w:val="18"/>
                <w:lang w:val="en-US"/>
              </w:rPr>
              <w:t>sub-attribute of</w:t>
            </w:r>
            <w:r w:rsidR="00DB4344">
              <w:rPr>
                <w:rFonts w:cstheme="minorHAnsi"/>
                <w:sz w:val="18"/>
                <w:szCs w:val="18"/>
                <w:lang w:val="en-US"/>
              </w:rPr>
              <w:t xml:space="preserve"> </w:t>
            </w:r>
            <w:proofErr w:type="spellStart"/>
            <w:r w:rsidRPr="00B918CF">
              <w:rPr>
                <w:rFonts w:cstheme="minorHAnsi"/>
                <w:sz w:val="18"/>
                <w:szCs w:val="18"/>
                <w:lang w:val="en-US"/>
              </w:rPr>
              <w:t>contactAddress</w:t>
            </w:r>
            <w:proofErr w:type="spellEnd"/>
            <w:r w:rsidRPr="00B918CF">
              <w:rPr>
                <w:rFonts w:cstheme="minorHAnsi"/>
                <w:sz w:val="18"/>
                <w:szCs w:val="18"/>
                <w:lang w:val="en-US"/>
              </w:rPr>
              <w:t>.</w:t>
            </w:r>
          </w:p>
        </w:tc>
        <w:tc>
          <w:tcPr>
            <w:tcW w:w="0" w:type="auto"/>
            <w:shd w:val="clear" w:color="auto" w:fill="FFFFFF"/>
          </w:tcPr>
          <w:p w14:paraId="47FB2B8D" w14:textId="5ABD7810" w:rsidR="003E6697" w:rsidRPr="00B918CF" w:rsidRDefault="00197FEE" w:rsidP="003E6697">
            <w:pPr>
              <w:spacing w:after="0"/>
              <w:rPr>
                <w:rFonts w:cstheme="minorHAnsi"/>
                <w:sz w:val="18"/>
                <w:szCs w:val="18"/>
                <w:lang w:val="en-US"/>
              </w:rPr>
            </w:pPr>
            <w:r>
              <w:rPr>
                <w:rFonts w:cstheme="minorHAnsi"/>
                <w:sz w:val="18"/>
                <w:szCs w:val="18"/>
                <w:lang w:val="en-US"/>
              </w:rPr>
              <w:t>PS 12.16</w:t>
            </w:r>
          </w:p>
        </w:tc>
        <w:tc>
          <w:tcPr>
            <w:tcW w:w="0" w:type="auto"/>
          </w:tcPr>
          <w:p w14:paraId="79AE4829" w14:textId="590D83BC"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09C29E56" w14:textId="3A6CC42A" w:rsidR="003E6697" w:rsidRPr="00B918CF" w:rsidRDefault="003E6697" w:rsidP="003E6697">
            <w:pPr>
              <w:spacing w:after="0"/>
              <w:rPr>
                <w:rFonts w:cstheme="minorHAnsi"/>
                <w:sz w:val="18"/>
                <w:szCs w:val="18"/>
                <w:lang w:val="en-US"/>
              </w:rPr>
            </w:pPr>
            <w:r w:rsidRPr="00B918CF">
              <w:rPr>
                <w:rFonts w:cstheme="minorHAnsi"/>
                <w:sz w:val="18"/>
                <w:szCs w:val="18"/>
                <w:lang w:val="en-US"/>
              </w:rPr>
              <w:t>B, U</w:t>
            </w:r>
          </w:p>
        </w:tc>
      </w:tr>
      <w:tr w:rsidR="00DB4344" w:rsidRPr="00B918CF" w14:paraId="76FB269F" w14:textId="77777777" w:rsidTr="007C5405">
        <w:trPr>
          <w:cantSplit/>
        </w:trPr>
        <w:tc>
          <w:tcPr>
            <w:tcW w:w="1440" w:type="dxa"/>
            <w:shd w:val="clear" w:color="auto" w:fill="FFFFFF"/>
          </w:tcPr>
          <w:p w14:paraId="4D221C2A" w14:textId="153EF328"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7AFAE733" w14:textId="74A4F485"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6849979"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 xml:space="preserve">For each </w:t>
            </w:r>
            <w:proofErr w:type="spellStart"/>
            <w:r w:rsidRPr="00B918CF">
              <w:rPr>
                <w:rFonts w:cstheme="minorHAnsi"/>
                <w:sz w:val="18"/>
                <w:szCs w:val="18"/>
                <w:lang w:val="en-US"/>
              </w:rPr>
              <w:t>frequencyPair</w:t>
            </w:r>
            <w:proofErr w:type="spellEnd"/>
          </w:p>
          <w:p w14:paraId="063B918B" w14:textId="4334322D" w:rsidR="003E6697" w:rsidRPr="00B918CF" w:rsidRDefault="003E6697" w:rsidP="003E6697">
            <w:pPr>
              <w:spacing w:after="0"/>
              <w:rPr>
                <w:rFonts w:cstheme="minorHAnsi"/>
                <w:sz w:val="18"/>
                <w:szCs w:val="18"/>
                <w:lang w:val="en-US"/>
              </w:rPr>
            </w:pPr>
            <w:r w:rsidRPr="00B918CF">
              <w:rPr>
                <w:rFonts w:cstheme="minorHAnsi"/>
                <w:sz w:val="18"/>
                <w:szCs w:val="18"/>
                <w:lang w:val="en-US"/>
              </w:rPr>
              <w:t>with</w:t>
            </w:r>
            <w:r>
              <w:rPr>
                <w:rFonts w:cstheme="minorHAnsi"/>
                <w:sz w:val="18"/>
                <w:szCs w:val="18"/>
                <w:lang w:val="en-US"/>
              </w:rPr>
              <w:t xml:space="preserve"> sub-attributes  </w:t>
            </w:r>
            <w:proofErr w:type="spellStart"/>
            <w:r w:rsidRPr="00B918CF">
              <w:rPr>
                <w:rFonts w:cstheme="minorHAnsi"/>
                <w:sz w:val="18"/>
                <w:szCs w:val="18"/>
                <w:lang w:val="en-US"/>
              </w:rPr>
              <w:t>frequencyShoreStationTransmits</w:t>
            </w:r>
            <w:proofErr w:type="spellEnd"/>
            <w:r w:rsidRPr="00B918CF">
              <w:rPr>
                <w:rFonts w:cstheme="minorHAnsi"/>
                <w:sz w:val="18"/>
                <w:szCs w:val="18"/>
                <w:lang w:val="en-US"/>
              </w:rPr>
              <w:t xml:space="preserve"> </w:t>
            </w:r>
            <w:r>
              <w:rPr>
                <w:rFonts w:cstheme="minorHAnsi"/>
                <w:sz w:val="18"/>
                <w:szCs w:val="18"/>
                <w:lang w:val="en-US"/>
              </w:rPr>
              <w:t xml:space="preserve">and </w:t>
            </w:r>
            <w:proofErr w:type="spellStart"/>
            <w:r w:rsidRPr="00B918CF">
              <w:rPr>
                <w:rFonts w:cstheme="minorHAnsi"/>
                <w:sz w:val="18"/>
                <w:szCs w:val="18"/>
                <w:lang w:val="en-US"/>
              </w:rPr>
              <w:t>frequencyShoreStationRec</w:t>
            </w:r>
            <w:proofErr w:type="spellEnd"/>
          </w:p>
          <w:p w14:paraId="7CA3D87D" w14:textId="6D59B672"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eives</w:t>
            </w:r>
            <w:proofErr w:type="spellEnd"/>
            <w:r w:rsidRPr="00B918CF">
              <w:rPr>
                <w:rFonts w:cstheme="minorHAnsi"/>
                <w:sz w:val="18"/>
                <w:szCs w:val="18"/>
                <w:lang w:val="en-US"/>
              </w:rPr>
              <w:t xml:space="preserve"> both </w:t>
            </w:r>
            <w:r>
              <w:rPr>
                <w:rFonts w:cstheme="minorHAnsi"/>
                <w:sz w:val="18"/>
                <w:szCs w:val="18"/>
                <w:lang w:val="en-US"/>
              </w:rPr>
              <w:t>missing</w:t>
            </w:r>
            <w:r w:rsidRPr="00B918CF">
              <w:rPr>
                <w:rFonts w:cstheme="minorHAnsi"/>
                <w:sz w:val="18"/>
                <w:szCs w:val="18"/>
                <w:lang w:val="en-US"/>
              </w:rPr>
              <w:t>.</w:t>
            </w:r>
          </w:p>
        </w:tc>
        <w:tc>
          <w:tcPr>
            <w:tcW w:w="0" w:type="auto"/>
            <w:shd w:val="clear" w:color="auto" w:fill="FFFFFF"/>
          </w:tcPr>
          <w:p w14:paraId="34B53CE8"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Frequency pair</w:t>
            </w:r>
          </w:p>
          <w:p w14:paraId="27EE4FBF"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frequency attributes</w:t>
            </w:r>
          </w:p>
          <w:p w14:paraId="7C762674"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are not populated with meaningful information.</w:t>
            </w:r>
          </w:p>
        </w:tc>
        <w:tc>
          <w:tcPr>
            <w:tcW w:w="0" w:type="auto"/>
            <w:shd w:val="clear" w:color="auto" w:fill="FFFFFF"/>
          </w:tcPr>
          <w:p w14:paraId="5BAE28B3"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Populate at least one of</w:t>
            </w:r>
          </w:p>
          <w:p w14:paraId="435C3EE8" w14:textId="77777777"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frequencyShoreStation</w:t>
            </w:r>
            <w:proofErr w:type="spellEnd"/>
          </w:p>
          <w:p w14:paraId="44E628FE"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Transmits or</w:t>
            </w:r>
          </w:p>
          <w:p w14:paraId="4CBF6287" w14:textId="77777777"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frequencyShoreStation</w:t>
            </w:r>
            <w:proofErr w:type="spellEnd"/>
          </w:p>
          <w:p w14:paraId="6533AF1B"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Receives.</w:t>
            </w:r>
          </w:p>
        </w:tc>
        <w:tc>
          <w:tcPr>
            <w:tcW w:w="0" w:type="auto"/>
            <w:shd w:val="clear" w:color="auto" w:fill="FFFFFF"/>
          </w:tcPr>
          <w:p w14:paraId="0AD18564" w14:textId="675E3516" w:rsidR="003E6697" w:rsidRPr="00B918CF" w:rsidRDefault="00197FEE" w:rsidP="003E6697">
            <w:pPr>
              <w:spacing w:after="0"/>
              <w:rPr>
                <w:rFonts w:cstheme="minorHAnsi"/>
                <w:sz w:val="18"/>
                <w:szCs w:val="18"/>
                <w:lang w:val="en-US"/>
              </w:rPr>
            </w:pPr>
            <w:r>
              <w:rPr>
                <w:rFonts w:cstheme="minorHAnsi"/>
                <w:sz w:val="18"/>
                <w:szCs w:val="18"/>
                <w:lang w:val="en-US"/>
              </w:rPr>
              <w:t>--</w:t>
            </w:r>
          </w:p>
        </w:tc>
        <w:tc>
          <w:tcPr>
            <w:tcW w:w="0" w:type="auto"/>
          </w:tcPr>
          <w:p w14:paraId="33FD7B37" w14:textId="4585BFEE"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22F6F3FE" w14:textId="2E1342FC" w:rsidR="003E6697" w:rsidRPr="00B918CF" w:rsidRDefault="003E6697" w:rsidP="003E6697">
            <w:pPr>
              <w:spacing w:after="0"/>
              <w:rPr>
                <w:rFonts w:cstheme="minorHAnsi"/>
                <w:sz w:val="18"/>
                <w:szCs w:val="18"/>
                <w:lang w:val="en-US"/>
              </w:rPr>
            </w:pPr>
            <w:r w:rsidRPr="00B918CF">
              <w:rPr>
                <w:rFonts w:cstheme="minorHAnsi"/>
                <w:sz w:val="18"/>
                <w:szCs w:val="18"/>
                <w:lang w:val="en-US"/>
              </w:rPr>
              <w:t>B, U</w:t>
            </w:r>
          </w:p>
        </w:tc>
      </w:tr>
      <w:tr w:rsidR="00DB4344" w:rsidRPr="00B918CF" w14:paraId="67CF876E" w14:textId="77777777" w:rsidTr="007C5405">
        <w:trPr>
          <w:cantSplit/>
        </w:trPr>
        <w:tc>
          <w:tcPr>
            <w:tcW w:w="1440" w:type="dxa"/>
            <w:shd w:val="clear" w:color="auto" w:fill="FFFFFF"/>
          </w:tcPr>
          <w:p w14:paraId="6DB73E11" w14:textId="2B030ED0"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lastRenderedPageBreak/>
              <w:t>Completeness / Omission</w:t>
            </w:r>
          </w:p>
        </w:tc>
        <w:tc>
          <w:tcPr>
            <w:tcW w:w="829" w:type="dxa"/>
            <w:shd w:val="clear" w:color="auto" w:fill="FFFFFF"/>
            <w:tcMar>
              <w:left w:w="115" w:type="dxa"/>
              <w:right w:w="173" w:type="dxa"/>
            </w:tcMar>
          </w:tcPr>
          <w:p w14:paraId="1C058951" w14:textId="77457D76"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AE11E7E" w14:textId="063668EA" w:rsidR="003E6697" w:rsidRPr="00B918CF" w:rsidRDefault="003E6697" w:rsidP="003E6697">
            <w:pPr>
              <w:spacing w:after="0"/>
              <w:rPr>
                <w:rFonts w:cstheme="minorHAnsi"/>
                <w:sz w:val="18"/>
                <w:szCs w:val="18"/>
                <w:lang w:val="en-US"/>
              </w:rPr>
            </w:pPr>
            <w:r w:rsidRPr="00B918CF">
              <w:rPr>
                <w:rFonts w:cstheme="minorHAnsi"/>
                <w:sz w:val="18"/>
                <w:szCs w:val="18"/>
                <w:lang w:val="en-US"/>
              </w:rPr>
              <w:t>For each Regulations,</w:t>
            </w:r>
            <w:r w:rsidR="00DB4344">
              <w:rPr>
                <w:rFonts w:cstheme="minorHAnsi"/>
                <w:sz w:val="18"/>
                <w:szCs w:val="18"/>
                <w:lang w:val="en-US"/>
              </w:rPr>
              <w:t xml:space="preserve"> </w:t>
            </w:r>
            <w:r w:rsidRPr="00B918CF">
              <w:rPr>
                <w:rFonts w:cstheme="minorHAnsi"/>
                <w:sz w:val="18"/>
                <w:szCs w:val="18"/>
                <w:lang w:val="en-US"/>
              </w:rPr>
              <w:t>Restrictions,</w:t>
            </w:r>
            <w:r>
              <w:rPr>
                <w:rFonts w:cstheme="minorHAnsi"/>
                <w:sz w:val="18"/>
                <w:szCs w:val="18"/>
                <w:lang w:val="en-US"/>
              </w:rPr>
              <w:t xml:space="preserve"> </w:t>
            </w:r>
            <w:r w:rsidRPr="00B918CF">
              <w:rPr>
                <w:rFonts w:cstheme="minorHAnsi"/>
                <w:sz w:val="18"/>
                <w:szCs w:val="18"/>
                <w:lang w:val="en-US"/>
              </w:rPr>
              <w:t>Recommendations,</w:t>
            </w:r>
            <w:r w:rsidR="00DB4344">
              <w:rPr>
                <w:rFonts w:cstheme="minorHAnsi"/>
                <w:sz w:val="18"/>
                <w:szCs w:val="18"/>
                <w:lang w:val="en-US"/>
              </w:rPr>
              <w:t xml:space="preserve"> or</w:t>
            </w:r>
          </w:p>
          <w:p w14:paraId="46B66620" w14:textId="57172707"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NauticalInformation</w:t>
            </w:r>
            <w:proofErr w:type="spellEnd"/>
            <w:r w:rsidRPr="00B918CF">
              <w:rPr>
                <w:rFonts w:cstheme="minorHAnsi"/>
                <w:sz w:val="18"/>
                <w:szCs w:val="18"/>
                <w:lang w:val="en-US"/>
              </w:rPr>
              <w:t xml:space="preserve"> with</w:t>
            </w:r>
            <w:r>
              <w:rPr>
                <w:rFonts w:cstheme="minorHAnsi"/>
                <w:sz w:val="18"/>
                <w:szCs w:val="18"/>
                <w:lang w:val="en-US"/>
              </w:rPr>
              <w:t xml:space="preserve"> </w:t>
            </w:r>
            <w:r w:rsidRPr="00B918CF">
              <w:rPr>
                <w:rFonts w:cstheme="minorHAnsi"/>
                <w:sz w:val="18"/>
                <w:szCs w:val="18"/>
                <w:lang w:val="en-US"/>
              </w:rPr>
              <w:t>both graphic</w:t>
            </w:r>
            <w:r w:rsidR="00DB4344">
              <w:rPr>
                <w:rFonts w:cstheme="minorHAnsi"/>
                <w:sz w:val="18"/>
                <w:szCs w:val="18"/>
                <w:lang w:val="en-US"/>
              </w:rPr>
              <w:t xml:space="preserve"> </w:t>
            </w:r>
            <w:r w:rsidRPr="00B918CF">
              <w:rPr>
                <w:rFonts w:cstheme="minorHAnsi"/>
                <w:sz w:val="18"/>
                <w:szCs w:val="18"/>
                <w:lang w:val="en-US"/>
              </w:rPr>
              <w:t>and</w:t>
            </w:r>
            <w:r>
              <w:rPr>
                <w:rFonts w:cstheme="minorHAnsi"/>
                <w:sz w:val="18"/>
                <w:szCs w:val="18"/>
                <w:lang w:val="en-US"/>
              </w:rPr>
              <w:t xml:space="preserve"> </w:t>
            </w:r>
            <w:proofErr w:type="spellStart"/>
            <w:r w:rsidRPr="00B918CF">
              <w:rPr>
                <w:rFonts w:cstheme="minorHAnsi"/>
                <w:sz w:val="18"/>
                <w:szCs w:val="18"/>
                <w:lang w:val="en-US"/>
              </w:rPr>
              <w:t>textContent</w:t>
            </w:r>
            <w:proofErr w:type="spellEnd"/>
            <w:r w:rsidRPr="00B918CF">
              <w:rPr>
                <w:rFonts w:cstheme="minorHAnsi"/>
                <w:sz w:val="18"/>
                <w:szCs w:val="18"/>
                <w:lang w:val="en-US"/>
              </w:rPr>
              <w:t xml:space="preserve"> missing.</w:t>
            </w:r>
          </w:p>
        </w:tc>
        <w:tc>
          <w:tcPr>
            <w:tcW w:w="0" w:type="auto"/>
            <w:shd w:val="clear" w:color="auto" w:fill="FFFFFF"/>
          </w:tcPr>
          <w:p w14:paraId="60BA7EC2" w14:textId="1B4D8B6C" w:rsidR="003E6697" w:rsidRPr="00B918CF" w:rsidRDefault="003E6697" w:rsidP="003E6697">
            <w:pPr>
              <w:spacing w:after="0"/>
              <w:rPr>
                <w:rFonts w:cstheme="minorHAnsi"/>
                <w:sz w:val="18"/>
                <w:szCs w:val="18"/>
                <w:lang w:val="en-US"/>
              </w:rPr>
            </w:pPr>
            <w:r w:rsidRPr="00B918CF">
              <w:rPr>
                <w:rFonts w:cstheme="minorHAnsi"/>
                <w:sz w:val="18"/>
                <w:szCs w:val="18"/>
                <w:lang w:val="en-US"/>
              </w:rPr>
              <w:t>Regulations,</w:t>
            </w:r>
            <w:r w:rsidR="00DB4344">
              <w:rPr>
                <w:rFonts w:cstheme="minorHAnsi"/>
                <w:sz w:val="18"/>
                <w:szCs w:val="18"/>
                <w:lang w:val="en-US"/>
              </w:rPr>
              <w:t xml:space="preserve"> </w:t>
            </w:r>
            <w:r w:rsidRPr="00B918CF">
              <w:rPr>
                <w:rFonts w:cstheme="minorHAnsi"/>
                <w:sz w:val="18"/>
                <w:szCs w:val="18"/>
                <w:lang w:val="en-US"/>
              </w:rPr>
              <w:t>Restrictions,</w:t>
            </w:r>
            <w:r w:rsidR="00DB4344">
              <w:rPr>
                <w:rFonts w:cstheme="minorHAnsi"/>
                <w:sz w:val="18"/>
                <w:szCs w:val="18"/>
                <w:lang w:val="en-US"/>
              </w:rPr>
              <w:t xml:space="preserve"> </w:t>
            </w:r>
            <w:r w:rsidRPr="00B918CF">
              <w:rPr>
                <w:rFonts w:cstheme="minorHAnsi"/>
                <w:sz w:val="18"/>
                <w:szCs w:val="18"/>
                <w:lang w:val="en-US"/>
              </w:rPr>
              <w:t>Recommendations,</w:t>
            </w:r>
            <w:r w:rsidR="00DB4344">
              <w:rPr>
                <w:rFonts w:cstheme="minorHAnsi"/>
                <w:sz w:val="18"/>
                <w:szCs w:val="18"/>
                <w:lang w:val="en-US"/>
              </w:rPr>
              <w:t xml:space="preserve"> </w:t>
            </w:r>
            <w:proofErr w:type="spellStart"/>
            <w:r w:rsidRPr="00B918CF">
              <w:rPr>
                <w:rFonts w:cstheme="minorHAnsi"/>
                <w:sz w:val="18"/>
                <w:szCs w:val="18"/>
                <w:lang w:val="en-US"/>
              </w:rPr>
              <w:t>NauticalInformation</w:t>
            </w:r>
            <w:proofErr w:type="spellEnd"/>
            <w:r w:rsidR="00DB4344">
              <w:rPr>
                <w:rFonts w:cstheme="minorHAnsi"/>
                <w:sz w:val="18"/>
                <w:szCs w:val="18"/>
                <w:lang w:val="en-US"/>
              </w:rPr>
              <w:t xml:space="preserve"> </w:t>
            </w:r>
            <w:r w:rsidRPr="00B918CF">
              <w:rPr>
                <w:rFonts w:cstheme="minorHAnsi"/>
                <w:sz w:val="18"/>
                <w:szCs w:val="18"/>
                <w:lang w:val="en-US"/>
              </w:rPr>
              <w:t>not populated.</w:t>
            </w:r>
          </w:p>
        </w:tc>
        <w:tc>
          <w:tcPr>
            <w:tcW w:w="0" w:type="auto"/>
            <w:shd w:val="clear" w:color="auto" w:fill="FFFFFF"/>
          </w:tcPr>
          <w:p w14:paraId="6D9DB888"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Populate at least one of</w:t>
            </w:r>
          </w:p>
          <w:p w14:paraId="56BD345D"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graphic and</w:t>
            </w:r>
          </w:p>
          <w:p w14:paraId="338EB079" w14:textId="77777777"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textContent</w:t>
            </w:r>
            <w:proofErr w:type="spellEnd"/>
            <w:r w:rsidRPr="00B918CF">
              <w:rPr>
                <w:rFonts w:cstheme="minorHAnsi"/>
                <w:sz w:val="18"/>
                <w:szCs w:val="18"/>
                <w:lang w:val="en-US"/>
              </w:rPr>
              <w:t>.</w:t>
            </w:r>
          </w:p>
        </w:tc>
        <w:tc>
          <w:tcPr>
            <w:tcW w:w="0" w:type="auto"/>
            <w:shd w:val="clear" w:color="auto" w:fill="FFFFFF"/>
          </w:tcPr>
          <w:p w14:paraId="0414DFE3" w14:textId="2BB2FC16" w:rsidR="003E6697" w:rsidRPr="00B918CF" w:rsidRDefault="00197FEE" w:rsidP="003E6697">
            <w:pPr>
              <w:spacing w:after="0"/>
              <w:rPr>
                <w:rFonts w:cstheme="minorHAnsi"/>
                <w:sz w:val="18"/>
                <w:szCs w:val="18"/>
                <w:lang w:val="en-US"/>
              </w:rPr>
            </w:pPr>
            <w:r>
              <w:rPr>
                <w:rFonts w:cstheme="minorHAnsi"/>
                <w:sz w:val="18"/>
                <w:szCs w:val="18"/>
                <w:lang w:val="en-US"/>
              </w:rPr>
              <w:t>--</w:t>
            </w:r>
          </w:p>
        </w:tc>
        <w:tc>
          <w:tcPr>
            <w:tcW w:w="0" w:type="auto"/>
          </w:tcPr>
          <w:p w14:paraId="4B25F9B7" w14:textId="76FF668F"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2FDDB758" w14:textId="1E6CB344" w:rsidR="003E6697" w:rsidRPr="00B918CF" w:rsidRDefault="003E6697" w:rsidP="003E6697">
            <w:pPr>
              <w:spacing w:after="0"/>
              <w:rPr>
                <w:rFonts w:cstheme="minorHAnsi"/>
                <w:sz w:val="18"/>
                <w:szCs w:val="18"/>
                <w:lang w:val="en-US"/>
              </w:rPr>
            </w:pPr>
            <w:r w:rsidRPr="00B918CF">
              <w:rPr>
                <w:rFonts w:cstheme="minorHAnsi"/>
                <w:sz w:val="18"/>
                <w:szCs w:val="18"/>
                <w:lang w:val="en-US"/>
              </w:rPr>
              <w:t>B, U</w:t>
            </w:r>
          </w:p>
        </w:tc>
      </w:tr>
      <w:tr w:rsidR="00DB4344" w:rsidRPr="00B918CF" w14:paraId="7340505F" w14:textId="77777777" w:rsidTr="007C5405">
        <w:trPr>
          <w:cantSplit/>
        </w:trPr>
        <w:tc>
          <w:tcPr>
            <w:tcW w:w="1440" w:type="dxa"/>
            <w:shd w:val="clear" w:color="auto" w:fill="FFFFFF"/>
          </w:tcPr>
          <w:p w14:paraId="6C491AEA" w14:textId="2F5C0DC4"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1F8B6659" w14:textId="3FEB0E7B"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308C769C" w14:textId="70C805C2" w:rsidR="003E6697" w:rsidRPr="00B918CF" w:rsidRDefault="003E6697" w:rsidP="003E6697">
            <w:pPr>
              <w:spacing w:after="0"/>
              <w:rPr>
                <w:rFonts w:cstheme="minorHAnsi"/>
                <w:sz w:val="18"/>
                <w:szCs w:val="18"/>
                <w:lang w:val="en-US"/>
              </w:rPr>
            </w:pPr>
            <w:r w:rsidRPr="00B918CF">
              <w:rPr>
                <w:rFonts w:cstheme="minorHAnsi"/>
                <w:sz w:val="18"/>
                <w:szCs w:val="18"/>
                <w:lang w:val="en-US"/>
              </w:rPr>
              <w:t>For each Applicability</w:t>
            </w:r>
            <w:r>
              <w:rPr>
                <w:rFonts w:cstheme="minorHAnsi"/>
                <w:sz w:val="18"/>
                <w:szCs w:val="18"/>
                <w:lang w:val="en-US"/>
              </w:rPr>
              <w:t xml:space="preserve"> </w:t>
            </w:r>
            <w:r w:rsidRPr="00B918CF">
              <w:rPr>
                <w:rFonts w:cstheme="minorHAnsi"/>
                <w:sz w:val="18"/>
                <w:szCs w:val="18"/>
                <w:lang w:val="en-US"/>
              </w:rPr>
              <w:t>without at least one of its</w:t>
            </w:r>
            <w:r>
              <w:rPr>
                <w:rFonts w:cstheme="minorHAnsi"/>
                <w:sz w:val="18"/>
                <w:szCs w:val="18"/>
                <w:lang w:val="en-US"/>
              </w:rPr>
              <w:t xml:space="preserve"> </w:t>
            </w:r>
            <w:r w:rsidRPr="00B918CF">
              <w:rPr>
                <w:rFonts w:cstheme="minorHAnsi"/>
                <w:sz w:val="18"/>
                <w:szCs w:val="18"/>
                <w:lang w:val="en-US"/>
              </w:rPr>
              <w:t>attributes populated</w:t>
            </w:r>
            <w:r w:rsidR="007C5405">
              <w:rPr>
                <w:rFonts w:cstheme="minorHAnsi"/>
                <w:sz w:val="18"/>
                <w:szCs w:val="18"/>
                <w:lang w:val="en-US"/>
              </w:rPr>
              <w:t xml:space="preserve">, or with only </w:t>
            </w:r>
            <w:proofErr w:type="spellStart"/>
            <w:r w:rsidR="007C5405">
              <w:rPr>
                <w:rFonts w:cstheme="minorHAnsi"/>
                <w:sz w:val="18"/>
                <w:szCs w:val="18"/>
                <w:lang w:val="en-US"/>
              </w:rPr>
              <w:t>logicalConnectives</w:t>
            </w:r>
            <w:proofErr w:type="spellEnd"/>
            <w:r w:rsidR="007C5405">
              <w:rPr>
                <w:rFonts w:cstheme="minorHAnsi"/>
                <w:sz w:val="18"/>
                <w:szCs w:val="18"/>
                <w:lang w:val="en-US"/>
              </w:rPr>
              <w:t xml:space="preserve"> populated</w:t>
            </w:r>
            <w:r w:rsidRPr="00B918CF">
              <w:rPr>
                <w:rFonts w:cstheme="minorHAnsi"/>
                <w:sz w:val="18"/>
                <w:szCs w:val="18"/>
                <w:lang w:val="en-US"/>
              </w:rPr>
              <w:t>.</w:t>
            </w:r>
          </w:p>
        </w:tc>
        <w:tc>
          <w:tcPr>
            <w:tcW w:w="0" w:type="auto"/>
            <w:shd w:val="clear" w:color="auto" w:fill="FFFFFF"/>
          </w:tcPr>
          <w:p w14:paraId="326075DE" w14:textId="095FF92F" w:rsidR="003E6697" w:rsidRPr="00B918CF" w:rsidRDefault="003E6697" w:rsidP="003E6697">
            <w:pPr>
              <w:spacing w:after="0"/>
              <w:rPr>
                <w:rFonts w:cstheme="minorHAnsi"/>
                <w:sz w:val="18"/>
                <w:szCs w:val="18"/>
                <w:lang w:val="en-US"/>
              </w:rPr>
            </w:pPr>
            <w:r w:rsidRPr="00B918CF">
              <w:rPr>
                <w:rFonts w:cstheme="minorHAnsi"/>
                <w:sz w:val="18"/>
                <w:szCs w:val="18"/>
                <w:lang w:val="en-US"/>
              </w:rPr>
              <w:t>Applicability is not</w:t>
            </w:r>
            <w:r w:rsidR="00DB4344">
              <w:rPr>
                <w:rFonts w:cstheme="minorHAnsi"/>
                <w:sz w:val="18"/>
                <w:szCs w:val="18"/>
                <w:lang w:val="en-US"/>
              </w:rPr>
              <w:t xml:space="preserve"> </w:t>
            </w:r>
            <w:r w:rsidRPr="00B918CF">
              <w:rPr>
                <w:rFonts w:cstheme="minorHAnsi"/>
                <w:sz w:val="18"/>
                <w:szCs w:val="18"/>
                <w:lang w:val="en-US"/>
              </w:rPr>
              <w:t>populated with meaningful information.</w:t>
            </w:r>
          </w:p>
        </w:tc>
        <w:tc>
          <w:tcPr>
            <w:tcW w:w="0" w:type="auto"/>
            <w:shd w:val="clear" w:color="auto" w:fill="FFFFFF"/>
          </w:tcPr>
          <w:p w14:paraId="399697B2"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Populate at least one</w:t>
            </w:r>
          </w:p>
          <w:p w14:paraId="61465D88" w14:textId="37C4CAA7" w:rsidR="003E6697" w:rsidRPr="00B918CF" w:rsidRDefault="003E6697" w:rsidP="003E6697">
            <w:pPr>
              <w:spacing w:after="0"/>
              <w:rPr>
                <w:rFonts w:cstheme="minorHAnsi"/>
                <w:sz w:val="18"/>
                <w:szCs w:val="18"/>
                <w:lang w:val="en-US"/>
              </w:rPr>
            </w:pPr>
            <w:r w:rsidRPr="00B918CF">
              <w:rPr>
                <w:rFonts w:cstheme="minorHAnsi"/>
                <w:sz w:val="18"/>
                <w:szCs w:val="18"/>
                <w:lang w:val="en-US"/>
              </w:rPr>
              <w:t>attribute of Applicability</w:t>
            </w:r>
            <w:r w:rsidR="007C5405">
              <w:rPr>
                <w:rFonts w:cstheme="minorHAnsi"/>
                <w:sz w:val="18"/>
                <w:szCs w:val="18"/>
                <w:lang w:val="en-US"/>
              </w:rPr>
              <w:t xml:space="preserve"> other than </w:t>
            </w:r>
            <w:proofErr w:type="spellStart"/>
            <w:r w:rsidR="007C5405">
              <w:rPr>
                <w:rFonts w:cstheme="minorHAnsi"/>
                <w:sz w:val="18"/>
                <w:szCs w:val="18"/>
                <w:lang w:val="en-US"/>
              </w:rPr>
              <w:t>logicalConnectives</w:t>
            </w:r>
            <w:proofErr w:type="spellEnd"/>
            <w:r w:rsidRPr="00B918CF">
              <w:rPr>
                <w:rFonts w:cstheme="minorHAnsi"/>
                <w:sz w:val="18"/>
                <w:szCs w:val="18"/>
                <w:lang w:val="en-US"/>
              </w:rPr>
              <w:t>.</w:t>
            </w:r>
          </w:p>
        </w:tc>
        <w:tc>
          <w:tcPr>
            <w:tcW w:w="0" w:type="auto"/>
            <w:shd w:val="clear" w:color="auto" w:fill="FFFFFF"/>
          </w:tcPr>
          <w:p w14:paraId="637F0A63" w14:textId="274FBECC" w:rsidR="003E6697" w:rsidRPr="00B918CF" w:rsidRDefault="00197FEE" w:rsidP="003E6697">
            <w:pPr>
              <w:spacing w:after="0"/>
              <w:rPr>
                <w:rFonts w:cstheme="minorHAnsi"/>
                <w:sz w:val="18"/>
                <w:szCs w:val="18"/>
                <w:lang w:val="en-US"/>
              </w:rPr>
            </w:pPr>
            <w:r>
              <w:rPr>
                <w:rFonts w:cstheme="minorHAnsi"/>
                <w:sz w:val="18"/>
                <w:szCs w:val="18"/>
                <w:lang w:val="en-US"/>
              </w:rPr>
              <w:t>PS 12.16</w:t>
            </w:r>
          </w:p>
        </w:tc>
        <w:tc>
          <w:tcPr>
            <w:tcW w:w="0" w:type="auto"/>
          </w:tcPr>
          <w:p w14:paraId="43E968C8" w14:textId="52C9E2C0"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1BBE6BF5" w14:textId="0AE9BC4C" w:rsidR="003E6697" w:rsidRPr="00B918CF" w:rsidRDefault="003E6697" w:rsidP="003E6697">
            <w:pPr>
              <w:spacing w:after="0"/>
              <w:rPr>
                <w:rFonts w:cstheme="minorHAnsi"/>
                <w:sz w:val="18"/>
                <w:szCs w:val="18"/>
                <w:lang w:val="en-US"/>
              </w:rPr>
            </w:pPr>
            <w:r w:rsidRPr="00B918CF">
              <w:rPr>
                <w:rFonts w:cstheme="minorHAnsi"/>
                <w:sz w:val="18"/>
                <w:szCs w:val="18"/>
                <w:lang w:val="en-US"/>
              </w:rPr>
              <w:t>B, U</w:t>
            </w:r>
          </w:p>
        </w:tc>
      </w:tr>
      <w:tr w:rsidR="007C5405" w:rsidRPr="00B918CF" w14:paraId="7EE3B1DD" w14:textId="77777777" w:rsidTr="007C5405">
        <w:trPr>
          <w:cantSplit/>
        </w:trPr>
        <w:tc>
          <w:tcPr>
            <w:tcW w:w="1440" w:type="dxa"/>
            <w:shd w:val="clear" w:color="auto" w:fill="FFFFFF"/>
          </w:tcPr>
          <w:p w14:paraId="152C4A16" w14:textId="432171B4" w:rsidR="007C5405" w:rsidRPr="00475EC5" w:rsidRDefault="007C5405" w:rsidP="007C5405">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5F22EF8E" w14:textId="77777777" w:rsidR="007C5405" w:rsidRPr="00AC1FEA" w:rsidRDefault="007C5405" w:rsidP="007C5405">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A4CF1F3" w14:textId="6E538E49" w:rsidR="007C5405" w:rsidRPr="00B918CF" w:rsidRDefault="007C5405" w:rsidP="007C5405">
            <w:pPr>
              <w:spacing w:after="0"/>
              <w:rPr>
                <w:rFonts w:cstheme="minorHAnsi"/>
                <w:sz w:val="18"/>
                <w:szCs w:val="18"/>
                <w:lang w:val="en-US"/>
              </w:rPr>
            </w:pPr>
            <w:r>
              <w:rPr>
                <w:rFonts w:cstheme="minorHAnsi"/>
                <w:sz w:val="18"/>
                <w:szCs w:val="18"/>
                <w:lang w:val="en-US"/>
              </w:rPr>
              <w:t xml:space="preserve">For each </w:t>
            </w:r>
            <w:r w:rsidRPr="007C5405">
              <w:rPr>
                <w:rFonts w:cstheme="minorHAnsi"/>
                <w:sz w:val="18"/>
                <w:szCs w:val="18"/>
                <w:lang w:val="en-US"/>
              </w:rPr>
              <w:t>Applicability</w:t>
            </w:r>
            <w:r>
              <w:rPr>
                <w:rFonts w:cstheme="minorHAnsi"/>
                <w:sz w:val="18"/>
                <w:szCs w:val="18"/>
                <w:lang w:val="en-US"/>
              </w:rPr>
              <w:t xml:space="preserve"> with </w:t>
            </w:r>
            <w:proofErr w:type="spellStart"/>
            <w:r w:rsidRPr="00E765B9">
              <w:rPr>
                <w:rFonts w:cstheme="minorHAnsi"/>
                <w:i/>
                <w:iCs/>
                <w:sz w:val="18"/>
                <w:szCs w:val="18"/>
                <w:lang w:val="en-US"/>
              </w:rPr>
              <w:t>logicalConnectives</w:t>
            </w:r>
            <w:proofErr w:type="spellEnd"/>
            <w:r>
              <w:rPr>
                <w:rFonts w:cstheme="minorHAnsi"/>
                <w:sz w:val="18"/>
                <w:szCs w:val="18"/>
                <w:lang w:val="en-US"/>
              </w:rPr>
              <w:t xml:space="preserve"> missing AND [more than one of the other attributes populated OR more than one </w:t>
            </w:r>
            <w:proofErr w:type="spellStart"/>
            <w:r w:rsidRPr="00DD1B0E">
              <w:rPr>
                <w:rFonts w:cstheme="minorHAnsi"/>
                <w:i/>
                <w:iCs/>
                <w:sz w:val="18"/>
                <w:szCs w:val="18"/>
                <w:lang w:val="en-US"/>
              </w:rPr>
              <w:t>vesselsMeasurements</w:t>
            </w:r>
            <w:proofErr w:type="spellEnd"/>
            <w:r w:rsidRPr="00DD1B0E">
              <w:rPr>
                <w:rFonts w:cstheme="minorHAnsi"/>
                <w:sz w:val="18"/>
                <w:szCs w:val="18"/>
                <w:lang w:val="en-US"/>
              </w:rPr>
              <w:t>]</w:t>
            </w:r>
          </w:p>
        </w:tc>
        <w:tc>
          <w:tcPr>
            <w:tcW w:w="0" w:type="auto"/>
            <w:shd w:val="clear" w:color="auto" w:fill="FFFFFF"/>
          </w:tcPr>
          <w:p w14:paraId="54EAEF89" w14:textId="16866695" w:rsidR="007C5405" w:rsidRPr="00B918CF" w:rsidRDefault="007C5405" w:rsidP="007C5405">
            <w:pPr>
              <w:spacing w:after="0"/>
              <w:rPr>
                <w:rFonts w:cstheme="minorHAnsi"/>
                <w:sz w:val="18"/>
                <w:szCs w:val="18"/>
                <w:lang w:val="en-US"/>
              </w:rPr>
            </w:pPr>
            <w:r>
              <w:rPr>
                <w:rFonts w:cstheme="minorHAnsi"/>
                <w:sz w:val="18"/>
                <w:szCs w:val="18"/>
                <w:lang w:val="en-US"/>
              </w:rPr>
              <w:t>Logical connective not encoded in Applicability instance</w:t>
            </w:r>
          </w:p>
        </w:tc>
        <w:tc>
          <w:tcPr>
            <w:tcW w:w="0" w:type="auto"/>
            <w:shd w:val="clear" w:color="auto" w:fill="FFFFFF"/>
          </w:tcPr>
          <w:p w14:paraId="53F44910" w14:textId="3D1A1083" w:rsidR="007C5405" w:rsidRPr="00B918CF" w:rsidRDefault="007C5405" w:rsidP="007C5405">
            <w:pPr>
              <w:spacing w:after="0"/>
              <w:rPr>
                <w:rFonts w:cstheme="minorHAnsi"/>
                <w:sz w:val="18"/>
                <w:szCs w:val="18"/>
                <w:lang w:val="en-US"/>
              </w:rPr>
            </w:pPr>
            <w:r>
              <w:rPr>
                <w:rFonts w:cstheme="minorHAnsi"/>
                <w:sz w:val="18"/>
                <w:szCs w:val="18"/>
                <w:lang w:val="en-US"/>
              </w:rPr>
              <w:t xml:space="preserve">Add the appropriate value of </w:t>
            </w:r>
            <w:proofErr w:type="spellStart"/>
            <w:r>
              <w:rPr>
                <w:rFonts w:cstheme="minorHAnsi"/>
                <w:sz w:val="18"/>
                <w:szCs w:val="18"/>
                <w:lang w:val="en-US"/>
              </w:rPr>
              <w:t>logicalConnectives</w:t>
            </w:r>
            <w:proofErr w:type="spellEnd"/>
            <w:r>
              <w:rPr>
                <w:rFonts w:cstheme="minorHAnsi"/>
                <w:sz w:val="18"/>
                <w:szCs w:val="18"/>
                <w:lang w:val="en-US"/>
              </w:rPr>
              <w:t>.</w:t>
            </w:r>
          </w:p>
        </w:tc>
        <w:tc>
          <w:tcPr>
            <w:tcW w:w="0" w:type="auto"/>
            <w:shd w:val="clear" w:color="auto" w:fill="FFFFFF"/>
          </w:tcPr>
          <w:p w14:paraId="5DA3D309" w14:textId="2BF835C7" w:rsidR="007C5405" w:rsidRDefault="007C5405" w:rsidP="007C5405">
            <w:pPr>
              <w:spacing w:after="0"/>
              <w:rPr>
                <w:rFonts w:cstheme="minorHAnsi"/>
                <w:sz w:val="18"/>
                <w:szCs w:val="18"/>
                <w:lang w:val="en-US"/>
              </w:rPr>
            </w:pPr>
            <w:r>
              <w:rPr>
                <w:rFonts w:cstheme="minorHAnsi"/>
                <w:sz w:val="18"/>
                <w:szCs w:val="18"/>
                <w:lang w:val="en-US"/>
              </w:rPr>
              <w:t>DCEG 12.1.1</w:t>
            </w:r>
          </w:p>
        </w:tc>
        <w:tc>
          <w:tcPr>
            <w:tcW w:w="0" w:type="auto"/>
          </w:tcPr>
          <w:p w14:paraId="70E3F382" w14:textId="6C33D201" w:rsidR="007C5405" w:rsidRDefault="007C5405" w:rsidP="007C5405">
            <w:pPr>
              <w:spacing w:after="0"/>
              <w:rPr>
                <w:rFonts w:cstheme="minorHAnsi"/>
                <w:sz w:val="18"/>
                <w:szCs w:val="18"/>
                <w:lang w:val="en-US"/>
              </w:rPr>
            </w:pPr>
            <w:r>
              <w:rPr>
                <w:rFonts w:cstheme="minorHAnsi"/>
                <w:sz w:val="18"/>
                <w:szCs w:val="18"/>
                <w:lang w:val="en-US"/>
              </w:rPr>
              <w:t>W</w:t>
            </w:r>
          </w:p>
        </w:tc>
        <w:tc>
          <w:tcPr>
            <w:tcW w:w="0" w:type="auto"/>
          </w:tcPr>
          <w:p w14:paraId="7401AA00" w14:textId="1B0C71D8" w:rsidR="007C5405" w:rsidRPr="00B918CF" w:rsidRDefault="007C5405" w:rsidP="007C5405">
            <w:pPr>
              <w:spacing w:after="0"/>
              <w:rPr>
                <w:rFonts w:cstheme="minorHAnsi"/>
                <w:sz w:val="18"/>
                <w:szCs w:val="18"/>
                <w:lang w:val="en-US"/>
              </w:rPr>
            </w:pPr>
            <w:r>
              <w:rPr>
                <w:rFonts w:cstheme="minorHAnsi"/>
                <w:sz w:val="18"/>
                <w:szCs w:val="18"/>
                <w:lang w:val="en-US"/>
              </w:rPr>
              <w:t>B, U</w:t>
            </w:r>
          </w:p>
        </w:tc>
      </w:tr>
      <w:tr w:rsidR="000A3916" w:rsidRPr="00B918CF" w14:paraId="756CEAA6" w14:textId="77777777" w:rsidTr="007C5405">
        <w:trPr>
          <w:cantSplit/>
        </w:trPr>
        <w:tc>
          <w:tcPr>
            <w:tcW w:w="1440" w:type="dxa"/>
            <w:shd w:val="clear" w:color="auto" w:fill="FFFFFF"/>
          </w:tcPr>
          <w:p w14:paraId="7B084917" w14:textId="74D7D41E" w:rsidR="000A3916" w:rsidRPr="00475EC5" w:rsidRDefault="000A3916" w:rsidP="000A3916">
            <w:pPr>
              <w:spacing w:after="0"/>
              <w:jc w:val="left"/>
              <w:rPr>
                <w:rFonts w:cstheme="minorHAnsi"/>
                <w:sz w:val="18"/>
                <w:szCs w:val="18"/>
                <w:lang w:val="en-US"/>
              </w:rPr>
            </w:pPr>
            <w:r>
              <w:rPr>
                <w:rFonts w:cstheme="minorHAnsi"/>
                <w:sz w:val="18"/>
                <w:szCs w:val="18"/>
                <w:lang w:val="en-US"/>
              </w:rPr>
              <w:t>Logical Consistency / Domain Consistency</w:t>
            </w:r>
          </w:p>
        </w:tc>
        <w:tc>
          <w:tcPr>
            <w:tcW w:w="829" w:type="dxa"/>
            <w:shd w:val="clear" w:color="auto" w:fill="FFFFFF"/>
            <w:tcMar>
              <w:left w:w="115" w:type="dxa"/>
              <w:right w:w="173" w:type="dxa"/>
            </w:tcMar>
          </w:tcPr>
          <w:p w14:paraId="07E90161" w14:textId="77777777" w:rsidR="000A3916" w:rsidRPr="00AC1FEA" w:rsidRDefault="000A3916" w:rsidP="000A3916">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0E689D5" w14:textId="7DC294A3" w:rsidR="000A3916" w:rsidRDefault="000A3916" w:rsidP="000A3916">
            <w:pPr>
              <w:spacing w:after="0"/>
              <w:rPr>
                <w:rFonts w:cstheme="minorHAnsi"/>
                <w:sz w:val="18"/>
                <w:szCs w:val="18"/>
                <w:lang w:val="en-US"/>
              </w:rPr>
            </w:pPr>
            <w:r>
              <w:rPr>
                <w:rFonts w:cstheme="minorHAnsi"/>
                <w:sz w:val="18"/>
                <w:szCs w:val="18"/>
                <w:lang w:val="en-US"/>
              </w:rPr>
              <w:t xml:space="preserve">For each Applicability with mutually inconsistent values of vessel measurements in the attribute </w:t>
            </w:r>
            <w:proofErr w:type="spellStart"/>
            <w:r w:rsidRPr="007C60E3">
              <w:rPr>
                <w:rFonts w:cstheme="minorHAnsi"/>
                <w:i/>
                <w:iCs/>
                <w:sz w:val="18"/>
                <w:szCs w:val="18"/>
                <w:lang w:val="en-US"/>
              </w:rPr>
              <w:t>vesselsMeasurements</w:t>
            </w:r>
            <w:proofErr w:type="spellEnd"/>
          </w:p>
        </w:tc>
        <w:tc>
          <w:tcPr>
            <w:tcW w:w="0" w:type="auto"/>
            <w:shd w:val="clear" w:color="auto" w:fill="FFFFFF"/>
          </w:tcPr>
          <w:p w14:paraId="77426E91" w14:textId="029A1196" w:rsidR="000A3916" w:rsidRDefault="000A3916" w:rsidP="000A3916">
            <w:pPr>
              <w:spacing w:after="0"/>
              <w:rPr>
                <w:rFonts w:cstheme="minorHAnsi"/>
                <w:sz w:val="18"/>
                <w:szCs w:val="18"/>
                <w:lang w:val="en-US"/>
              </w:rPr>
            </w:pPr>
            <w:r>
              <w:rPr>
                <w:rFonts w:cstheme="minorHAnsi"/>
                <w:sz w:val="18"/>
                <w:szCs w:val="18"/>
                <w:lang w:val="en-US"/>
              </w:rPr>
              <w:t>Vessel measurements are mutually inconsistent</w:t>
            </w:r>
          </w:p>
        </w:tc>
        <w:tc>
          <w:tcPr>
            <w:tcW w:w="0" w:type="auto"/>
            <w:shd w:val="clear" w:color="auto" w:fill="FFFFFF"/>
          </w:tcPr>
          <w:p w14:paraId="4A98A7BD" w14:textId="62648B95" w:rsidR="000A3916" w:rsidRDefault="000A3916" w:rsidP="000A3916">
            <w:pPr>
              <w:spacing w:after="0"/>
              <w:rPr>
                <w:rFonts w:cstheme="minorHAnsi"/>
                <w:sz w:val="18"/>
                <w:szCs w:val="18"/>
                <w:lang w:val="en-US"/>
              </w:rPr>
            </w:pPr>
            <w:r>
              <w:rPr>
                <w:rFonts w:cstheme="minorHAnsi"/>
                <w:sz w:val="18"/>
                <w:szCs w:val="18"/>
                <w:lang w:val="en-US"/>
              </w:rPr>
              <w:t>Correct the inconsistency</w:t>
            </w:r>
          </w:p>
        </w:tc>
        <w:tc>
          <w:tcPr>
            <w:tcW w:w="0" w:type="auto"/>
            <w:shd w:val="clear" w:color="auto" w:fill="FFFFFF"/>
          </w:tcPr>
          <w:p w14:paraId="5D67C943" w14:textId="7D0BEF88" w:rsidR="000A3916" w:rsidRDefault="000A3916" w:rsidP="000A3916">
            <w:pPr>
              <w:spacing w:after="0"/>
              <w:rPr>
                <w:rFonts w:cstheme="minorHAnsi"/>
                <w:sz w:val="18"/>
                <w:szCs w:val="18"/>
                <w:lang w:val="en-US"/>
              </w:rPr>
            </w:pPr>
            <w:r>
              <w:rPr>
                <w:rFonts w:cstheme="minorHAnsi"/>
                <w:sz w:val="18"/>
                <w:szCs w:val="18"/>
                <w:lang w:val="en-US"/>
              </w:rPr>
              <w:t>DCEG 12.1.1</w:t>
            </w:r>
          </w:p>
        </w:tc>
        <w:tc>
          <w:tcPr>
            <w:tcW w:w="0" w:type="auto"/>
          </w:tcPr>
          <w:p w14:paraId="71A0F3BE" w14:textId="4DF12519" w:rsidR="000A3916" w:rsidRDefault="000A3916" w:rsidP="000A3916">
            <w:pPr>
              <w:spacing w:after="0"/>
              <w:rPr>
                <w:rFonts w:cstheme="minorHAnsi"/>
                <w:sz w:val="18"/>
                <w:szCs w:val="18"/>
                <w:lang w:val="en-US"/>
              </w:rPr>
            </w:pPr>
            <w:r>
              <w:rPr>
                <w:rFonts w:cstheme="minorHAnsi"/>
                <w:sz w:val="18"/>
                <w:szCs w:val="18"/>
                <w:lang w:val="en-US"/>
              </w:rPr>
              <w:t>W</w:t>
            </w:r>
          </w:p>
        </w:tc>
        <w:tc>
          <w:tcPr>
            <w:tcW w:w="0" w:type="auto"/>
          </w:tcPr>
          <w:p w14:paraId="46B3A926" w14:textId="3729111D" w:rsidR="000A3916" w:rsidRDefault="000A3916" w:rsidP="000A3916">
            <w:pPr>
              <w:spacing w:after="0"/>
              <w:rPr>
                <w:rFonts w:cstheme="minorHAnsi"/>
                <w:sz w:val="18"/>
                <w:szCs w:val="18"/>
                <w:lang w:val="en-US"/>
              </w:rPr>
            </w:pPr>
            <w:r>
              <w:rPr>
                <w:rFonts w:cstheme="minorHAnsi"/>
                <w:sz w:val="18"/>
                <w:szCs w:val="18"/>
                <w:lang w:val="en-US"/>
              </w:rPr>
              <w:t>B, U</w:t>
            </w:r>
          </w:p>
        </w:tc>
      </w:tr>
      <w:tr w:rsidR="00DB4344" w:rsidRPr="00B918CF" w14:paraId="7B3950AE" w14:textId="77777777" w:rsidTr="007C5405">
        <w:trPr>
          <w:cantSplit/>
        </w:trPr>
        <w:tc>
          <w:tcPr>
            <w:tcW w:w="1440" w:type="dxa"/>
            <w:shd w:val="clear" w:color="auto" w:fill="FFFFFF"/>
          </w:tcPr>
          <w:p w14:paraId="7ED14128" w14:textId="54AD526D"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05583976" w14:textId="37974CD7"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3AA5566" w14:textId="735108D6" w:rsidR="003E6697" w:rsidRPr="00B918CF" w:rsidRDefault="003E6697" w:rsidP="003E6697">
            <w:pPr>
              <w:spacing w:after="0"/>
              <w:rPr>
                <w:rFonts w:cstheme="minorHAnsi"/>
                <w:sz w:val="18"/>
                <w:szCs w:val="18"/>
                <w:lang w:val="en-US"/>
              </w:rPr>
            </w:pPr>
            <w:r w:rsidRPr="00B918CF">
              <w:rPr>
                <w:rFonts w:cstheme="minorHAnsi"/>
                <w:sz w:val="18"/>
                <w:szCs w:val="18"/>
                <w:lang w:val="en-US"/>
              </w:rPr>
              <w:t>For each</w:t>
            </w:r>
            <w:r>
              <w:rPr>
                <w:rFonts w:cstheme="minorHAnsi"/>
                <w:sz w:val="18"/>
                <w:szCs w:val="18"/>
                <w:lang w:val="en-US"/>
              </w:rPr>
              <w:t xml:space="preserve"> </w:t>
            </w:r>
            <w:proofErr w:type="spellStart"/>
            <w:r w:rsidRPr="00B918CF">
              <w:rPr>
                <w:rFonts w:cstheme="minorHAnsi"/>
                <w:sz w:val="18"/>
                <w:szCs w:val="18"/>
                <w:lang w:val="en-US"/>
              </w:rPr>
              <w:t>NonStandardWorkingDay</w:t>
            </w:r>
            <w:proofErr w:type="spellEnd"/>
          </w:p>
          <w:p w14:paraId="226BE235" w14:textId="62084F76" w:rsidR="003E6697" w:rsidRPr="00B918CF" w:rsidRDefault="003E6697" w:rsidP="003E6697">
            <w:pPr>
              <w:spacing w:after="0"/>
              <w:rPr>
                <w:rFonts w:cstheme="minorHAnsi"/>
                <w:sz w:val="18"/>
                <w:szCs w:val="18"/>
                <w:lang w:val="en-US"/>
              </w:rPr>
            </w:pPr>
            <w:r w:rsidRPr="00B918CF">
              <w:rPr>
                <w:rFonts w:cstheme="minorHAnsi"/>
                <w:sz w:val="18"/>
                <w:szCs w:val="18"/>
                <w:lang w:val="en-US"/>
              </w:rPr>
              <w:t xml:space="preserve">with all of </w:t>
            </w:r>
            <w:proofErr w:type="spellStart"/>
            <w:r w:rsidRPr="00B918CF">
              <w:rPr>
                <w:rFonts w:cstheme="minorHAnsi"/>
                <w:sz w:val="18"/>
                <w:szCs w:val="18"/>
                <w:lang w:val="en-US"/>
              </w:rPr>
              <w:t>dateFixed</w:t>
            </w:r>
            <w:proofErr w:type="spellEnd"/>
            <w:r w:rsidRPr="00B918CF">
              <w:rPr>
                <w:rFonts w:cstheme="minorHAnsi"/>
                <w:sz w:val="18"/>
                <w:szCs w:val="18"/>
                <w:lang w:val="en-US"/>
              </w:rPr>
              <w:t>,</w:t>
            </w:r>
            <w:r>
              <w:rPr>
                <w:rFonts w:cstheme="minorHAnsi"/>
                <w:sz w:val="18"/>
                <w:szCs w:val="18"/>
                <w:lang w:val="en-US"/>
              </w:rPr>
              <w:t xml:space="preserve"> </w:t>
            </w:r>
            <w:proofErr w:type="spellStart"/>
            <w:r w:rsidRPr="00B918CF">
              <w:rPr>
                <w:rFonts w:cstheme="minorHAnsi"/>
                <w:sz w:val="18"/>
                <w:szCs w:val="18"/>
                <w:lang w:val="en-US"/>
              </w:rPr>
              <w:t>dateVariable</w:t>
            </w:r>
            <w:proofErr w:type="spellEnd"/>
            <w:r w:rsidRPr="00B918CF">
              <w:rPr>
                <w:rFonts w:cstheme="minorHAnsi"/>
                <w:sz w:val="18"/>
                <w:szCs w:val="18"/>
                <w:lang w:val="en-US"/>
              </w:rPr>
              <w:t>, and</w:t>
            </w:r>
            <w:r>
              <w:rPr>
                <w:rFonts w:cstheme="minorHAnsi"/>
                <w:sz w:val="18"/>
                <w:szCs w:val="18"/>
                <w:lang w:val="en-US"/>
              </w:rPr>
              <w:t xml:space="preserve"> </w:t>
            </w:r>
            <w:r w:rsidRPr="00B918CF">
              <w:rPr>
                <w:rFonts w:cstheme="minorHAnsi"/>
                <w:sz w:val="18"/>
                <w:szCs w:val="18"/>
                <w:lang w:val="en-US"/>
              </w:rPr>
              <w:t>information missing.</w:t>
            </w:r>
          </w:p>
        </w:tc>
        <w:tc>
          <w:tcPr>
            <w:tcW w:w="0" w:type="auto"/>
            <w:shd w:val="clear" w:color="auto" w:fill="FFFFFF"/>
          </w:tcPr>
          <w:p w14:paraId="4FCAB85C" w14:textId="73DD4CF0"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NonStandardWorkingDay</w:t>
            </w:r>
            <w:proofErr w:type="spellEnd"/>
            <w:r w:rsidRPr="00B918CF">
              <w:rPr>
                <w:rFonts w:cstheme="minorHAnsi"/>
                <w:sz w:val="18"/>
                <w:szCs w:val="18"/>
                <w:lang w:val="en-US"/>
              </w:rPr>
              <w:t xml:space="preserve"> not populated with meaningful information.</w:t>
            </w:r>
          </w:p>
        </w:tc>
        <w:tc>
          <w:tcPr>
            <w:tcW w:w="0" w:type="auto"/>
            <w:shd w:val="clear" w:color="auto" w:fill="FFFFFF"/>
          </w:tcPr>
          <w:p w14:paraId="2F0F7D36"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Populate at least one of</w:t>
            </w:r>
          </w:p>
          <w:p w14:paraId="004347A7" w14:textId="77777777"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dateFixed</w:t>
            </w:r>
            <w:proofErr w:type="spellEnd"/>
            <w:r w:rsidRPr="00B918CF">
              <w:rPr>
                <w:rFonts w:cstheme="minorHAnsi"/>
                <w:sz w:val="18"/>
                <w:szCs w:val="18"/>
                <w:lang w:val="en-US"/>
              </w:rPr>
              <w:t>,</w:t>
            </w:r>
          </w:p>
          <w:p w14:paraId="30208CA3" w14:textId="77777777"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dateVariable</w:t>
            </w:r>
            <w:proofErr w:type="spellEnd"/>
            <w:r w:rsidRPr="00B918CF">
              <w:rPr>
                <w:rFonts w:cstheme="minorHAnsi"/>
                <w:sz w:val="18"/>
                <w:szCs w:val="18"/>
                <w:lang w:val="en-US"/>
              </w:rPr>
              <w:t>, and</w:t>
            </w:r>
          </w:p>
          <w:p w14:paraId="6BC0212E"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information.</w:t>
            </w:r>
          </w:p>
        </w:tc>
        <w:tc>
          <w:tcPr>
            <w:tcW w:w="0" w:type="auto"/>
            <w:shd w:val="clear" w:color="auto" w:fill="FFFFFF"/>
          </w:tcPr>
          <w:p w14:paraId="44C5D361" w14:textId="3C81AEBC" w:rsidR="003E6697" w:rsidRPr="00B918CF" w:rsidRDefault="00197FEE" w:rsidP="003E6697">
            <w:pPr>
              <w:spacing w:after="0"/>
              <w:rPr>
                <w:rFonts w:cstheme="minorHAnsi"/>
                <w:sz w:val="18"/>
                <w:szCs w:val="18"/>
                <w:lang w:val="en-US"/>
              </w:rPr>
            </w:pPr>
            <w:r>
              <w:rPr>
                <w:rFonts w:cstheme="minorHAnsi"/>
                <w:sz w:val="18"/>
                <w:szCs w:val="18"/>
                <w:lang w:val="en-US"/>
              </w:rPr>
              <w:t>--</w:t>
            </w:r>
          </w:p>
        </w:tc>
        <w:tc>
          <w:tcPr>
            <w:tcW w:w="0" w:type="auto"/>
          </w:tcPr>
          <w:p w14:paraId="0E8C06D7" w14:textId="6C371D0F"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744AF8D7" w14:textId="6C658AD5" w:rsidR="003E6697" w:rsidRPr="00B918CF" w:rsidRDefault="003E6697" w:rsidP="003E6697">
            <w:pPr>
              <w:spacing w:after="0"/>
              <w:rPr>
                <w:rFonts w:cstheme="minorHAnsi"/>
                <w:sz w:val="18"/>
                <w:szCs w:val="18"/>
                <w:lang w:val="en-US"/>
              </w:rPr>
            </w:pPr>
            <w:r w:rsidRPr="00B918CF">
              <w:rPr>
                <w:rFonts w:cstheme="minorHAnsi"/>
                <w:sz w:val="18"/>
                <w:szCs w:val="18"/>
                <w:lang w:val="en-US"/>
              </w:rPr>
              <w:t>B, U</w:t>
            </w:r>
          </w:p>
        </w:tc>
      </w:tr>
      <w:tr w:rsidR="00DB4344" w:rsidRPr="00B918CF" w14:paraId="3C4E6843" w14:textId="77777777" w:rsidTr="007C5405">
        <w:trPr>
          <w:cantSplit/>
        </w:trPr>
        <w:tc>
          <w:tcPr>
            <w:tcW w:w="1440" w:type="dxa"/>
            <w:shd w:val="clear" w:color="auto" w:fill="FFFFFF"/>
          </w:tcPr>
          <w:p w14:paraId="4E578C49" w14:textId="7988E7A0"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60D917B9" w14:textId="426BAADF"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23946ED" w14:textId="3E48B88C" w:rsidR="003E6697" w:rsidRPr="00B918CF" w:rsidRDefault="003E6697" w:rsidP="003E6697">
            <w:pPr>
              <w:spacing w:after="0"/>
              <w:rPr>
                <w:rFonts w:cstheme="minorHAnsi"/>
                <w:sz w:val="18"/>
                <w:szCs w:val="18"/>
                <w:lang w:val="en-US"/>
              </w:rPr>
            </w:pPr>
            <w:r w:rsidRPr="00B918CF">
              <w:rPr>
                <w:rFonts w:cstheme="minorHAnsi"/>
                <w:sz w:val="18"/>
                <w:szCs w:val="18"/>
                <w:lang w:val="en-US"/>
              </w:rPr>
              <w:t xml:space="preserve">For each </w:t>
            </w:r>
            <w:proofErr w:type="spellStart"/>
            <w:r w:rsidRPr="00B918CF">
              <w:rPr>
                <w:rFonts w:cstheme="minorHAnsi"/>
                <w:sz w:val="18"/>
                <w:szCs w:val="18"/>
                <w:lang w:val="en-US"/>
              </w:rPr>
              <w:t>ContactDetails</w:t>
            </w:r>
            <w:proofErr w:type="spellEnd"/>
            <w:r>
              <w:rPr>
                <w:rFonts w:cstheme="minorHAnsi"/>
                <w:sz w:val="18"/>
                <w:szCs w:val="18"/>
                <w:lang w:val="en-US"/>
              </w:rPr>
              <w:t xml:space="preserve"> with all attributes missing</w:t>
            </w:r>
            <w:r w:rsidRPr="00B918CF">
              <w:rPr>
                <w:rFonts w:cstheme="minorHAnsi"/>
                <w:sz w:val="18"/>
                <w:szCs w:val="18"/>
                <w:lang w:val="en-US"/>
              </w:rPr>
              <w:t>.</w:t>
            </w:r>
          </w:p>
        </w:tc>
        <w:tc>
          <w:tcPr>
            <w:tcW w:w="0" w:type="auto"/>
            <w:shd w:val="clear" w:color="auto" w:fill="FFFFFF"/>
          </w:tcPr>
          <w:p w14:paraId="60C2880C" w14:textId="06DCB492"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ContactDetails</w:t>
            </w:r>
            <w:proofErr w:type="spellEnd"/>
            <w:r w:rsidRPr="00B918CF">
              <w:rPr>
                <w:rFonts w:cstheme="minorHAnsi"/>
                <w:sz w:val="18"/>
                <w:szCs w:val="18"/>
                <w:lang w:val="en-US"/>
              </w:rPr>
              <w:t xml:space="preserve"> not</w:t>
            </w:r>
            <w:r>
              <w:rPr>
                <w:rFonts w:cstheme="minorHAnsi"/>
                <w:sz w:val="18"/>
                <w:szCs w:val="18"/>
                <w:lang w:val="en-US"/>
              </w:rPr>
              <w:t xml:space="preserve"> </w:t>
            </w:r>
            <w:r w:rsidRPr="00B918CF">
              <w:rPr>
                <w:rFonts w:cstheme="minorHAnsi"/>
                <w:sz w:val="18"/>
                <w:szCs w:val="18"/>
                <w:lang w:val="en-US"/>
              </w:rPr>
              <w:t>populated with meaningful information.</w:t>
            </w:r>
          </w:p>
        </w:tc>
        <w:tc>
          <w:tcPr>
            <w:tcW w:w="0" w:type="auto"/>
            <w:shd w:val="clear" w:color="auto" w:fill="FFFFFF"/>
          </w:tcPr>
          <w:p w14:paraId="21EA122C"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Populate at least one</w:t>
            </w:r>
          </w:p>
          <w:p w14:paraId="2BC7E559"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attribute of</w:t>
            </w:r>
          </w:p>
          <w:p w14:paraId="2EB64620" w14:textId="77777777" w:rsidR="003E6697" w:rsidRPr="00B918CF" w:rsidRDefault="003E6697" w:rsidP="003E6697">
            <w:pPr>
              <w:spacing w:after="0"/>
              <w:rPr>
                <w:rFonts w:cstheme="minorHAnsi"/>
                <w:sz w:val="18"/>
                <w:szCs w:val="18"/>
                <w:lang w:val="en-US"/>
              </w:rPr>
            </w:pPr>
            <w:proofErr w:type="spellStart"/>
            <w:r w:rsidRPr="00B918CF">
              <w:rPr>
                <w:rFonts w:cstheme="minorHAnsi"/>
                <w:sz w:val="18"/>
                <w:szCs w:val="18"/>
                <w:lang w:val="en-US"/>
              </w:rPr>
              <w:t>ContactDetails</w:t>
            </w:r>
            <w:proofErr w:type="spellEnd"/>
            <w:r w:rsidRPr="00B918CF">
              <w:rPr>
                <w:rFonts w:cstheme="minorHAnsi"/>
                <w:sz w:val="18"/>
                <w:szCs w:val="18"/>
                <w:lang w:val="en-US"/>
              </w:rPr>
              <w:t>.</w:t>
            </w:r>
          </w:p>
        </w:tc>
        <w:tc>
          <w:tcPr>
            <w:tcW w:w="0" w:type="auto"/>
            <w:shd w:val="clear" w:color="auto" w:fill="FFFFFF"/>
          </w:tcPr>
          <w:p w14:paraId="21ACF558" w14:textId="5C07F31E" w:rsidR="003E6697" w:rsidRPr="00B918CF" w:rsidRDefault="00197FEE" w:rsidP="003E6697">
            <w:pPr>
              <w:spacing w:after="0"/>
              <w:rPr>
                <w:rFonts w:cstheme="minorHAnsi"/>
                <w:sz w:val="18"/>
                <w:szCs w:val="18"/>
                <w:lang w:val="en-US"/>
              </w:rPr>
            </w:pPr>
            <w:r>
              <w:rPr>
                <w:rFonts w:cstheme="minorHAnsi"/>
                <w:sz w:val="18"/>
                <w:szCs w:val="18"/>
                <w:lang w:val="en-US"/>
              </w:rPr>
              <w:t>PS 12.16</w:t>
            </w:r>
          </w:p>
        </w:tc>
        <w:tc>
          <w:tcPr>
            <w:tcW w:w="0" w:type="auto"/>
          </w:tcPr>
          <w:p w14:paraId="6E3EDD92" w14:textId="0C065A98"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034D01E5" w14:textId="2CEF2A84" w:rsidR="003E6697" w:rsidRPr="00B918CF" w:rsidRDefault="003E6697" w:rsidP="003E6697">
            <w:pPr>
              <w:spacing w:after="0"/>
              <w:rPr>
                <w:rFonts w:cstheme="minorHAnsi"/>
                <w:sz w:val="18"/>
                <w:szCs w:val="18"/>
                <w:lang w:val="en-US"/>
              </w:rPr>
            </w:pPr>
            <w:r w:rsidRPr="00B918CF">
              <w:rPr>
                <w:rFonts w:cstheme="minorHAnsi"/>
                <w:sz w:val="18"/>
                <w:szCs w:val="18"/>
                <w:lang w:val="en-US"/>
              </w:rPr>
              <w:t>B, U</w:t>
            </w:r>
          </w:p>
        </w:tc>
      </w:tr>
      <w:tr w:rsidR="00DB4344" w:rsidRPr="00B918CF" w14:paraId="1164B2B1" w14:textId="77777777" w:rsidTr="007C5405">
        <w:trPr>
          <w:cantSplit/>
        </w:trPr>
        <w:tc>
          <w:tcPr>
            <w:tcW w:w="1440" w:type="dxa"/>
            <w:shd w:val="clear" w:color="auto" w:fill="FFFFFF"/>
          </w:tcPr>
          <w:p w14:paraId="15357931" w14:textId="142AD3A6"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2702A36B" w14:textId="378713E4"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E38DD34" w14:textId="753E5862" w:rsidR="003E6697" w:rsidRPr="00B918CF" w:rsidRDefault="003E6697" w:rsidP="003E6697">
            <w:pPr>
              <w:spacing w:after="0"/>
              <w:rPr>
                <w:rFonts w:cstheme="minorHAnsi"/>
                <w:sz w:val="18"/>
                <w:szCs w:val="18"/>
                <w:lang w:val="en-US"/>
              </w:rPr>
            </w:pPr>
            <w:r w:rsidRPr="00B918CF">
              <w:rPr>
                <w:rFonts w:cstheme="minorHAnsi"/>
                <w:sz w:val="18"/>
                <w:szCs w:val="18"/>
                <w:lang w:val="en-US"/>
              </w:rPr>
              <w:t xml:space="preserve">For each </w:t>
            </w:r>
            <w:r>
              <w:rPr>
                <w:rFonts w:cstheme="minorHAnsi"/>
                <w:sz w:val="18"/>
                <w:szCs w:val="18"/>
                <w:lang w:val="en-US"/>
              </w:rPr>
              <w:t xml:space="preserve">feature or information </w:t>
            </w:r>
            <w:r w:rsidRPr="00B918CF">
              <w:rPr>
                <w:rFonts w:cstheme="minorHAnsi"/>
                <w:sz w:val="18"/>
                <w:szCs w:val="18"/>
                <w:lang w:val="en-US"/>
              </w:rPr>
              <w:t>association</w:t>
            </w:r>
            <w:r>
              <w:rPr>
                <w:rFonts w:cstheme="minorHAnsi"/>
                <w:sz w:val="18"/>
                <w:szCs w:val="18"/>
                <w:lang w:val="en-US"/>
              </w:rPr>
              <w:t xml:space="preserve"> </w:t>
            </w:r>
            <w:r w:rsidRPr="00B918CF">
              <w:rPr>
                <w:rFonts w:cstheme="minorHAnsi"/>
                <w:sz w:val="18"/>
                <w:szCs w:val="18"/>
                <w:lang w:val="en-US"/>
              </w:rPr>
              <w:t xml:space="preserve">where the target </w:t>
            </w:r>
            <w:r>
              <w:rPr>
                <w:rFonts w:cstheme="minorHAnsi"/>
                <w:sz w:val="18"/>
                <w:szCs w:val="18"/>
                <w:lang w:val="en-US"/>
              </w:rPr>
              <w:t xml:space="preserve">object </w:t>
            </w:r>
            <w:r w:rsidRPr="00B918CF">
              <w:rPr>
                <w:rFonts w:cstheme="minorHAnsi"/>
                <w:sz w:val="18"/>
                <w:szCs w:val="18"/>
                <w:lang w:val="en-US"/>
              </w:rPr>
              <w:t xml:space="preserve">is not </w:t>
            </w:r>
            <w:r>
              <w:rPr>
                <w:rFonts w:cstheme="minorHAnsi"/>
                <w:sz w:val="18"/>
                <w:szCs w:val="18"/>
                <w:lang w:val="en-US"/>
              </w:rPr>
              <w:t xml:space="preserve">present </w:t>
            </w:r>
            <w:r w:rsidRPr="00B918CF">
              <w:rPr>
                <w:rFonts w:cstheme="minorHAnsi"/>
                <w:sz w:val="18"/>
                <w:szCs w:val="18"/>
                <w:lang w:val="en-US"/>
              </w:rPr>
              <w:t>in</w:t>
            </w:r>
            <w:r>
              <w:rPr>
                <w:rFonts w:cstheme="minorHAnsi"/>
                <w:sz w:val="18"/>
                <w:szCs w:val="18"/>
                <w:lang w:val="en-US"/>
              </w:rPr>
              <w:t xml:space="preserve"> </w:t>
            </w:r>
            <w:r w:rsidRPr="00B918CF">
              <w:rPr>
                <w:rFonts w:cstheme="minorHAnsi"/>
                <w:sz w:val="18"/>
                <w:szCs w:val="18"/>
                <w:lang w:val="en-US"/>
              </w:rPr>
              <w:t>the dataset.</w:t>
            </w:r>
          </w:p>
        </w:tc>
        <w:tc>
          <w:tcPr>
            <w:tcW w:w="0" w:type="auto"/>
            <w:shd w:val="clear" w:color="auto" w:fill="FFFFFF"/>
          </w:tcPr>
          <w:p w14:paraId="550A82D0" w14:textId="4D16BBE5" w:rsidR="003E6697" w:rsidRPr="00B918CF" w:rsidRDefault="003E6697" w:rsidP="003E6697">
            <w:pPr>
              <w:spacing w:after="0"/>
              <w:rPr>
                <w:rFonts w:cstheme="minorHAnsi"/>
                <w:sz w:val="18"/>
                <w:szCs w:val="18"/>
                <w:lang w:val="en-US"/>
              </w:rPr>
            </w:pPr>
            <w:r w:rsidRPr="00B918CF">
              <w:rPr>
                <w:rFonts w:cstheme="minorHAnsi"/>
                <w:sz w:val="18"/>
                <w:szCs w:val="18"/>
                <w:lang w:val="en-US"/>
              </w:rPr>
              <w:t>Associated feature</w:t>
            </w:r>
            <w:r>
              <w:rPr>
                <w:rFonts w:cstheme="minorHAnsi"/>
                <w:sz w:val="18"/>
                <w:szCs w:val="18"/>
                <w:lang w:val="en-US"/>
              </w:rPr>
              <w:t xml:space="preserve"> </w:t>
            </w:r>
            <w:r w:rsidRPr="00B918CF">
              <w:rPr>
                <w:rFonts w:cstheme="minorHAnsi"/>
                <w:sz w:val="18"/>
                <w:szCs w:val="18"/>
                <w:lang w:val="en-US"/>
              </w:rPr>
              <w:t>or information type</w:t>
            </w:r>
            <w:r>
              <w:rPr>
                <w:rFonts w:cstheme="minorHAnsi"/>
                <w:sz w:val="18"/>
                <w:szCs w:val="18"/>
                <w:lang w:val="en-US"/>
              </w:rPr>
              <w:t xml:space="preserve"> </w:t>
            </w:r>
            <w:r w:rsidRPr="00B918CF">
              <w:rPr>
                <w:rFonts w:cstheme="minorHAnsi"/>
                <w:sz w:val="18"/>
                <w:szCs w:val="18"/>
                <w:lang w:val="en-US"/>
              </w:rPr>
              <w:t>not present.</w:t>
            </w:r>
          </w:p>
        </w:tc>
        <w:tc>
          <w:tcPr>
            <w:tcW w:w="0" w:type="auto"/>
            <w:shd w:val="clear" w:color="auto" w:fill="FFFFFF"/>
          </w:tcPr>
          <w:p w14:paraId="0F49507E"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Correct or remove the</w:t>
            </w:r>
          </w:p>
          <w:p w14:paraId="0AA19D9C"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association, or add the</w:t>
            </w:r>
          </w:p>
          <w:p w14:paraId="7528271C"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missing feature or</w:t>
            </w:r>
          </w:p>
          <w:p w14:paraId="20715B47" w14:textId="77777777" w:rsidR="003E6697" w:rsidRPr="00B918CF" w:rsidRDefault="003E6697" w:rsidP="003E6697">
            <w:pPr>
              <w:spacing w:after="0"/>
              <w:rPr>
                <w:rFonts w:cstheme="minorHAnsi"/>
                <w:sz w:val="18"/>
                <w:szCs w:val="18"/>
                <w:lang w:val="en-US"/>
              </w:rPr>
            </w:pPr>
            <w:r w:rsidRPr="00B918CF">
              <w:rPr>
                <w:rFonts w:cstheme="minorHAnsi"/>
                <w:sz w:val="18"/>
                <w:szCs w:val="18"/>
                <w:lang w:val="en-US"/>
              </w:rPr>
              <w:t>information type.</w:t>
            </w:r>
          </w:p>
        </w:tc>
        <w:tc>
          <w:tcPr>
            <w:tcW w:w="0" w:type="auto"/>
            <w:shd w:val="clear" w:color="auto" w:fill="FFFFFF"/>
          </w:tcPr>
          <w:p w14:paraId="37C7813E" w14:textId="0635001F" w:rsidR="003E6697" w:rsidRPr="00B918CF" w:rsidRDefault="00F56E57" w:rsidP="003E6697">
            <w:pPr>
              <w:spacing w:after="0"/>
              <w:rPr>
                <w:rFonts w:cstheme="minorHAnsi"/>
                <w:sz w:val="18"/>
                <w:szCs w:val="18"/>
                <w:lang w:val="en-US"/>
              </w:rPr>
            </w:pPr>
            <w:r>
              <w:rPr>
                <w:rFonts w:cstheme="minorHAnsi"/>
                <w:sz w:val="18"/>
                <w:szCs w:val="18"/>
                <w:lang w:val="en-US"/>
              </w:rPr>
              <w:t>--</w:t>
            </w:r>
          </w:p>
        </w:tc>
        <w:tc>
          <w:tcPr>
            <w:tcW w:w="0" w:type="auto"/>
          </w:tcPr>
          <w:p w14:paraId="7E02F168" w14:textId="0B81194D"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7BB6082D" w14:textId="7CC71F26" w:rsidR="003E6697" w:rsidRPr="00B918CF" w:rsidRDefault="003E6697" w:rsidP="003E6697">
            <w:pPr>
              <w:spacing w:after="0"/>
              <w:rPr>
                <w:rFonts w:cstheme="minorHAnsi"/>
                <w:sz w:val="18"/>
                <w:szCs w:val="18"/>
                <w:lang w:val="en-US"/>
              </w:rPr>
            </w:pPr>
            <w:r w:rsidRPr="00B918CF">
              <w:rPr>
                <w:rFonts w:cstheme="minorHAnsi"/>
                <w:sz w:val="18"/>
                <w:szCs w:val="18"/>
                <w:lang w:val="en-US"/>
              </w:rPr>
              <w:t>B, S</w:t>
            </w:r>
          </w:p>
        </w:tc>
      </w:tr>
      <w:tr w:rsidR="00DB4344" w:rsidRPr="00B918CF" w14:paraId="4B42F7CE" w14:textId="77777777" w:rsidTr="007C5405">
        <w:trPr>
          <w:cantSplit/>
        </w:trPr>
        <w:tc>
          <w:tcPr>
            <w:tcW w:w="1440" w:type="dxa"/>
            <w:shd w:val="clear" w:color="auto" w:fill="FFFFFF"/>
          </w:tcPr>
          <w:p w14:paraId="5B614C80" w14:textId="0F96B2E4"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7C70AB01" w14:textId="25CC0422"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095D51EF" w14:textId="456097B8" w:rsidR="003E6697" w:rsidRPr="00B918CF" w:rsidRDefault="003E6697" w:rsidP="003E6697">
            <w:pPr>
              <w:spacing w:after="0"/>
              <w:rPr>
                <w:rFonts w:cstheme="minorHAnsi"/>
                <w:sz w:val="18"/>
                <w:szCs w:val="18"/>
                <w:lang w:val="en-US"/>
              </w:rPr>
            </w:pPr>
            <w:r>
              <w:rPr>
                <w:rFonts w:cstheme="minorHAnsi"/>
                <w:sz w:val="18"/>
                <w:szCs w:val="18"/>
                <w:lang w:val="en-US"/>
              </w:rPr>
              <w:t xml:space="preserve">For each </w:t>
            </w:r>
            <w:proofErr w:type="spellStart"/>
            <w:r>
              <w:rPr>
                <w:rFonts w:cstheme="minorHAnsi"/>
                <w:sz w:val="18"/>
                <w:szCs w:val="18"/>
                <w:lang w:val="en-US"/>
              </w:rPr>
              <w:t>weatherResource</w:t>
            </w:r>
            <w:proofErr w:type="spellEnd"/>
            <w:r>
              <w:rPr>
                <w:rFonts w:cstheme="minorHAnsi"/>
                <w:sz w:val="18"/>
                <w:szCs w:val="18"/>
                <w:lang w:val="en-US"/>
              </w:rPr>
              <w:t xml:space="preserve"> with both </w:t>
            </w:r>
            <w:proofErr w:type="spellStart"/>
            <w:r>
              <w:rPr>
                <w:rFonts w:cstheme="minorHAnsi"/>
                <w:sz w:val="18"/>
                <w:szCs w:val="18"/>
                <w:lang w:val="en-US"/>
              </w:rPr>
              <w:t>onlineResouce</w:t>
            </w:r>
            <w:proofErr w:type="spellEnd"/>
            <w:r>
              <w:rPr>
                <w:rFonts w:cstheme="minorHAnsi"/>
                <w:sz w:val="18"/>
                <w:szCs w:val="18"/>
                <w:lang w:val="en-US"/>
              </w:rPr>
              <w:t xml:space="preserve"> and </w:t>
            </w:r>
            <w:proofErr w:type="spellStart"/>
            <w:r>
              <w:rPr>
                <w:rFonts w:cstheme="minorHAnsi"/>
                <w:sz w:val="18"/>
                <w:szCs w:val="18"/>
                <w:lang w:val="en-US"/>
              </w:rPr>
              <w:t>textContent</w:t>
            </w:r>
            <w:proofErr w:type="spellEnd"/>
            <w:r>
              <w:rPr>
                <w:rFonts w:cstheme="minorHAnsi"/>
                <w:sz w:val="18"/>
                <w:szCs w:val="18"/>
                <w:lang w:val="en-US"/>
              </w:rPr>
              <w:t xml:space="preserve"> missing</w:t>
            </w:r>
          </w:p>
        </w:tc>
        <w:tc>
          <w:tcPr>
            <w:tcW w:w="0" w:type="auto"/>
            <w:shd w:val="clear" w:color="auto" w:fill="FFFFFF"/>
          </w:tcPr>
          <w:p w14:paraId="5C1CE802" w14:textId="2EE3EFA9" w:rsidR="003E6697" w:rsidRPr="00B918CF" w:rsidRDefault="003E6697" w:rsidP="003E6697">
            <w:pPr>
              <w:spacing w:after="0"/>
              <w:rPr>
                <w:rFonts w:cstheme="minorHAnsi"/>
                <w:sz w:val="18"/>
                <w:szCs w:val="18"/>
                <w:lang w:val="en-US"/>
              </w:rPr>
            </w:pPr>
            <w:r>
              <w:rPr>
                <w:rFonts w:cstheme="minorHAnsi"/>
                <w:sz w:val="18"/>
                <w:szCs w:val="18"/>
                <w:lang w:val="en-US"/>
              </w:rPr>
              <w:t>Weather resource information is not present.</w:t>
            </w:r>
          </w:p>
        </w:tc>
        <w:tc>
          <w:tcPr>
            <w:tcW w:w="0" w:type="auto"/>
            <w:shd w:val="clear" w:color="auto" w:fill="FFFFFF"/>
          </w:tcPr>
          <w:p w14:paraId="5BFD78AE" w14:textId="2909C4DC" w:rsidR="003E6697" w:rsidRPr="00B918CF" w:rsidRDefault="003E6697" w:rsidP="003E6697">
            <w:pPr>
              <w:spacing w:after="0"/>
              <w:rPr>
                <w:rFonts w:cstheme="minorHAnsi"/>
                <w:sz w:val="18"/>
                <w:szCs w:val="18"/>
                <w:lang w:val="en-US"/>
              </w:rPr>
            </w:pPr>
            <w:r>
              <w:rPr>
                <w:rFonts w:cstheme="minorHAnsi"/>
                <w:sz w:val="18"/>
                <w:szCs w:val="18"/>
                <w:lang w:val="en-US"/>
              </w:rPr>
              <w:t xml:space="preserve">Populate </w:t>
            </w:r>
            <w:r w:rsidRPr="00846236">
              <w:rPr>
                <w:rFonts w:cstheme="minorHAnsi"/>
                <w:sz w:val="18"/>
                <w:szCs w:val="18"/>
                <w:lang w:val="en-US"/>
              </w:rPr>
              <w:t xml:space="preserve">at least one of </w:t>
            </w:r>
            <w:proofErr w:type="spellStart"/>
            <w:r w:rsidRPr="00846236">
              <w:rPr>
                <w:rFonts w:cstheme="minorHAnsi"/>
                <w:sz w:val="18"/>
                <w:szCs w:val="18"/>
                <w:lang w:val="en-US"/>
              </w:rPr>
              <w:t>onlineResource</w:t>
            </w:r>
            <w:proofErr w:type="spellEnd"/>
            <w:r w:rsidRPr="00846236">
              <w:rPr>
                <w:rFonts w:cstheme="minorHAnsi"/>
                <w:sz w:val="18"/>
                <w:szCs w:val="18"/>
                <w:lang w:val="en-US"/>
              </w:rPr>
              <w:t xml:space="preserve"> or </w:t>
            </w:r>
            <w:proofErr w:type="spellStart"/>
            <w:r w:rsidRPr="00846236">
              <w:rPr>
                <w:rFonts w:cstheme="minorHAnsi"/>
                <w:sz w:val="18"/>
                <w:szCs w:val="18"/>
                <w:lang w:val="en-US"/>
              </w:rPr>
              <w:t>textContent</w:t>
            </w:r>
            <w:proofErr w:type="spellEnd"/>
            <w:r>
              <w:rPr>
                <w:rFonts w:cstheme="minorHAnsi"/>
                <w:sz w:val="18"/>
                <w:szCs w:val="18"/>
                <w:lang w:val="en-US"/>
              </w:rPr>
              <w:t>.</w:t>
            </w:r>
          </w:p>
        </w:tc>
        <w:tc>
          <w:tcPr>
            <w:tcW w:w="0" w:type="auto"/>
            <w:shd w:val="clear" w:color="auto" w:fill="FFFFFF"/>
          </w:tcPr>
          <w:p w14:paraId="260B90E4" w14:textId="2AC529E3" w:rsidR="003E6697" w:rsidRPr="00B918CF" w:rsidRDefault="003E6697" w:rsidP="003E6697">
            <w:pPr>
              <w:spacing w:after="0"/>
              <w:rPr>
                <w:rFonts w:cstheme="minorHAnsi"/>
                <w:sz w:val="18"/>
                <w:szCs w:val="18"/>
                <w:lang w:val="en-US"/>
              </w:rPr>
            </w:pPr>
            <w:r>
              <w:rPr>
                <w:rFonts w:cstheme="minorHAnsi"/>
                <w:sz w:val="18"/>
                <w:szCs w:val="18"/>
                <w:lang w:val="en-US"/>
              </w:rPr>
              <w:t>DCEG 6.8.1</w:t>
            </w:r>
          </w:p>
        </w:tc>
        <w:tc>
          <w:tcPr>
            <w:tcW w:w="0" w:type="auto"/>
          </w:tcPr>
          <w:p w14:paraId="3ECC1A8C" w14:textId="2F9524F5"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24C240F7" w14:textId="1B344D15" w:rsidR="003E6697" w:rsidRPr="00B918CF" w:rsidRDefault="003D7565" w:rsidP="003E6697">
            <w:pPr>
              <w:spacing w:after="0"/>
              <w:rPr>
                <w:rFonts w:cstheme="minorHAnsi"/>
                <w:sz w:val="18"/>
                <w:szCs w:val="18"/>
                <w:lang w:val="en-US"/>
              </w:rPr>
            </w:pPr>
            <w:r>
              <w:rPr>
                <w:rFonts w:cstheme="minorHAnsi"/>
                <w:sz w:val="18"/>
                <w:szCs w:val="18"/>
                <w:lang w:val="en-US"/>
              </w:rPr>
              <w:t>B, U</w:t>
            </w:r>
          </w:p>
        </w:tc>
      </w:tr>
      <w:tr w:rsidR="00DB4344" w:rsidRPr="00B918CF" w14:paraId="6F087E69" w14:textId="77777777" w:rsidTr="007C5405">
        <w:trPr>
          <w:cantSplit/>
        </w:trPr>
        <w:tc>
          <w:tcPr>
            <w:tcW w:w="1440" w:type="dxa"/>
            <w:shd w:val="clear" w:color="auto" w:fill="FFFFFF"/>
          </w:tcPr>
          <w:p w14:paraId="17D5E675" w14:textId="3B342E6D"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lastRenderedPageBreak/>
              <w:t>Completeness / Omission</w:t>
            </w:r>
          </w:p>
        </w:tc>
        <w:tc>
          <w:tcPr>
            <w:tcW w:w="829" w:type="dxa"/>
            <w:shd w:val="clear" w:color="auto" w:fill="FFFFFF"/>
            <w:tcMar>
              <w:left w:w="115" w:type="dxa"/>
              <w:right w:w="173" w:type="dxa"/>
            </w:tcMar>
          </w:tcPr>
          <w:p w14:paraId="6418EB95" w14:textId="5412D45D"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2B12A6BF" w14:textId="13D2DDF2" w:rsidR="003E6697" w:rsidRPr="00B918CF" w:rsidRDefault="003E6697" w:rsidP="003E6697">
            <w:pPr>
              <w:spacing w:after="0"/>
              <w:rPr>
                <w:rFonts w:cstheme="minorHAnsi"/>
                <w:sz w:val="18"/>
                <w:szCs w:val="18"/>
                <w:lang w:val="en-US"/>
              </w:rPr>
            </w:pPr>
            <w:r w:rsidRPr="00B918CF">
              <w:rPr>
                <w:rFonts w:cstheme="minorHAnsi"/>
                <w:sz w:val="18"/>
                <w:szCs w:val="18"/>
                <w:lang w:val="en-US"/>
              </w:rPr>
              <w:t xml:space="preserve">For each </w:t>
            </w:r>
            <w:proofErr w:type="spellStart"/>
            <w:r>
              <w:rPr>
                <w:rFonts w:cstheme="minorHAnsi"/>
                <w:sz w:val="18"/>
                <w:szCs w:val="18"/>
                <w:lang w:val="en-US"/>
              </w:rPr>
              <w:t>weatherResource</w:t>
            </w:r>
            <w:proofErr w:type="spellEnd"/>
            <w:r w:rsidRPr="00B918CF">
              <w:rPr>
                <w:rFonts w:cstheme="minorHAnsi"/>
                <w:sz w:val="18"/>
                <w:szCs w:val="18"/>
                <w:lang w:val="en-US"/>
              </w:rPr>
              <w:t xml:space="preserve"> with </w:t>
            </w:r>
            <w:proofErr w:type="spellStart"/>
            <w:r w:rsidRPr="00B918CF">
              <w:rPr>
                <w:rFonts w:cstheme="minorHAnsi"/>
                <w:sz w:val="18"/>
                <w:szCs w:val="18"/>
                <w:lang w:val="en-US"/>
              </w:rPr>
              <w:t>dynamicResource</w:t>
            </w:r>
            <w:proofErr w:type="spellEnd"/>
            <w:r w:rsidRPr="00B918CF">
              <w:rPr>
                <w:rFonts w:cstheme="minorHAnsi"/>
                <w:sz w:val="18"/>
                <w:szCs w:val="18"/>
                <w:lang w:val="en-US"/>
              </w:rPr>
              <w:t xml:space="preserve"> = 2 or 3 and </w:t>
            </w:r>
            <w:proofErr w:type="spellStart"/>
            <w:r>
              <w:rPr>
                <w:rFonts w:cstheme="minorHAnsi"/>
                <w:sz w:val="18"/>
                <w:szCs w:val="18"/>
                <w:lang w:val="en-US"/>
              </w:rPr>
              <w:t>onlineResource</w:t>
            </w:r>
            <w:proofErr w:type="spellEnd"/>
            <w:r>
              <w:rPr>
                <w:rFonts w:cstheme="minorHAnsi"/>
                <w:sz w:val="18"/>
                <w:szCs w:val="18"/>
                <w:lang w:val="en-US"/>
              </w:rPr>
              <w:t xml:space="preserve"> missing</w:t>
            </w:r>
            <w:r w:rsidRPr="00B918CF">
              <w:rPr>
                <w:rFonts w:cstheme="minorHAnsi"/>
                <w:sz w:val="18"/>
                <w:szCs w:val="18"/>
                <w:lang w:val="en-US"/>
              </w:rPr>
              <w:t>.</w:t>
            </w:r>
          </w:p>
        </w:tc>
        <w:tc>
          <w:tcPr>
            <w:tcW w:w="0" w:type="auto"/>
            <w:shd w:val="clear" w:color="auto" w:fill="FFFFFF"/>
          </w:tcPr>
          <w:p w14:paraId="0593AB48" w14:textId="1B99360D" w:rsidR="003E6697" w:rsidRPr="00B918CF" w:rsidRDefault="003E6697" w:rsidP="003E6697">
            <w:pPr>
              <w:spacing w:after="0"/>
              <w:rPr>
                <w:rFonts w:cstheme="minorHAnsi"/>
                <w:sz w:val="18"/>
                <w:szCs w:val="18"/>
                <w:lang w:val="en-US"/>
              </w:rPr>
            </w:pPr>
            <w:r>
              <w:rPr>
                <w:rFonts w:cstheme="minorHAnsi"/>
                <w:sz w:val="18"/>
                <w:szCs w:val="18"/>
                <w:lang w:val="en-US"/>
              </w:rPr>
              <w:t>Complex attributes</w:t>
            </w:r>
            <w:r w:rsidRPr="00B918CF">
              <w:rPr>
                <w:rFonts w:cstheme="minorHAnsi"/>
                <w:sz w:val="18"/>
                <w:szCs w:val="18"/>
                <w:lang w:val="en-US"/>
              </w:rPr>
              <w:t xml:space="preserve"> for dynamic resources must indicate a source for the dynamic information.</w:t>
            </w:r>
          </w:p>
        </w:tc>
        <w:tc>
          <w:tcPr>
            <w:tcW w:w="0" w:type="auto"/>
            <w:shd w:val="clear" w:color="auto" w:fill="FFFFFF"/>
          </w:tcPr>
          <w:p w14:paraId="0D1E9DFC" w14:textId="5FBB5FD8" w:rsidR="003E6697" w:rsidRPr="00B918CF" w:rsidRDefault="003E6697" w:rsidP="003E6697">
            <w:pPr>
              <w:spacing w:after="0"/>
              <w:rPr>
                <w:rFonts w:cstheme="minorHAnsi"/>
                <w:sz w:val="18"/>
                <w:szCs w:val="18"/>
                <w:lang w:val="en-US"/>
              </w:rPr>
            </w:pPr>
            <w:r>
              <w:rPr>
                <w:rFonts w:cstheme="minorHAnsi"/>
                <w:sz w:val="18"/>
                <w:szCs w:val="18"/>
                <w:lang w:val="en-US"/>
              </w:rPr>
              <w:t xml:space="preserve">Populate the </w:t>
            </w:r>
            <w:proofErr w:type="spellStart"/>
            <w:r>
              <w:rPr>
                <w:rFonts w:cstheme="minorHAnsi"/>
                <w:sz w:val="18"/>
                <w:szCs w:val="18"/>
                <w:lang w:val="en-US"/>
              </w:rPr>
              <w:t>onlineResource</w:t>
            </w:r>
            <w:proofErr w:type="spellEnd"/>
            <w:r>
              <w:rPr>
                <w:rFonts w:cstheme="minorHAnsi"/>
                <w:sz w:val="18"/>
                <w:szCs w:val="18"/>
                <w:lang w:val="en-US"/>
              </w:rPr>
              <w:t xml:space="preserve"> </w:t>
            </w:r>
            <w:proofErr w:type="spellStart"/>
            <w:r>
              <w:rPr>
                <w:rFonts w:cstheme="minorHAnsi"/>
                <w:sz w:val="18"/>
                <w:szCs w:val="18"/>
                <w:lang w:val="en-US"/>
              </w:rPr>
              <w:t>attibute</w:t>
            </w:r>
            <w:proofErr w:type="spellEnd"/>
            <w:r w:rsidRPr="00B918CF">
              <w:rPr>
                <w:rFonts w:cstheme="minorHAnsi"/>
                <w:sz w:val="18"/>
                <w:szCs w:val="18"/>
                <w:lang w:val="en-US"/>
              </w:rPr>
              <w:t>.</w:t>
            </w:r>
          </w:p>
        </w:tc>
        <w:tc>
          <w:tcPr>
            <w:tcW w:w="0" w:type="auto"/>
            <w:shd w:val="clear" w:color="auto" w:fill="FFFFFF"/>
          </w:tcPr>
          <w:p w14:paraId="6A9F8231" w14:textId="15C26193" w:rsidR="003E6697" w:rsidRPr="00B918CF" w:rsidRDefault="003E6697" w:rsidP="003E6697">
            <w:pPr>
              <w:spacing w:after="0"/>
              <w:rPr>
                <w:rFonts w:cstheme="minorHAnsi"/>
                <w:sz w:val="18"/>
                <w:szCs w:val="18"/>
                <w:lang w:val="en-US"/>
              </w:rPr>
            </w:pPr>
            <w:r>
              <w:rPr>
                <w:rFonts w:cstheme="minorHAnsi"/>
                <w:sz w:val="18"/>
                <w:szCs w:val="18"/>
                <w:lang w:val="en-US"/>
              </w:rPr>
              <w:t>DCEG 6.8.1</w:t>
            </w:r>
          </w:p>
        </w:tc>
        <w:tc>
          <w:tcPr>
            <w:tcW w:w="0" w:type="auto"/>
          </w:tcPr>
          <w:p w14:paraId="6F5B1D8D" w14:textId="5D906954" w:rsidR="003E6697" w:rsidRPr="00B918CF" w:rsidRDefault="003D7565" w:rsidP="003E6697">
            <w:pPr>
              <w:spacing w:after="0"/>
              <w:rPr>
                <w:rFonts w:cstheme="minorHAnsi"/>
                <w:sz w:val="18"/>
                <w:szCs w:val="18"/>
                <w:lang w:val="en-US"/>
              </w:rPr>
            </w:pPr>
            <w:r>
              <w:rPr>
                <w:rFonts w:cstheme="minorHAnsi"/>
                <w:sz w:val="18"/>
                <w:szCs w:val="18"/>
                <w:lang w:val="en-US"/>
              </w:rPr>
              <w:t>E</w:t>
            </w:r>
          </w:p>
        </w:tc>
        <w:tc>
          <w:tcPr>
            <w:tcW w:w="0" w:type="auto"/>
          </w:tcPr>
          <w:p w14:paraId="0452941B" w14:textId="65C2704D" w:rsidR="003E6697" w:rsidRPr="00B918CF" w:rsidRDefault="003E6697" w:rsidP="003E6697">
            <w:pPr>
              <w:spacing w:after="0"/>
              <w:rPr>
                <w:rFonts w:cstheme="minorHAnsi"/>
                <w:sz w:val="18"/>
                <w:szCs w:val="18"/>
                <w:lang w:val="en-US"/>
              </w:rPr>
            </w:pPr>
            <w:r w:rsidRPr="00B918CF">
              <w:rPr>
                <w:rFonts w:cstheme="minorHAnsi"/>
                <w:sz w:val="18"/>
                <w:szCs w:val="18"/>
                <w:lang w:val="en-US"/>
              </w:rPr>
              <w:t>B, S</w:t>
            </w:r>
          </w:p>
        </w:tc>
      </w:tr>
      <w:tr w:rsidR="00DB4344" w:rsidRPr="00B918CF" w14:paraId="30CD01CD" w14:textId="77777777" w:rsidTr="007C5405">
        <w:trPr>
          <w:cantSplit/>
        </w:trPr>
        <w:tc>
          <w:tcPr>
            <w:tcW w:w="1440" w:type="dxa"/>
            <w:shd w:val="clear" w:color="auto" w:fill="FFFFFF"/>
          </w:tcPr>
          <w:p w14:paraId="145D2133" w14:textId="1179B797" w:rsidR="003E6697" w:rsidRPr="00B918CF" w:rsidRDefault="00475EC5" w:rsidP="00A30702">
            <w:pPr>
              <w:spacing w:after="0"/>
              <w:jc w:val="left"/>
              <w:rPr>
                <w:rFonts w:cstheme="minorHAnsi"/>
                <w:sz w:val="18"/>
                <w:szCs w:val="18"/>
                <w:lang w:val="en-US"/>
              </w:rPr>
            </w:pPr>
            <w:r w:rsidRPr="00475EC5">
              <w:rPr>
                <w:rFonts w:cstheme="minorHAnsi"/>
                <w:sz w:val="18"/>
                <w:szCs w:val="18"/>
                <w:lang w:val="en-US"/>
              </w:rPr>
              <w:t>Completeness / Omission</w:t>
            </w:r>
          </w:p>
        </w:tc>
        <w:tc>
          <w:tcPr>
            <w:tcW w:w="829" w:type="dxa"/>
            <w:shd w:val="clear" w:color="auto" w:fill="FFFFFF"/>
            <w:tcMar>
              <w:left w:w="115" w:type="dxa"/>
              <w:right w:w="173" w:type="dxa"/>
            </w:tcMar>
          </w:tcPr>
          <w:p w14:paraId="53CF5C7F" w14:textId="7EC4FC43" w:rsidR="003E6697" w:rsidRPr="00AC1FEA" w:rsidRDefault="003E6697"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51C4C1A" w14:textId="1E2A450D" w:rsidR="003E6697" w:rsidRPr="00B918CF" w:rsidRDefault="003E6697" w:rsidP="003E6697">
            <w:pPr>
              <w:spacing w:after="0"/>
              <w:rPr>
                <w:rFonts w:cstheme="minorHAnsi"/>
                <w:sz w:val="18"/>
                <w:szCs w:val="18"/>
                <w:lang w:val="en-US"/>
              </w:rPr>
            </w:pPr>
            <w:r w:rsidRPr="00B918CF">
              <w:rPr>
                <w:rFonts w:cstheme="minorHAnsi"/>
                <w:sz w:val="18"/>
                <w:szCs w:val="18"/>
                <w:lang w:val="en-US"/>
              </w:rPr>
              <w:t xml:space="preserve">For each </w:t>
            </w:r>
            <w:proofErr w:type="spellStart"/>
            <w:r>
              <w:rPr>
                <w:rFonts w:cstheme="minorHAnsi"/>
                <w:sz w:val="18"/>
                <w:szCs w:val="18"/>
                <w:lang w:val="en-US"/>
              </w:rPr>
              <w:t>weatherResource</w:t>
            </w:r>
            <w:proofErr w:type="spellEnd"/>
            <w:r w:rsidRPr="00B918CF">
              <w:rPr>
                <w:rFonts w:cstheme="minorHAnsi"/>
                <w:sz w:val="18"/>
                <w:szCs w:val="18"/>
                <w:lang w:val="en-US"/>
              </w:rPr>
              <w:t xml:space="preserve"> with</w:t>
            </w:r>
            <w:r>
              <w:rPr>
                <w:rFonts w:cstheme="minorHAnsi"/>
                <w:sz w:val="18"/>
                <w:szCs w:val="18"/>
                <w:lang w:val="en-US"/>
              </w:rPr>
              <w:t xml:space="preserve"> </w:t>
            </w:r>
            <w:proofErr w:type="spellStart"/>
            <w:r>
              <w:rPr>
                <w:rFonts w:cstheme="minorHAnsi"/>
                <w:sz w:val="18"/>
                <w:szCs w:val="18"/>
                <w:lang w:val="en-US"/>
              </w:rPr>
              <w:t>onlineResource</w:t>
            </w:r>
            <w:proofErr w:type="spellEnd"/>
            <w:r>
              <w:rPr>
                <w:rFonts w:cstheme="minorHAnsi"/>
                <w:sz w:val="18"/>
                <w:szCs w:val="18"/>
                <w:lang w:val="en-US"/>
              </w:rPr>
              <w:t xml:space="preserve"> present and </w:t>
            </w:r>
            <w:r w:rsidRPr="00B918CF">
              <w:rPr>
                <w:rFonts w:cstheme="minorHAnsi"/>
                <w:sz w:val="18"/>
                <w:szCs w:val="18"/>
                <w:lang w:val="en-US"/>
              </w:rPr>
              <w:t xml:space="preserve"> </w:t>
            </w:r>
            <w:proofErr w:type="spellStart"/>
            <w:r w:rsidRPr="00B918CF">
              <w:rPr>
                <w:rFonts w:cstheme="minorHAnsi"/>
                <w:sz w:val="18"/>
                <w:szCs w:val="18"/>
                <w:lang w:val="en-US"/>
              </w:rPr>
              <w:t>dynamicResource</w:t>
            </w:r>
            <w:proofErr w:type="spellEnd"/>
            <w:r w:rsidRPr="00B918CF">
              <w:rPr>
                <w:rFonts w:cstheme="minorHAnsi"/>
                <w:sz w:val="18"/>
                <w:szCs w:val="18"/>
                <w:lang w:val="en-US"/>
              </w:rPr>
              <w:t xml:space="preserve"> </w:t>
            </w:r>
            <w:r>
              <w:rPr>
                <w:rFonts w:cstheme="minorHAnsi"/>
                <w:sz w:val="18"/>
                <w:szCs w:val="18"/>
                <w:lang w:val="en-US"/>
              </w:rPr>
              <w:t>missing</w:t>
            </w:r>
            <w:r w:rsidRPr="00B918CF">
              <w:rPr>
                <w:rFonts w:cstheme="minorHAnsi"/>
                <w:sz w:val="18"/>
                <w:szCs w:val="18"/>
                <w:lang w:val="en-US"/>
              </w:rPr>
              <w:t>.</w:t>
            </w:r>
          </w:p>
        </w:tc>
        <w:tc>
          <w:tcPr>
            <w:tcW w:w="0" w:type="auto"/>
            <w:shd w:val="clear" w:color="auto" w:fill="FFFFFF"/>
          </w:tcPr>
          <w:p w14:paraId="39A064BA" w14:textId="256D34EA" w:rsidR="003E6697" w:rsidRPr="00B918CF" w:rsidDel="00846236" w:rsidRDefault="003E6697" w:rsidP="003E6697">
            <w:pPr>
              <w:spacing w:after="0"/>
              <w:rPr>
                <w:rFonts w:cstheme="minorHAnsi"/>
                <w:sz w:val="18"/>
                <w:szCs w:val="18"/>
                <w:lang w:val="en-US"/>
              </w:rPr>
            </w:pPr>
            <w:r>
              <w:rPr>
                <w:rFonts w:cstheme="minorHAnsi"/>
                <w:sz w:val="18"/>
                <w:szCs w:val="18"/>
                <w:lang w:val="en-US"/>
              </w:rPr>
              <w:t>Complex attributes</w:t>
            </w:r>
            <w:r w:rsidRPr="00B918CF">
              <w:rPr>
                <w:rFonts w:cstheme="minorHAnsi"/>
                <w:sz w:val="18"/>
                <w:szCs w:val="18"/>
                <w:lang w:val="en-US"/>
              </w:rPr>
              <w:t xml:space="preserve"> for </w:t>
            </w:r>
            <w:r>
              <w:rPr>
                <w:rFonts w:cstheme="minorHAnsi"/>
                <w:sz w:val="18"/>
                <w:szCs w:val="18"/>
                <w:lang w:val="en-US"/>
              </w:rPr>
              <w:t>online weather</w:t>
            </w:r>
            <w:r w:rsidRPr="00B918CF">
              <w:rPr>
                <w:rFonts w:cstheme="minorHAnsi"/>
                <w:sz w:val="18"/>
                <w:szCs w:val="18"/>
                <w:lang w:val="en-US"/>
              </w:rPr>
              <w:t xml:space="preserve"> resources must indicate </w:t>
            </w:r>
            <w:r>
              <w:rPr>
                <w:rFonts w:cstheme="minorHAnsi"/>
                <w:sz w:val="18"/>
                <w:szCs w:val="18"/>
                <w:lang w:val="en-US"/>
              </w:rPr>
              <w:t>whether</w:t>
            </w:r>
            <w:r w:rsidRPr="00B918CF">
              <w:rPr>
                <w:rFonts w:cstheme="minorHAnsi"/>
                <w:sz w:val="18"/>
                <w:szCs w:val="18"/>
                <w:lang w:val="en-US"/>
              </w:rPr>
              <w:t xml:space="preserve"> </w:t>
            </w:r>
            <w:r>
              <w:rPr>
                <w:rFonts w:cstheme="minorHAnsi"/>
                <w:sz w:val="18"/>
                <w:szCs w:val="18"/>
                <w:lang w:val="en-US"/>
              </w:rPr>
              <w:t>the resource is static or dynamic</w:t>
            </w:r>
            <w:r w:rsidRPr="00B918CF">
              <w:rPr>
                <w:rFonts w:cstheme="minorHAnsi"/>
                <w:sz w:val="18"/>
                <w:szCs w:val="18"/>
                <w:lang w:val="en-US"/>
              </w:rPr>
              <w:t>.</w:t>
            </w:r>
          </w:p>
        </w:tc>
        <w:tc>
          <w:tcPr>
            <w:tcW w:w="0" w:type="auto"/>
            <w:shd w:val="clear" w:color="auto" w:fill="FFFFFF"/>
          </w:tcPr>
          <w:p w14:paraId="594500E5" w14:textId="6FFEC394" w:rsidR="003E6697" w:rsidRPr="00B918CF" w:rsidDel="00846236" w:rsidRDefault="003E6697" w:rsidP="003E6697">
            <w:pPr>
              <w:spacing w:after="0"/>
              <w:rPr>
                <w:rFonts w:cstheme="minorHAnsi"/>
                <w:sz w:val="18"/>
                <w:szCs w:val="18"/>
                <w:lang w:val="en-US"/>
              </w:rPr>
            </w:pPr>
            <w:r>
              <w:rPr>
                <w:rFonts w:cstheme="minorHAnsi"/>
                <w:sz w:val="18"/>
                <w:szCs w:val="18"/>
                <w:lang w:val="en-US"/>
              </w:rPr>
              <w:t xml:space="preserve">Populate the </w:t>
            </w:r>
            <w:proofErr w:type="spellStart"/>
            <w:r>
              <w:rPr>
                <w:rFonts w:cstheme="minorHAnsi"/>
                <w:sz w:val="18"/>
                <w:szCs w:val="18"/>
                <w:lang w:val="en-US"/>
              </w:rPr>
              <w:t>dynamicResource</w:t>
            </w:r>
            <w:proofErr w:type="spellEnd"/>
            <w:r>
              <w:rPr>
                <w:rFonts w:cstheme="minorHAnsi"/>
                <w:sz w:val="18"/>
                <w:szCs w:val="18"/>
                <w:lang w:val="en-US"/>
              </w:rPr>
              <w:t xml:space="preserve"> </w:t>
            </w:r>
            <w:proofErr w:type="spellStart"/>
            <w:r>
              <w:rPr>
                <w:rFonts w:cstheme="minorHAnsi"/>
                <w:sz w:val="18"/>
                <w:szCs w:val="18"/>
                <w:lang w:val="en-US"/>
              </w:rPr>
              <w:t>attibute</w:t>
            </w:r>
            <w:proofErr w:type="spellEnd"/>
            <w:r w:rsidRPr="00B918CF">
              <w:rPr>
                <w:rFonts w:cstheme="minorHAnsi"/>
                <w:sz w:val="18"/>
                <w:szCs w:val="18"/>
                <w:lang w:val="en-US"/>
              </w:rPr>
              <w:t>.</w:t>
            </w:r>
          </w:p>
        </w:tc>
        <w:tc>
          <w:tcPr>
            <w:tcW w:w="0" w:type="auto"/>
            <w:shd w:val="clear" w:color="auto" w:fill="FFFFFF"/>
          </w:tcPr>
          <w:p w14:paraId="47403C6A" w14:textId="7D666FFC" w:rsidR="003E6697" w:rsidRPr="00B918CF" w:rsidDel="00846236" w:rsidRDefault="003E6697" w:rsidP="003E6697">
            <w:pPr>
              <w:spacing w:after="0"/>
              <w:rPr>
                <w:rFonts w:cstheme="minorHAnsi"/>
                <w:sz w:val="18"/>
                <w:szCs w:val="18"/>
                <w:lang w:val="en-US"/>
              </w:rPr>
            </w:pPr>
            <w:r>
              <w:rPr>
                <w:rFonts w:cstheme="minorHAnsi"/>
                <w:sz w:val="18"/>
                <w:szCs w:val="18"/>
                <w:lang w:val="en-US"/>
              </w:rPr>
              <w:t>DCEG 6.8.1</w:t>
            </w:r>
          </w:p>
        </w:tc>
        <w:tc>
          <w:tcPr>
            <w:tcW w:w="0" w:type="auto"/>
          </w:tcPr>
          <w:p w14:paraId="065A8594" w14:textId="7453DEE9" w:rsidR="003E6697" w:rsidRPr="00B918CF" w:rsidRDefault="003D7565" w:rsidP="003E6697">
            <w:pPr>
              <w:spacing w:after="0"/>
              <w:rPr>
                <w:rFonts w:cstheme="minorHAnsi"/>
                <w:sz w:val="18"/>
                <w:szCs w:val="18"/>
                <w:lang w:val="en-US"/>
              </w:rPr>
            </w:pPr>
            <w:r>
              <w:rPr>
                <w:rFonts w:cstheme="minorHAnsi"/>
                <w:sz w:val="18"/>
                <w:szCs w:val="18"/>
                <w:lang w:val="en-US"/>
              </w:rPr>
              <w:t>W</w:t>
            </w:r>
          </w:p>
        </w:tc>
        <w:tc>
          <w:tcPr>
            <w:tcW w:w="0" w:type="auto"/>
          </w:tcPr>
          <w:p w14:paraId="59C334CA" w14:textId="5DE31AB8" w:rsidR="003E6697" w:rsidRPr="00B918CF" w:rsidRDefault="003E6697" w:rsidP="003E6697">
            <w:pPr>
              <w:spacing w:after="0"/>
              <w:rPr>
                <w:rFonts w:cstheme="minorHAnsi"/>
                <w:sz w:val="18"/>
                <w:szCs w:val="18"/>
                <w:lang w:val="en-US"/>
              </w:rPr>
            </w:pPr>
            <w:r w:rsidRPr="00B918CF">
              <w:rPr>
                <w:rFonts w:cstheme="minorHAnsi"/>
                <w:sz w:val="18"/>
                <w:szCs w:val="18"/>
                <w:lang w:val="en-US"/>
              </w:rPr>
              <w:t>B, S</w:t>
            </w:r>
          </w:p>
        </w:tc>
      </w:tr>
      <w:tr w:rsidR="00DB4344" w:rsidRPr="00B918CF" w14:paraId="7A20D7D0" w14:textId="77777777" w:rsidTr="007C5405">
        <w:trPr>
          <w:cantSplit/>
        </w:trPr>
        <w:tc>
          <w:tcPr>
            <w:tcW w:w="1440" w:type="dxa"/>
            <w:shd w:val="clear" w:color="auto" w:fill="FFFFFF"/>
          </w:tcPr>
          <w:p w14:paraId="02304AF3" w14:textId="374522A4" w:rsidR="001C7EAA"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p>
        </w:tc>
        <w:tc>
          <w:tcPr>
            <w:tcW w:w="829" w:type="dxa"/>
            <w:shd w:val="clear" w:color="auto" w:fill="FFFFFF"/>
            <w:tcMar>
              <w:left w:w="115" w:type="dxa"/>
              <w:right w:w="173" w:type="dxa"/>
            </w:tcMar>
          </w:tcPr>
          <w:p w14:paraId="11B7EB00" w14:textId="77777777" w:rsidR="001C7EAA" w:rsidRPr="00AC1FEA" w:rsidRDefault="001C7EA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7BF249C" w14:textId="58F7899D" w:rsidR="001C7EAA" w:rsidRPr="00B918CF" w:rsidRDefault="001C7EAA" w:rsidP="003E6697">
            <w:pPr>
              <w:spacing w:after="0"/>
              <w:rPr>
                <w:rFonts w:cstheme="minorHAnsi"/>
                <w:sz w:val="18"/>
                <w:szCs w:val="18"/>
                <w:lang w:val="en-US"/>
              </w:rPr>
            </w:pPr>
            <w:r>
              <w:rPr>
                <w:rFonts w:cstheme="minorHAnsi"/>
                <w:sz w:val="18"/>
                <w:szCs w:val="18"/>
                <w:lang w:val="en-US"/>
              </w:rPr>
              <w:t xml:space="preserve">For each </w:t>
            </w:r>
            <w:proofErr w:type="spellStart"/>
            <w:r>
              <w:rPr>
                <w:rFonts w:cstheme="minorHAnsi"/>
                <w:sz w:val="18"/>
                <w:szCs w:val="18"/>
                <w:lang w:val="en-US"/>
              </w:rPr>
              <w:t>SpatialQuality</w:t>
            </w:r>
            <w:proofErr w:type="spellEnd"/>
            <w:r>
              <w:rPr>
                <w:rFonts w:cstheme="minorHAnsi"/>
                <w:sz w:val="18"/>
                <w:szCs w:val="18"/>
                <w:lang w:val="en-US"/>
              </w:rPr>
              <w:t xml:space="preserve"> information type which is referenced by a Surface spatial object.</w:t>
            </w:r>
          </w:p>
        </w:tc>
        <w:tc>
          <w:tcPr>
            <w:tcW w:w="0" w:type="auto"/>
            <w:shd w:val="clear" w:color="auto" w:fill="FFFFFF"/>
          </w:tcPr>
          <w:p w14:paraId="5AEC5BB2" w14:textId="1DAF31F6" w:rsidR="001C7EAA" w:rsidRDefault="001C7EAA" w:rsidP="003E6697">
            <w:pPr>
              <w:spacing w:after="0"/>
              <w:rPr>
                <w:rFonts w:cstheme="minorHAnsi"/>
                <w:sz w:val="18"/>
                <w:szCs w:val="18"/>
                <w:lang w:val="en-US"/>
              </w:rPr>
            </w:pPr>
            <w:proofErr w:type="spellStart"/>
            <w:r>
              <w:rPr>
                <w:rFonts w:cstheme="minorHAnsi"/>
                <w:sz w:val="18"/>
                <w:szCs w:val="18"/>
                <w:lang w:val="en-US"/>
              </w:rPr>
              <w:t>SpatialQuality</w:t>
            </w:r>
            <w:proofErr w:type="spellEnd"/>
            <w:r>
              <w:rPr>
                <w:rFonts w:cstheme="minorHAnsi"/>
                <w:sz w:val="18"/>
                <w:szCs w:val="18"/>
                <w:lang w:val="en-US"/>
              </w:rPr>
              <w:t xml:space="preserve"> is associated with a Surface spatial object.</w:t>
            </w:r>
          </w:p>
        </w:tc>
        <w:tc>
          <w:tcPr>
            <w:tcW w:w="0" w:type="auto"/>
            <w:shd w:val="clear" w:color="auto" w:fill="FFFFFF"/>
          </w:tcPr>
          <w:p w14:paraId="3886B280" w14:textId="3F03C837" w:rsidR="001C7EAA" w:rsidRDefault="006D0F50" w:rsidP="003E6697">
            <w:pPr>
              <w:spacing w:after="0"/>
              <w:rPr>
                <w:rFonts w:cstheme="minorHAnsi"/>
                <w:sz w:val="18"/>
                <w:szCs w:val="18"/>
                <w:lang w:val="en-US"/>
              </w:rPr>
            </w:pPr>
            <w:r>
              <w:rPr>
                <w:rFonts w:cstheme="minorHAnsi"/>
                <w:sz w:val="18"/>
                <w:szCs w:val="18"/>
                <w:lang w:val="en-US"/>
              </w:rPr>
              <w:t>Remove prohibited association.</w:t>
            </w:r>
          </w:p>
        </w:tc>
        <w:tc>
          <w:tcPr>
            <w:tcW w:w="0" w:type="auto"/>
            <w:shd w:val="clear" w:color="auto" w:fill="FFFFFF"/>
          </w:tcPr>
          <w:p w14:paraId="227AB57D" w14:textId="7195B478" w:rsidR="001C7EAA" w:rsidRDefault="003D7565" w:rsidP="003E6697">
            <w:pPr>
              <w:spacing w:after="0"/>
              <w:rPr>
                <w:rFonts w:cstheme="minorHAnsi"/>
                <w:sz w:val="18"/>
                <w:szCs w:val="18"/>
                <w:lang w:val="en-US"/>
              </w:rPr>
            </w:pPr>
            <w:r>
              <w:rPr>
                <w:rFonts w:cstheme="minorHAnsi"/>
                <w:sz w:val="18"/>
                <w:szCs w:val="18"/>
                <w:lang w:val="en-US"/>
              </w:rPr>
              <w:t>DCEG 14.1</w:t>
            </w:r>
          </w:p>
        </w:tc>
        <w:tc>
          <w:tcPr>
            <w:tcW w:w="0" w:type="auto"/>
          </w:tcPr>
          <w:p w14:paraId="58913FD8" w14:textId="01A76628" w:rsidR="001C7EAA" w:rsidRPr="00B918CF" w:rsidRDefault="003D7565" w:rsidP="003E6697">
            <w:pPr>
              <w:spacing w:after="0"/>
              <w:rPr>
                <w:rFonts w:cstheme="minorHAnsi"/>
                <w:sz w:val="18"/>
                <w:szCs w:val="18"/>
                <w:lang w:val="en-US"/>
              </w:rPr>
            </w:pPr>
            <w:r>
              <w:rPr>
                <w:rFonts w:cstheme="minorHAnsi"/>
                <w:sz w:val="18"/>
                <w:szCs w:val="18"/>
                <w:lang w:val="en-US"/>
              </w:rPr>
              <w:t>W</w:t>
            </w:r>
          </w:p>
        </w:tc>
        <w:tc>
          <w:tcPr>
            <w:tcW w:w="0" w:type="auto"/>
          </w:tcPr>
          <w:p w14:paraId="574B2D97" w14:textId="66C5621E" w:rsidR="001C7EAA" w:rsidRPr="00B918CF" w:rsidRDefault="003D7565" w:rsidP="003E6697">
            <w:pPr>
              <w:spacing w:after="0"/>
              <w:rPr>
                <w:rFonts w:cstheme="minorHAnsi"/>
                <w:sz w:val="18"/>
                <w:szCs w:val="18"/>
                <w:lang w:val="en-US"/>
              </w:rPr>
            </w:pPr>
            <w:r>
              <w:rPr>
                <w:rFonts w:cstheme="minorHAnsi"/>
                <w:sz w:val="18"/>
                <w:szCs w:val="18"/>
                <w:lang w:val="en-US"/>
              </w:rPr>
              <w:t>B, U</w:t>
            </w:r>
          </w:p>
        </w:tc>
      </w:tr>
      <w:tr w:rsidR="00DB4344" w:rsidRPr="00B918CF" w14:paraId="6070F2FA" w14:textId="77777777" w:rsidTr="007C5405">
        <w:trPr>
          <w:cantSplit/>
        </w:trPr>
        <w:tc>
          <w:tcPr>
            <w:tcW w:w="1440" w:type="dxa"/>
            <w:shd w:val="clear" w:color="auto" w:fill="FFFFFF"/>
          </w:tcPr>
          <w:p w14:paraId="299F8351" w14:textId="38C30F85" w:rsidR="001C7EAA" w:rsidRPr="00B918CF" w:rsidRDefault="00343F74" w:rsidP="00A30702">
            <w:pPr>
              <w:spacing w:after="0"/>
              <w:jc w:val="left"/>
              <w:rPr>
                <w:rFonts w:cstheme="minorHAnsi"/>
                <w:sz w:val="18"/>
                <w:szCs w:val="18"/>
                <w:lang w:val="en-US"/>
              </w:rPr>
            </w:pPr>
            <w:r w:rsidRPr="00343F74">
              <w:rPr>
                <w:rFonts w:cstheme="minorHAnsi"/>
                <w:sz w:val="18"/>
                <w:szCs w:val="18"/>
                <w:lang w:val="en-US"/>
              </w:rPr>
              <w:t>Logical Consistency / Conceptual Consistency</w:t>
            </w:r>
          </w:p>
        </w:tc>
        <w:tc>
          <w:tcPr>
            <w:tcW w:w="829" w:type="dxa"/>
            <w:shd w:val="clear" w:color="auto" w:fill="FFFFFF"/>
            <w:tcMar>
              <w:left w:w="115" w:type="dxa"/>
              <w:right w:w="173" w:type="dxa"/>
            </w:tcMar>
          </w:tcPr>
          <w:p w14:paraId="677D8893" w14:textId="77777777" w:rsidR="001C7EAA" w:rsidRPr="00AC1FEA" w:rsidRDefault="001C7EAA"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5ED5A8C" w14:textId="73601367" w:rsidR="001C7EAA" w:rsidRDefault="006D0F50" w:rsidP="003E6697">
            <w:pPr>
              <w:spacing w:after="0"/>
              <w:rPr>
                <w:rFonts w:cstheme="minorHAnsi"/>
                <w:sz w:val="18"/>
                <w:szCs w:val="18"/>
                <w:lang w:val="en-US"/>
              </w:rPr>
            </w:pPr>
            <w:r>
              <w:rPr>
                <w:rFonts w:cstheme="minorHAnsi"/>
                <w:sz w:val="18"/>
                <w:szCs w:val="18"/>
                <w:lang w:val="en-US"/>
              </w:rPr>
              <w:t xml:space="preserve">For each </w:t>
            </w:r>
            <w:proofErr w:type="spellStart"/>
            <w:r>
              <w:rPr>
                <w:rFonts w:cstheme="minorHAnsi"/>
                <w:sz w:val="18"/>
                <w:szCs w:val="18"/>
                <w:lang w:val="en-US"/>
              </w:rPr>
              <w:t>SpatialQuality</w:t>
            </w:r>
            <w:proofErr w:type="spellEnd"/>
            <w:r>
              <w:rPr>
                <w:rFonts w:cstheme="minorHAnsi"/>
                <w:sz w:val="18"/>
                <w:szCs w:val="18"/>
                <w:lang w:val="en-US"/>
              </w:rPr>
              <w:t xml:space="preserve"> information type which has vertical uncertainty populated and is referenced by a Curve or Composite Curve spatial object.</w:t>
            </w:r>
          </w:p>
        </w:tc>
        <w:tc>
          <w:tcPr>
            <w:tcW w:w="0" w:type="auto"/>
            <w:shd w:val="clear" w:color="auto" w:fill="FFFFFF"/>
          </w:tcPr>
          <w:p w14:paraId="0DB7A353" w14:textId="3553735E" w:rsidR="001C7EAA" w:rsidRDefault="006D0F50" w:rsidP="003E6697">
            <w:pPr>
              <w:spacing w:after="0"/>
              <w:rPr>
                <w:rFonts w:cstheme="minorHAnsi"/>
                <w:sz w:val="18"/>
                <w:szCs w:val="18"/>
                <w:lang w:val="en-US"/>
              </w:rPr>
            </w:pPr>
            <w:r>
              <w:rPr>
                <w:rFonts w:cstheme="minorHAnsi"/>
                <w:sz w:val="18"/>
                <w:szCs w:val="18"/>
                <w:lang w:val="en-US"/>
              </w:rPr>
              <w:t xml:space="preserve">Prohibited vertical uncertainty attribute of </w:t>
            </w:r>
            <w:proofErr w:type="spellStart"/>
            <w:r>
              <w:rPr>
                <w:rFonts w:cstheme="minorHAnsi"/>
                <w:sz w:val="18"/>
                <w:szCs w:val="18"/>
                <w:lang w:val="en-US"/>
              </w:rPr>
              <w:t>SpatialQuality</w:t>
            </w:r>
            <w:proofErr w:type="spellEnd"/>
            <w:r>
              <w:rPr>
                <w:rFonts w:cstheme="minorHAnsi"/>
                <w:sz w:val="18"/>
                <w:szCs w:val="18"/>
                <w:lang w:val="en-US"/>
              </w:rPr>
              <w:t xml:space="preserve"> for curve spatial object.</w:t>
            </w:r>
          </w:p>
        </w:tc>
        <w:tc>
          <w:tcPr>
            <w:tcW w:w="0" w:type="auto"/>
            <w:shd w:val="clear" w:color="auto" w:fill="FFFFFF"/>
          </w:tcPr>
          <w:p w14:paraId="5901614C" w14:textId="5589794D" w:rsidR="001C7EAA" w:rsidRDefault="006D0F50" w:rsidP="003E6697">
            <w:pPr>
              <w:spacing w:after="0"/>
              <w:rPr>
                <w:rFonts w:cstheme="minorHAnsi"/>
                <w:sz w:val="18"/>
                <w:szCs w:val="18"/>
                <w:lang w:val="en-US"/>
              </w:rPr>
            </w:pPr>
            <w:r>
              <w:rPr>
                <w:rFonts w:cstheme="minorHAnsi"/>
                <w:sz w:val="18"/>
                <w:szCs w:val="18"/>
                <w:lang w:val="en-US"/>
              </w:rPr>
              <w:t>Remove prohibited association</w:t>
            </w:r>
          </w:p>
        </w:tc>
        <w:tc>
          <w:tcPr>
            <w:tcW w:w="0" w:type="auto"/>
            <w:shd w:val="clear" w:color="auto" w:fill="FFFFFF"/>
          </w:tcPr>
          <w:p w14:paraId="24FE78A7" w14:textId="079F4BB0" w:rsidR="001C7EAA" w:rsidRDefault="003D7565" w:rsidP="003E6697">
            <w:pPr>
              <w:spacing w:after="0"/>
              <w:rPr>
                <w:rFonts w:cstheme="minorHAnsi"/>
                <w:sz w:val="18"/>
                <w:szCs w:val="18"/>
                <w:lang w:val="en-US"/>
              </w:rPr>
            </w:pPr>
            <w:r>
              <w:rPr>
                <w:rFonts w:cstheme="minorHAnsi"/>
                <w:sz w:val="18"/>
                <w:szCs w:val="18"/>
                <w:lang w:val="en-US"/>
              </w:rPr>
              <w:t>DCEG 14.1</w:t>
            </w:r>
          </w:p>
        </w:tc>
        <w:tc>
          <w:tcPr>
            <w:tcW w:w="0" w:type="auto"/>
          </w:tcPr>
          <w:p w14:paraId="5167628D" w14:textId="7CDA4E5C" w:rsidR="001C7EAA" w:rsidRPr="00B918CF" w:rsidRDefault="003D7565" w:rsidP="003E6697">
            <w:pPr>
              <w:spacing w:after="0"/>
              <w:rPr>
                <w:rFonts w:cstheme="minorHAnsi"/>
                <w:sz w:val="18"/>
                <w:szCs w:val="18"/>
                <w:lang w:val="en-US"/>
              </w:rPr>
            </w:pPr>
            <w:r>
              <w:rPr>
                <w:rFonts w:cstheme="minorHAnsi"/>
                <w:sz w:val="18"/>
                <w:szCs w:val="18"/>
                <w:lang w:val="en-US"/>
              </w:rPr>
              <w:t>W</w:t>
            </w:r>
          </w:p>
        </w:tc>
        <w:tc>
          <w:tcPr>
            <w:tcW w:w="0" w:type="auto"/>
          </w:tcPr>
          <w:p w14:paraId="063CAACB" w14:textId="19011AB9" w:rsidR="001C7EAA" w:rsidRPr="00B918CF" w:rsidRDefault="003D7565" w:rsidP="003E6697">
            <w:pPr>
              <w:spacing w:after="0"/>
              <w:rPr>
                <w:rFonts w:cstheme="minorHAnsi"/>
                <w:sz w:val="18"/>
                <w:szCs w:val="18"/>
                <w:lang w:val="en-US"/>
              </w:rPr>
            </w:pPr>
            <w:r>
              <w:rPr>
                <w:rFonts w:cstheme="minorHAnsi"/>
                <w:sz w:val="18"/>
                <w:szCs w:val="18"/>
                <w:lang w:val="en-US"/>
              </w:rPr>
              <w:t>B, U</w:t>
            </w:r>
          </w:p>
        </w:tc>
      </w:tr>
      <w:tr w:rsidR="00467D2E" w:rsidRPr="00B918CF" w14:paraId="25CF645C" w14:textId="77777777" w:rsidTr="007C5405">
        <w:trPr>
          <w:cantSplit/>
        </w:trPr>
        <w:tc>
          <w:tcPr>
            <w:tcW w:w="1440" w:type="dxa"/>
            <w:shd w:val="clear" w:color="auto" w:fill="FFFFFF"/>
          </w:tcPr>
          <w:p w14:paraId="08247736" w14:textId="3B3FC9D8" w:rsidR="00467D2E" w:rsidRPr="00343F74" w:rsidRDefault="00467D2E" w:rsidP="00A30702">
            <w:pPr>
              <w:spacing w:after="0"/>
              <w:jc w:val="left"/>
              <w:rPr>
                <w:rFonts w:cstheme="minorHAnsi"/>
                <w:sz w:val="18"/>
                <w:szCs w:val="18"/>
                <w:lang w:val="en-US"/>
              </w:rPr>
            </w:pPr>
            <w:r w:rsidRPr="00127E81">
              <w:rPr>
                <w:rFonts w:cstheme="minorHAnsi"/>
                <w:sz w:val="18"/>
                <w:szCs w:val="18"/>
                <w:lang w:val="en-US"/>
              </w:rPr>
              <w:t>Logical Consistency / Domain Consistency</w:t>
            </w:r>
          </w:p>
        </w:tc>
        <w:tc>
          <w:tcPr>
            <w:tcW w:w="829" w:type="dxa"/>
            <w:shd w:val="clear" w:color="auto" w:fill="FFFFFF"/>
            <w:tcMar>
              <w:left w:w="115" w:type="dxa"/>
              <w:right w:w="173" w:type="dxa"/>
            </w:tcMar>
          </w:tcPr>
          <w:p w14:paraId="79FDFAC7" w14:textId="77777777" w:rsidR="00467D2E" w:rsidRPr="00AC1FEA" w:rsidRDefault="00467D2E"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1F8A8BEC" w14:textId="68663FE2" w:rsidR="00467D2E" w:rsidRDefault="005156A8" w:rsidP="003E6697">
            <w:pPr>
              <w:spacing w:after="0"/>
              <w:rPr>
                <w:rFonts w:cstheme="minorHAnsi"/>
                <w:sz w:val="18"/>
                <w:szCs w:val="18"/>
                <w:lang w:val="en-US"/>
              </w:rPr>
            </w:pPr>
            <w:r>
              <w:rPr>
                <w:rFonts w:cstheme="minorHAnsi"/>
                <w:sz w:val="18"/>
                <w:szCs w:val="18"/>
                <w:lang w:val="en-US"/>
              </w:rPr>
              <w:t xml:space="preserve">For each </w:t>
            </w:r>
            <w:r w:rsidRPr="002F2272">
              <w:rPr>
                <w:rFonts w:cstheme="minorHAnsi"/>
                <w:i/>
                <w:iCs/>
                <w:sz w:val="18"/>
                <w:szCs w:val="18"/>
                <w:lang w:val="en-US"/>
              </w:rPr>
              <w:t>language</w:t>
            </w:r>
            <w:r>
              <w:rPr>
                <w:rFonts w:cstheme="minorHAnsi"/>
                <w:sz w:val="18"/>
                <w:szCs w:val="18"/>
                <w:lang w:val="en-US"/>
              </w:rPr>
              <w:t xml:space="preserve"> attribute </w:t>
            </w:r>
            <w:r w:rsidR="002F2272">
              <w:rPr>
                <w:rFonts w:cstheme="minorHAnsi"/>
                <w:sz w:val="18"/>
                <w:szCs w:val="18"/>
                <w:lang w:val="en-US"/>
              </w:rPr>
              <w:t xml:space="preserve">which is populated with a value other than </w:t>
            </w:r>
            <w:r>
              <w:rPr>
                <w:rFonts w:cstheme="minorHAnsi"/>
                <w:sz w:val="18"/>
                <w:szCs w:val="18"/>
                <w:lang w:val="en-US"/>
              </w:rPr>
              <w:t>one of the 3-character ISO 639-2/T codes</w:t>
            </w:r>
          </w:p>
        </w:tc>
        <w:tc>
          <w:tcPr>
            <w:tcW w:w="0" w:type="auto"/>
            <w:shd w:val="clear" w:color="auto" w:fill="FFFFFF"/>
          </w:tcPr>
          <w:p w14:paraId="2126984E" w14:textId="4DD0F4B7" w:rsidR="00467D2E" w:rsidRDefault="005156A8" w:rsidP="003E6697">
            <w:pPr>
              <w:spacing w:after="0"/>
              <w:rPr>
                <w:rFonts w:cstheme="minorHAnsi"/>
                <w:sz w:val="18"/>
                <w:szCs w:val="18"/>
                <w:lang w:val="en-US"/>
              </w:rPr>
            </w:pPr>
            <w:r>
              <w:rPr>
                <w:rFonts w:cstheme="minorHAnsi"/>
                <w:sz w:val="18"/>
                <w:szCs w:val="18"/>
                <w:lang w:val="en-US"/>
              </w:rPr>
              <w:t>Language code not from ISO 639-2/T list</w:t>
            </w:r>
          </w:p>
        </w:tc>
        <w:tc>
          <w:tcPr>
            <w:tcW w:w="0" w:type="auto"/>
            <w:shd w:val="clear" w:color="auto" w:fill="FFFFFF"/>
          </w:tcPr>
          <w:p w14:paraId="60ADAB52" w14:textId="3943B13F" w:rsidR="00467D2E" w:rsidRDefault="005156A8" w:rsidP="003E6697">
            <w:pPr>
              <w:spacing w:after="0"/>
              <w:rPr>
                <w:rFonts w:cstheme="minorHAnsi"/>
                <w:sz w:val="18"/>
                <w:szCs w:val="18"/>
                <w:lang w:val="en-US"/>
              </w:rPr>
            </w:pPr>
            <w:r>
              <w:rPr>
                <w:rFonts w:cstheme="minorHAnsi"/>
                <w:sz w:val="18"/>
                <w:szCs w:val="18"/>
                <w:lang w:val="en-US"/>
              </w:rPr>
              <w:t>Correct language code</w:t>
            </w:r>
          </w:p>
        </w:tc>
        <w:tc>
          <w:tcPr>
            <w:tcW w:w="0" w:type="auto"/>
            <w:shd w:val="clear" w:color="auto" w:fill="FFFFFF"/>
          </w:tcPr>
          <w:p w14:paraId="01925178" w14:textId="7B8ECB75" w:rsidR="00467D2E" w:rsidRDefault="005156A8" w:rsidP="003E6697">
            <w:pPr>
              <w:spacing w:after="0"/>
              <w:rPr>
                <w:rFonts w:cstheme="minorHAnsi"/>
                <w:sz w:val="18"/>
                <w:szCs w:val="18"/>
                <w:lang w:val="en-US"/>
              </w:rPr>
            </w:pPr>
            <w:r>
              <w:rPr>
                <w:rFonts w:cstheme="minorHAnsi"/>
                <w:sz w:val="18"/>
                <w:szCs w:val="18"/>
                <w:lang w:val="en-US"/>
              </w:rPr>
              <w:t xml:space="preserve">DCEG </w:t>
            </w:r>
            <w:r w:rsidR="002F2272">
              <w:rPr>
                <w:rFonts w:cstheme="minorHAnsi"/>
                <w:sz w:val="18"/>
                <w:szCs w:val="18"/>
                <w:lang w:val="en-US"/>
              </w:rPr>
              <w:t>2.4.8.3</w:t>
            </w:r>
          </w:p>
        </w:tc>
        <w:tc>
          <w:tcPr>
            <w:tcW w:w="0" w:type="auto"/>
          </w:tcPr>
          <w:p w14:paraId="654C128D" w14:textId="30204DA0" w:rsidR="00467D2E" w:rsidRDefault="002F2272" w:rsidP="003E6697">
            <w:pPr>
              <w:spacing w:after="0"/>
              <w:rPr>
                <w:rFonts w:cstheme="minorHAnsi"/>
                <w:sz w:val="18"/>
                <w:szCs w:val="18"/>
                <w:lang w:val="en-US"/>
              </w:rPr>
            </w:pPr>
            <w:r>
              <w:rPr>
                <w:rFonts w:cstheme="minorHAnsi"/>
                <w:sz w:val="18"/>
                <w:szCs w:val="18"/>
                <w:lang w:val="en-US"/>
              </w:rPr>
              <w:t>W</w:t>
            </w:r>
          </w:p>
        </w:tc>
        <w:tc>
          <w:tcPr>
            <w:tcW w:w="0" w:type="auto"/>
          </w:tcPr>
          <w:p w14:paraId="3270A0A3" w14:textId="42E3C306" w:rsidR="00467D2E" w:rsidRDefault="002F2272" w:rsidP="003E6697">
            <w:pPr>
              <w:spacing w:after="0"/>
              <w:rPr>
                <w:rFonts w:cstheme="minorHAnsi"/>
                <w:sz w:val="18"/>
                <w:szCs w:val="18"/>
                <w:lang w:val="en-US"/>
              </w:rPr>
            </w:pPr>
            <w:r>
              <w:rPr>
                <w:rFonts w:cstheme="minorHAnsi"/>
                <w:sz w:val="18"/>
                <w:szCs w:val="18"/>
                <w:lang w:val="en-US"/>
              </w:rPr>
              <w:t>B, U</w:t>
            </w:r>
          </w:p>
        </w:tc>
      </w:tr>
      <w:tr w:rsidR="00351ABB" w:rsidRPr="00B918CF" w14:paraId="6B8739C9" w14:textId="77777777" w:rsidTr="007C5405">
        <w:trPr>
          <w:cantSplit/>
        </w:trPr>
        <w:tc>
          <w:tcPr>
            <w:tcW w:w="1440" w:type="dxa"/>
            <w:shd w:val="clear" w:color="auto" w:fill="FFFFFF"/>
          </w:tcPr>
          <w:p w14:paraId="2313C798" w14:textId="7FC4D3BF" w:rsidR="00351ABB" w:rsidRPr="00127E81" w:rsidRDefault="00351ABB" w:rsidP="00A30702">
            <w:pPr>
              <w:spacing w:after="0"/>
              <w:jc w:val="left"/>
              <w:rPr>
                <w:rFonts w:cstheme="minorHAnsi"/>
                <w:sz w:val="18"/>
                <w:szCs w:val="18"/>
                <w:lang w:val="en-US"/>
              </w:rPr>
            </w:pPr>
            <w:r w:rsidRPr="00127E81">
              <w:rPr>
                <w:rFonts w:cstheme="minorHAnsi"/>
                <w:sz w:val="18"/>
                <w:szCs w:val="18"/>
                <w:lang w:val="en-US"/>
              </w:rPr>
              <w:t xml:space="preserve">Logical Consistency / </w:t>
            </w:r>
            <w:r>
              <w:rPr>
                <w:rFonts w:cstheme="minorHAnsi"/>
                <w:sz w:val="18"/>
                <w:szCs w:val="18"/>
                <w:lang w:val="en-US"/>
              </w:rPr>
              <w:t>Topological</w:t>
            </w:r>
            <w:r w:rsidRPr="00127E81">
              <w:rPr>
                <w:rFonts w:cstheme="minorHAnsi"/>
                <w:sz w:val="18"/>
                <w:szCs w:val="18"/>
                <w:lang w:val="en-US"/>
              </w:rPr>
              <w:t xml:space="preserve"> Consistency</w:t>
            </w:r>
          </w:p>
        </w:tc>
        <w:tc>
          <w:tcPr>
            <w:tcW w:w="829" w:type="dxa"/>
            <w:shd w:val="clear" w:color="auto" w:fill="FFFFFF"/>
            <w:tcMar>
              <w:left w:w="115" w:type="dxa"/>
              <w:right w:w="173" w:type="dxa"/>
            </w:tcMar>
          </w:tcPr>
          <w:p w14:paraId="48DCE131" w14:textId="77777777" w:rsidR="00351ABB" w:rsidRPr="00AC1FEA" w:rsidRDefault="00351ABB" w:rsidP="00AC1FEA">
            <w:pPr>
              <w:pStyle w:val="ListParagraph"/>
              <w:numPr>
                <w:ilvl w:val="0"/>
                <w:numId w:val="84"/>
              </w:numPr>
              <w:spacing w:after="0"/>
              <w:jc w:val="center"/>
              <w:rPr>
                <w:rFonts w:cstheme="minorHAnsi"/>
                <w:sz w:val="18"/>
                <w:szCs w:val="18"/>
                <w:lang w:val="en-US"/>
              </w:rPr>
            </w:pPr>
          </w:p>
        </w:tc>
        <w:tc>
          <w:tcPr>
            <w:tcW w:w="3098" w:type="dxa"/>
            <w:shd w:val="clear" w:color="auto" w:fill="FFFFFF"/>
          </w:tcPr>
          <w:p w14:paraId="5CB7FFDF" w14:textId="5981CC17" w:rsidR="00351ABB" w:rsidRDefault="00351ABB" w:rsidP="003E6697">
            <w:pPr>
              <w:spacing w:after="0"/>
              <w:rPr>
                <w:rFonts w:cstheme="minorHAnsi"/>
                <w:sz w:val="18"/>
                <w:szCs w:val="18"/>
                <w:lang w:val="en-US"/>
              </w:rPr>
            </w:pPr>
            <w:r>
              <w:rPr>
                <w:rFonts w:cstheme="minorHAnsi"/>
                <w:sz w:val="18"/>
                <w:szCs w:val="18"/>
                <w:lang w:val="en-US"/>
              </w:rPr>
              <w:t>For each surface where the exterior boundary shares more than one node with an interior boundary.</w:t>
            </w:r>
          </w:p>
        </w:tc>
        <w:tc>
          <w:tcPr>
            <w:tcW w:w="0" w:type="auto"/>
            <w:shd w:val="clear" w:color="auto" w:fill="FFFFFF"/>
          </w:tcPr>
          <w:p w14:paraId="5C5B75ED" w14:textId="77777777" w:rsidR="00351ABB" w:rsidRDefault="00351ABB" w:rsidP="003E6697">
            <w:pPr>
              <w:spacing w:after="0"/>
              <w:rPr>
                <w:rFonts w:cstheme="minorHAnsi"/>
                <w:sz w:val="18"/>
                <w:szCs w:val="18"/>
                <w:lang w:val="en-US"/>
              </w:rPr>
            </w:pPr>
            <w:r>
              <w:rPr>
                <w:rFonts w:cstheme="minorHAnsi"/>
                <w:sz w:val="18"/>
                <w:szCs w:val="18"/>
                <w:lang w:val="en-US"/>
              </w:rPr>
              <w:t>Geometry does not conform to S-100</w:t>
            </w:r>
          </w:p>
          <w:p w14:paraId="19DFFD82" w14:textId="72007FC4" w:rsidR="00351ABB" w:rsidRDefault="00351ABB" w:rsidP="003E6697">
            <w:pPr>
              <w:spacing w:after="0"/>
              <w:rPr>
                <w:rFonts w:cstheme="minorHAnsi"/>
                <w:sz w:val="18"/>
                <w:szCs w:val="18"/>
                <w:lang w:val="en-US"/>
              </w:rPr>
            </w:pPr>
            <w:r>
              <w:rPr>
                <w:rFonts w:cstheme="minorHAnsi"/>
                <w:sz w:val="18"/>
                <w:szCs w:val="18"/>
                <w:lang w:val="en-US"/>
              </w:rPr>
              <w:t>(Self-intersection)</w:t>
            </w:r>
          </w:p>
        </w:tc>
        <w:tc>
          <w:tcPr>
            <w:tcW w:w="0" w:type="auto"/>
            <w:shd w:val="clear" w:color="auto" w:fill="FFFFFF"/>
          </w:tcPr>
          <w:p w14:paraId="410D227E" w14:textId="32505A72" w:rsidR="00351ABB" w:rsidRDefault="00351ABB" w:rsidP="003E6697">
            <w:pPr>
              <w:spacing w:after="0"/>
              <w:rPr>
                <w:rFonts w:cstheme="minorHAnsi"/>
                <w:sz w:val="18"/>
                <w:szCs w:val="18"/>
                <w:lang w:val="en-US"/>
              </w:rPr>
            </w:pPr>
            <w:r>
              <w:rPr>
                <w:rFonts w:cstheme="minorHAnsi"/>
                <w:sz w:val="18"/>
                <w:szCs w:val="18"/>
                <w:lang w:val="en-US"/>
              </w:rPr>
              <w:t>Correct spatial object</w:t>
            </w:r>
          </w:p>
        </w:tc>
        <w:tc>
          <w:tcPr>
            <w:tcW w:w="0" w:type="auto"/>
            <w:shd w:val="clear" w:color="auto" w:fill="FFFFFF"/>
          </w:tcPr>
          <w:p w14:paraId="2FF11371" w14:textId="0149743A" w:rsidR="00351ABB" w:rsidRDefault="00351ABB" w:rsidP="003E6697">
            <w:pPr>
              <w:spacing w:after="0"/>
              <w:rPr>
                <w:rFonts w:cstheme="minorHAnsi"/>
                <w:sz w:val="18"/>
                <w:szCs w:val="18"/>
                <w:lang w:val="en-US"/>
              </w:rPr>
            </w:pPr>
            <w:r>
              <w:rPr>
                <w:rFonts w:cstheme="minorHAnsi"/>
                <w:sz w:val="18"/>
                <w:szCs w:val="18"/>
                <w:lang w:val="en-US"/>
              </w:rPr>
              <w:t>S-100 Part 7</w:t>
            </w:r>
            <w:r w:rsidR="00807BDD">
              <w:rPr>
                <w:rFonts w:cstheme="minorHAnsi"/>
                <w:sz w:val="18"/>
                <w:szCs w:val="18"/>
                <w:lang w:val="en-US"/>
              </w:rPr>
              <w:t xml:space="preserve"> 3a-3</w:t>
            </w:r>
          </w:p>
        </w:tc>
        <w:tc>
          <w:tcPr>
            <w:tcW w:w="0" w:type="auto"/>
          </w:tcPr>
          <w:p w14:paraId="4E839D75" w14:textId="42E3C8FC" w:rsidR="00351ABB" w:rsidRDefault="00351ABB" w:rsidP="003E6697">
            <w:pPr>
              <w:spacing w:after="0"/>
              <w:rPr>
                <w:rFonts w:cstheme="minorHAnsi"/>
                <w:sz w:val="18"/>
                <w:szCs w:val="18"/>
                <w:lang w:val="en-US"/>
              </w:rPr>
            </w:pPr>
            <w:r>
              <w:rPr>
                <w:rFonts w:cstheme="minorHAnsi"/>
                <w:sz w:val="18"/>
                <w:szCs w:val="18"/>
                <w:lang w:val="en-US"/>
              </w:rPr>
              <w:t>C</w:t>
            </w:r>
          </w:p>
        </w:tc>
        <w:tc>
          <w:tcPr>
            <w:tcW w:w="0" w:type="auto"/>
          </w:tcPr>
          <w:p w14:paraId="2A3C6F51" w14:textId="7CA1C604" w:rsidR="00351ABB" w:rsidRDefault="00351ABB" w:rsidP="003E6697">
            <w:pPr>
              <w:spacing w:after="0"/>
              <w:rPr>
                <w:rFonts w:cstheme="minorHAnsi"/>
                <w:sz w:val="18"/>
                <w:szCs w:val="18"/>
                <w:lang w:val="en-US"/>
              </w:rPr>
            </w:pPr>
            <w:r>
              <w:rPr>
                <w:rFonts w:cstheme="minorHAnsi"/>
                <w:sz w:val="18"/>
                <w:szCs w:val="18"/>
                <w:lang w:val="en-US"/>
              </w:rPr>
              <w:t>B, U</w:t>
            </w:r>
          </w:p>
        </w:tc>
      </w:tr>
      <w:tr w:rsidR="00DF4045" w:rsidRPr="00B918CF" w14:paraId="596F502A" w14:textId="77777777" w:rsidTr="00D9739B">
        <w:trPr>
          <w:cantSplit/>
        </w:trPr>
        <w:tc>
          <w:tcPr>
            <w:tcW w:w="1440" w:type="dxa"/>
            <w:shd w:val="clear" w:color="auto" w:fill="FFFFFF"/>
          </w:tcPr>
          <w:p w14:paraId="3D907005" w14:textId="02733010" w:rsidR="00DF4045" w:rsidRPr="00127E81" w:rsidRDefault="00DF4045" w:rsidP="00DF4045">
            <w:pPr>
              <w:spacing w:after="0"/>
              <w:jc w:val="left"/>
              <w:rPr>
                <w:rFonts w:cstheme="minorHAnsi"/>
                <w:sz w:val="18"/>
                <w:szCs w:val="18"/>
                <w:lang w:val="en-US"/>
              </w:rPr>
            </w:pPr>
            <w:r w:rsidRPr="00127E81">
              <w:rPr>
                <w:rFonts w:cstheme="minorHAnsi"/>
                <w:sz w:val="18"/>
                <w:szCs w:val="18"/>
                <w:lang w:val="en-US"/>
              </w:rPr>
              <w:t xml:space="preserve">Logical Consistency / </w:t>
            </w:r>
            <w:r>
              <w:rPr>
                <w:rFonts w:cstheme="minorHAnsi"/>
                <w:sz w:val="18"/>
                <w:szCs w:val="18"/>
                <w:lang w:val="en-US"/>
              </w:rPr>
              <w:t>Topological</w:t>
            </w:r>
            <w:r w:rsidRPr="00127E81">
              <w:rPr>
                <w:rFonts w:cstheme="minorHAnsi"/>
                <w:sz w:val="18"/>
                <w:szCs w:val="18"/>
                <w:lang w:val="en-US"/>
              </w:rPr>
              <w:t xml:space="preserve"> Consistency</w:t>
            </w:r>
          </w:p>
        </w:tc>
        <w:tc>
          <w:tcPr>
            <w:tcW w:w="829" w:type="dxa"/>
            <w:shd w:val="clear" w:color="auto" w:fill="FFFFFF"/>
            <w:tcMar>
              <w:left w:w="115" w:type="dxa"/>
              <w:right w:w="173" w:type="dxa"/>
            </w:tcMar>
          </w:tcPr>
          <w:p w14:paraId="692633A0" w14:textId="77777777" w:rsidR="00DF4045" w:rsidRPr="00AC1FEA" w:rsidRDefault="00DF4045" w:rsidP="00DF4045">
            <w:pPr>
              <w:pStyle w:val="ListParagraph"/>
              <w:numPr>
                <w:ilvl w:val="0"/>
                <w:numId w:val="84"/>
              </w:numPr>
              <w:spacing w:after="0"/>
              <w:jc w:val="center"/>
              <w:rPr>
                <w:rFonts w:cstheme="minorHAnsi"/>
                <w:sz w:val="18"/>
                <w:szCs w:val="18"/>
                <w:lang w:val="en-US"/>
              </w:rPr>
            </w:pPr>
          </w:p>
        </w:tc>
        <w:tc>
          <w:tcPr>
            <w:tcW w:w="3098" w:type="dxa"/>
            <w:shd w:val="clear" w:color="auto" w:fill="FFFFFF"/>
          </w:tcPr>
          <w:p w14:paraId="799769B9" w14:textId="18C8FC4C" w:rsidR="00DF4045" w:rsidRDefault="00DF4045" w:rsidP="00DF4045">
            <w:pPr>
              <w:spacing w:after="0"/>
              <w:rPr>
                <w:rFonts w:cstheme="minorHAnsi"/>
                <w:sz w:val="18"/>
                <w:szCs w:val="18"/>
                <w:lang w:val="en-US"/>
              </w:rPr>
            </w:pPr>
            <w:r w:rsidRPr="00DE4C9F">
              <w:rPr>
                <w:rFonts w:cstheme="minorHAnsi"/>
                <w:sz w:val="18"/>
                <w:szCs w:val="18"/>
                <w:lang w:val="en-US"/>
              </w:rPr>
              <w:t>For each curve segment with &gt;1 segment and composite curve components where the individual components do not have coincident start/end points (e.g. end segment N != start segment N+1)</w:t>
            </w:r>
          </w:p>
        </w:tc>
        <w:tc>
          <w:tcPr>
            <w:tcW w:w="0" w:type="auto"/>
            <w:shd w:val="clear" w:color="auto" w:fill="FFFFFF"/>
          </w:tcPr>
          <w:p w14:paraId="48A5BEBB" w14:textId="1F6A8FAF" w:rsidR="00DF4045" w:rsidRDefault="00DF4045" w:rsidP="00DF4045">
            <w:pPr>
              <w:spacing w:after="0"/>
              <w:rPr>
                <w:rFonts w:cstheme="minorHAnsi"/>
                <w:sz w:val="18"/>
                <w:szCs w:val="18"/>
                <w:lang w:val="en-US"/>
              </w:rPr>
            </w:pPr>
            <w:r>
              <w:rPr>
                <w:rFonts w:cstheme="minorHAnsi"/>
                <w:sz w:val="18"/>
                <w:szCs w:val="18"/>
                <w:lang w:val="en-US"/>
              </w:rPr>
              <w:t>Curve segments must be well formed</w:t>
            </w:r>
          </w:p>
          <w:p w14:paraId="40BFCDED" w14:textId="6D03DF98" w:rsidR="00DF4045" w:rsidRDefault="00DF4045" w:rsidP="00DF4045">
            <w:pPr>
              <w:spacing w:after="0"/>
              <w:rPr>
                <w:rFonts w:cstheme="minorHAnsi"/>
                <w:sz w:val="18"/>
                <w:szCs w:val="18"/>
                <w:lang w:val="en-US"/>
              </w:rPr>
            </w:pPr>
            <w:r>
              <w:rPr>
                <w:rFonts w:cstheme="minorHAnsi"/>
                <w:sz w:val="18"/>
                <w:szCs w:val="18"/>
                <w:lang w:val="en-US"/>
              </w:rPr>
              <w:t>(</w:t>
            </w:r>
            <w:r w:rsidRPr="00DE4C9F">
              <w:rPr>
                <w:rFonts w:cstheme="minorHAnsi"/>
                <w:sz w:val="18"/>
                <w:szCs w:val="18"/>
                <w:lang w:val="en-US"/>
              </w:rPr>
              <w:t>Well formed curve segments</w:t>
            </w:r>
            <w:r>
              <w:rPr>
                <w:rFonts w:cstheme="minorHAnsi"/>
                <w:sz w:val="18"/>
                <w:szCs w:val="18"/>
                <w:lang w:val="en-US"/>
              </w:rPr>
              <w:t>)</w:t>
            </w:r>
          </w:p>
        </w:tc>
        <w:tc>
          <w:tcPr>
            <w:tcW w:w="0" w:type="auto"/>
            <w:shd w:val="clear" w:color="auto" w:fill="FFFFFF"/>
          </w:tcPr>
          <w:p w14:paraId="194BD058" w14:textId="7167C6D6" w:rsidR="00DF4045" w:rsidRDefault="00DF4045" w:rsidP="00DF4045">
            <w:pPr>
              <w:spacing w:after="0"/>
              <w:rPr>
                <w:rFonts w:cstheme="minorHAnsi"/>
                <w:sz w:val="18"/>
                <w:szCs w:val="18"/>
                <w:lang w:val="en-US"/>
              </w:rPr>
            </w:pPr>
            <w:r>
              <w:rPr>
                <w:rFonts w:cstheme="minorHAnsi"/>
                <w:sz w:val="18"/>
                <w:szCs w:val="18"/>
                <w:lang w:val="en-US"/>
              </w:rPr>
              <w:t>Correct spatial object(s)</w:t>
            </w:r>
          </w:p>
        </w:tc>
        <w:tc>
          <w:tcPr>
            <w:tcW w:w="0" w:type="auto"/>
            <w:shd w:val="clear" w:color="auto" w:fill="FFFFFF"/>
            <w:vAlign w:val="bottom"/>
          </w:tcPr>
          <w:p w14:paraId="0C84923E" w14:textId="6887EF19" w:rsidR="00DF4045" w:rsidRDefault="00DF4045" w:rsidP="00DF4045">
            <w:pPr>
              <w:spacing w:after="0"/>
              <w:rPr>
                <w:rFonts w:cstheme="minorHAnsi"/>
                <w:sz w:val="18"/>
                <w:szCs w:val="18"/>
                <w:lang w:val="en-US"/>
              </w:rPr>
            </w:pPr>
            <w:r>
              <w:rPr>
                <w:rFonts w:cstheme="minorHAnsi"/>
                <w:sz w:val="18"/>
                <w:szCs w:val="18"/>
                <w:lang w:val="en-US"/>
              </w:rPr>
              <w:t xml:space="preserve">S-100 Part 7 </w:t>
            </w:r>
            <w:r>
              <w:rPr>
                <w:rFonts w:ascii="Calibri" w:hAnsi="Calibri"/>
                <w:color w:val="000000"/>
                <w:sz w:val="22"/>
                <w:szCs w:val="22"/>
              </w:rPr>
              <w:t>3a-4</w:t>
            </w:r>
          </w:p>
        </w:tc>
        <w:tc>
          <w:tcPr>
            <w:tcW w:w="0" w:type="auto"/>
          </w:tcPr>
          <w:p w14:paraId="54EB18EF" w14:textId="3EE8F88D" w:rsidR="00DF4045" w:rsidRDefault="00DF4045" w:rsidP="00DF4045">
            <w:pPr>
              <w:spacing w:after="0"/>
              <w:rPr>
                <w:rFonts w:cstheme="minorHAnsi"/>
                <w:sz w:val="18"/>
                <w:szCs w:val="18"/>
                <w:lang w:val="en-US"/>
              </w:rPr>
            </w:pPr>
            <w:r>
              <w:rPr>
                <w:rFonts w:cstheme="minorHAnsi"/>
                <w:sz w:val="18"/>
                <w:szCs w:val="18"/>
                <w:lang w:val="en-US"/>
              </w:rPr>
              <w:t>C</w:t>
            </w:r>
          </w:p>
        </w:tc>
        <w:tc>
          <w:tcPr>
            <w:tcW w:w="0" w:type="auto"/>
          </w:tcPr>
          <w:p w14:paraId="5A285C71" w14:textId="0A941F81" w:rsidR="00DF4045" w:rsidRDefault="00DF4045" w:rsidP="00DF4045">
            <w:pPr>
              <w:spacing w:after="0"/>
              <w:rPr>
                <w:rFonts w:cstheme="minorHAnsi"/>
                <w:sz w:val="18"/>
                <w:szCs w:val="18"/>
                <w:lang w:val="en-US"/>
              </w:rPr>
            </w:pPr>
            <w:r>
              <w:rPr>
                <w:rFonts w:cstheme="minorHAnsi"/>
                <w:sz w:val="18"/>
                <w:szCs w:val="18"/>
                <w:lang w:val="en-US"/>
              </w:rPr>
              <w:t>B, U</w:t>
            </w:r>
          </w:p>
        </w:tc>
      </w:tr>
      <w:tr w:rsidR="00DF4045" w:rsidRPr="00B918CF" w14:paraId="2B3B61D1" w14:textId="77777777" w:rsidTr="00D9739B">
        <w:trPr>
          <w:cantSplit/>
        </w:trPr>
        <w:tc>
          <w:tcPr>
            <w:tcW w:w="1440" w:type="dxa"/>
            <w:shd w:val="clear" w:color="auto" w:fill="FFFFFF"/>
          </w:tcPr>
          <w:p w14:paraId="7F5F5F4B" w14:textId="0432778C" w:rsidR="00DF4045" w:rsidRPr="00807BDD" w:rsidRDefault="00DF4045" w:rsidP="00DF4045">
            <w:pPr>
              <w:spacing w:after="0"/>
              <w:jc w:val="left"/>
              <w:rPr>
                <w:rFonts w:cs="Arial"/>
                <w:sz w:val="18"/>
                <w:szCs w:val="18"/>
                <w:lang w:val="en-US"/>
              </w:rPr>
            </w:pPr>
            <w:r w:rsidRPr="001406A9">
              <w:rPr>
                <w:rFonts w:cstheme="minorHAnsi"/>
                <w:sz w:val="18"/>
                <w:szCs w:val="18"/>
                <w:lang w:val="en-US"/>
              </w:rPr>
              <w:lastRenderedPageBreak/>
              <w:t>Logical Consistency / Topological Consistency</w:t>
            </w:r>
          </w:p>
        </w:tc>
        <w:tc>
          <w:tcPr>
            <w:tcW w:w="829" w:type="dxa"/>
            <w:shd w:val="clear" w:color="auto" w:fill="FFFFFF"/>
            <w:tcMar>
              <w:left w:w="115" w:type="dxa"/>
              <w:right w:w="173" w:type="dxa"/>
            </w:tcMar>
          </w:tcPr>
          <w:p w14:paraId="08D7CAA4"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5985BBEF" w14:textId="03C03E44" w:rsidR="00DF4045" w:rsidRPr="00807BDD" w:rsidRDefault="00DF4045" w:rsidP="00DF4045">
            <w:pPr>
              <w:spacing w:after="0"/>
              <w:rPr>
                <w:rFonts w:cs="Arial"/>
                <w:sz w:val="18"/>
                <w:szCs w:val="18"/>
                <w:lang w:val="en-US"/>
              </w:rPr>
            </w:pPr>
            <w:r w:rsidRPr="00807BDD">
              <w:rPr>
                <w:rFonts w:cs="Arial"/>
                <w:color w:val="000000"/>
                <w:sz w:val="18"/>
                <w:szCs w:val="18"/>
              </w:rPr>
              <w:t>For each feature of primitive surface where the exterior boundary is not oriented clockwise (surface to the right)</w:t>
            </w:r>
          </w:p>
        </w:tc>
        <w:tc>
          <w:tcPr>
            <w:tcW w:w="0" w:type="auto"/>
            <w:shd w:val="clear" w:color="auto" w:fill="FFFFFF"/>
          </w:tcPr>
          <w:p w14:paraId="2A7EE4C4"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7A87AF2A" w14:textId="3263674E" w:rsidR="00DF4045" w:rsidRPr="00807BDD" w:rsidRDefault="00DF4045" w:rsidP="00DF4045">
            <w:pPr>
              <w:spacing w:after="0"/>
              <w:jc w:val="left"/>
              <w:rPr>
                <w:rFonts w:cs="Arial"/>
                <w:sz w:val="18"/>
                <w:szCs w:val="18"/>
                <w:lang w:val="en-US"/>
              </w:rPr>
            </w:pPr>
            <w:r>
              <w:rPr>
                <w:rFonts w:cs="Arial"/>
                <w:color w:val="000000"/>
                <w:sz w:val="18"/>
                <w:szCs w:val="18"/>
              </w:rPr>
              <w:t>(</w:t>
            </w:r>
            <w:r w:rsidRPr="00807BDD">
              <w:rPr>
                <w:rFonts w:cs="Arial"/>
                <w:color w:val="000000"/>
                <w:sz w:val="18"/>
                <w:szCs w:val="18"/>
              </w:rPr>
              <w:t>Orientation of Surfaces</w:t>
            </w:r>
            <w:r>
              <w:rPr>
                <w:rFonts w:cs="Arial"/>
                <w:color w:val="000000"/>
                <w:sz w:val="18"/>
                <w:szCs w:val="18"/>
              </w:rPr>
              <w:t>)</w:t>
            </w:r>
          </w:p>
        </w:tc>
        <w:tc>
          <w:tcPr>
            <w:tcW w:w="0" w:type="auto"/>
            <w:shd w:val="clear" w:color="auto" w:fill="FFFFFF"/>
          </w:tcPr>
          <w:p w14:paraId="4257DB50" w14:textId="0AAF9E42"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3F856C0C" w14:textId="41EC89BE"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3a-5</w:t>
            </w:r>
          </w:p>
        </w:tc>
        <w:tc>
          <w:tcPr>
            <w:tcW w:w="0" w:type="auto"/>
          </w:tcPr>
          <w:p w14:paraId="7C8ED5FB" w14:textId="4BE732A4"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0EB40548" w14:textId="7F8E9ADC"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477E097D" w14:textId="77777777" w:rsidTr="00D9739B">
        <w:trPr>
          <w:cantSplit/>
        </w:trPr>
        <w:tc>
          <w:tcPr>
            <w:tcW w:w="1440" w:type="dxa"/>
            <w:shd w:val="clear" w:color="auto" w:fill="FFFFFF"/>
          </w:tcPr>
          <w:p w14:paraId="374CCD60" w14:textId="1F20E3DF" w:rsidR="00DF4045" w:rsidRPr="00807BDD" w:rsidRDefault="00DF4045" w:rsidP="00DF4045">
            <w:pPr>
              <w:spacing w:after="0"/>
              <w:jc w:val="left"/>
              <w:rPr>
                <w:rFonts w:cs="Arial"/>
                <w:sz w:val="18"/>
                <w:szCs w:val="18"/>
                <w:lang w:val="en-US"/>
              </w:rPr>
            </w:pPr>
            <w:r w:rsidRPr="001406A9">
              <w:rPr>
                <w:rFonts w:cstheme="minorHAnsi"/>
                <w:sz w:val="18"/>
                <w:szCs w:val="18"/>
                <w:lang w:val="en-US"/>
              </w:rPr>
              <w:t>Logical Consistency / Topological Consistency</w:t>
            </w:r>
          </w:p>
        </w:tc>
        <w:tc>
          <w:tcPr>
            <w:tcW w:w="829" w:type="dxa"/>
            <w:shd w:val="clear" w:color="auto" w:fill="FFFFFF"/>
            <w:tcMar>
              <w:left w:w="115" w:type="dxa"/>
              <w:right w:w="173" w:type="dxa"/>
            </w:tcMar>
          </w:tcPr>
          <w:p w14:paraId="186FA322"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0DD21F3A" w14:textId="01217BCB" w:rsidR="00DF4045" w:rsidRPr="00807BDD" w:rsidRDefault="00DF4045" w:rsidP="00DF4045">
            <w:pPr>
              <w:spacing w:after="0"/>
              <w:rPr>
                <w:rFonts w:cs="Arial"/>
                <w:sz w:val="18"/>
                <w:szCs w:val="18"/>
                <w:lang w:val="en-US"/>
              </w:rPr>
            </w:pPr>
            <w:r w:rsidRPr="00807BDD">
              <w:rPr>
                <w:rFonts w:cs="Arial"/>
                <w:color w:val="000000"/>
                <w:sz w:val="18"/>
                <w:szCs w:val="18"/>
              </w:rPr>
              <w:t>For each feature of primitive surface where an interior boundary is not oriented anti-clockwise (surface to the right)</w:t>
            </w:r>
          </w:p>
        </w:tc>
        <w:tc>
          <w:tcPr>
            <w:tcW w:w="0" w:type="auto"/>
            <w:shd w:val="clear" w:color="auto" w:fill="FFFFFF"/>
          </w:tcPr>
          <w:p w14:paraId="65DBB026"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5104BFAC" w14:textId="38019113"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Orientation of Surfaces</w:t>
            </w:r>
            <w:r>
              <w:rPr>
                <w:rFonts w:cs="Arial"/>
                <w:color w:val="000000"/>
                <w:sz w:val="18"/>
                <w:szCs w:val="18"/>
              </w:rPr>
              <w:t>)</w:t>
            </w:r>
          </w:p>
        </w:tc>
        <w:tc>
          <w:tcPr>
            <w:tcW w:w="0" w:type="auto"/>
            <w:shd w:val="clear" w:color="auto" w:fill="FFFFFF"/>
          </w:tcPr>
          <w:p w14:paraId="3E3A0DE4" w14:textId="0E57101D"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5433A697" w14:textId="2A6D1AF0"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3a-6</w:t>
            </w:r>
          </w:p>
        </w:tc>
        <w:tc>
          <w:tcPr>
            <w:tcW w:w="0" w:type="auto"/>
          </w:tcPr>
          <w:p w14:paraId="5C8AC2A0" w14:textId="1CD7EF99"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525950CF" w14:textId="230F75DC"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3F1F5BCA" w14:textId="77777777" w:rsidTr="00D9739B">
        <w:trPr>
          <w:cantSplit/>
        </w:trPr>
        <w:tc>
          <w:tcPr>
            <w:tcW w:w="1440" w:type="dxa"/>
            <w:shd w:val="clear" w:color="auto" w:fill="FFFFFF"/>
          </w:tcPr>
          <w:p w14:paraId="041F426D" w14:textId="4BD29A59" w:rsidR="00DF4045" w:rsidRPr="00807BDD" w:rsidRDefault="00DF4045" w:rsidP="00DF4045">
            <w:pPr>
              <w:spacing w:after="0"/>
              <w:jc w:val="left"/>
              <w:rPr>
                <w:rFonts w:cs="Arial"/>
                <w:sz w:val="18"/>
                <w:szCs w:val="18"/>
                <w:lang w:val="en-US"/>
              </w:rPr>
            </w:pPr>
            <w:r w:rsidRPr="001406A9">
              <w:rPr>
                <w:rFonts w:cstheme="minorHAnsi"/>
                <w:sz w:val="18"/>
                <w:szCs w:val="18"/>
                <w:lang w:val="en-US"/>
              </w:rPr>
              <w:t>Logical Consistency / Topological Consistency</w:t>
            </w:r>
          </w:p>
        </w:tc>
        <w:tc>
          <w:tcPr>
            <w:tcW w:w="829" w:type="dxa"/>
            <w:shd w:val="clear" w:color="auto" w:fill="FFFFFF"/>
            <w:tcMar>
              <w:left w:w="115" w:type="dxa"/>
              <w:right w:w="173" w:type="dxa"/>
            </w:tcMar>
          </w:tcPr>
          <w:p w14:paraId="3E440F23"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54058CC0" w14:textId="7C96B9FD" w:rsidR="00DF4045" w:rsidRPr="00807BDD" w:rsidRDefault="00DF4045" w:rsidP="00DF4045">
            <w:pPr>
              <w:spacing w:after="0"/>
              <w:rPr>
                <w:rFonts w:cs="Arial"/>
                <w:sz w:val="18"/>
                <w:szCs w:val="18"/>
                <w:lang w:val="en-US"/>
              </w:rPr>
            </w:pPr>
            <w:r w:rsidRPr="00807BDD">
              <w:rPr>
                <w:rFonts w:cs="Arial"/>
                <w:color w:val="000000"/>
                <w:sz w:val="18"/>
                <w:szCs w:val="18"/>
              </w:rPr>
              <w:t>For each surface where an interior boundary is within an interior boundary</w:t>
            </w:r>
          </w:p>
        </w:tc>
        <w:tc>
          <w:tcPr>
            <w:tcW w:w="0" w:type="auto"/>
            <w:shd w:val="clear" w:color="auto" w:fill="FFFFFF"/>
          </w:tcPr>
          <w:p w14:paraId="191A3EF1"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73F59630" w14:textId="1EED5814"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interiors can not be inside interiors</w:t>
            </w:r>
            <w:r>
              <w:rPr>
                <w:rFonts w:cs="Arial"/>
                <w:color w:val="000000"/>
                <w:sz w:val="18"/>
                <w:szCs w:val="18"/>
              </w:rPr>
              <w:t>)</w:t>
            </w:r>
          </w:p>
        </w:tc>
        <w:tc>
          <w:tcPr>
            <w:tcW w:w="0" w:type="auto"/>
            <w:shd w:val="clear" w:color="auto" w:fill="FFFFFF"/>
          </w:tcPr>
          <w:p w14:paraId="2F8F939E" w14:textId="3D11DC9C"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321EE8B2" w14:textId="36AF25A8"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3a-7</w:t>
            </w:r>
          </w:p>
        </w:tc>
        <w:tc>
          <w:tcPr>
            <w:tcW w:w="0" w:type="auto"/>
          </w:tcPr>
          <w:p w14:paraId="66D1B566" w14:textId="23293205"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162907DD" w14:textId="7E70AD06"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1D897A12" w14:textId="77777777" w:rsidTr="00D9739B">
        <w:trPr>
          <w:cantSplit/>
        </w:trPr>
        <w:tc>
          <w:tcPr>
            <w:tcW w:w="1440" w:type="dxa"/>
            <w:shd w:val="clear" w:color="auto" w:fill="FFFFFF"/>
          </w:tcPr>
          <w:p w14:paraId="7453B2D4" w14:textId="697829B3" w:rsidR="00DF4045" w:rsidRPr="00807BDD" w:rsidRDefault="00DF4045" w:rsidP="00DF4045">
            <w:pPr>
              <w:spacing w:after="0"/>
              <w:jc w:val="left"/>
              <w:rPr>
                <w:rFonts w:cs="Arial"/>
                <w:sz w:val="18"/>
                <w:szCs w:val="18"/>
                <w:lang w:val="en-US"/>
              </w:rPr>
            </w:pPr>
            <w:r w:rsidRPr="001406A9">
              <w:rPr>
                <w:rFonts w:cstheme="minorHAnsi"/>
                <w:sz w:val="18"/>
                <w:szCs w:val="18"/>
                <w:lang w:val="en-US"/>
              </w:rPr>
              <w:t>Logical Consistency / Topological Consistency</w:t>
            </w:r>
          </w:p>
        </w:tc>
        <w:tc>
          <w:tcPr>
            <w:tcW w:w="829" w:type="dxa"/>
            <w:shd w:val="clear" w:color="auto" w:fill="FFFFFF"/>
            <w:tcMar>
              <w:left w:w="115" w:type="dxa"/>
              <w:right w:w="173" w:type="dxa"/>
            </w:tcMar>
          </w:tcPr>
          <w:p w14:paraId="4A0056F1"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0A1432FF" w14:textId="3D6A154C" w:rsidR="00DF4045" w:rsidRPr="00807BDD" w:rsidRDefault="00DF4045" w:rsidP="00DF4045">
            <w:pPr>
              <w:spacing w:after="0"/>
              <w:rPr>
                <w:rFonts w:cs="Arial"/>
                <w:sz w:val="18"/>
                <w:szCs w:val="18"/>
                <w:lang w:val="en-US"/>
              </w:rPr>
            </w:pPr>
            <w:r w:rsidRPr="00807BDD">
              <w:rPr>
                <w:rFonts w:cs="Arial"/>
                <w:color w:val="000000"/>
                <w:sz w:val="18"/>
                <w:szCs w:val="18"/>
              </w:rPr>
              <w:t>For each surface where an interior boundary is not within one exterior boundary.</w:t>
            </w:r>
          </w:p>
        </w:tc>
        <w:tc>
          <w:tcPr>
            <w:tcW w:w="0" w:type="auto"/>
            <w:shd w:val="clear" w:color="auto" w:fill="FFFFFF"/>
          </w:tcPr>
          <w:p w14:paraId="1258B768"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43F51323" w14:textId="7080D6D6"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interiors must be inside an exterior</w:t>
            </w:r>
            <w:r>
              <w:rPr>
                <w:rFonts w:cs="Arial"/>
                <w:color w:val="000000"/>
                <w:sz w:val="18"/>
                <w:szCs w:val="18"/>
              </w:rPr>
              <w:t>)</w:t>
            </w:r>
          </w:p>
        </w:tc>
        <w:tc>
          <w:tcPr>
            <w:tcW w:w="0" w:type="auto"/>
            <w:shd w:val="clear" w:color="auto" w:fill="FFFFFF"/>
          </w:tcPr>
          <w:p w14:paraId="2BEC0FE4" w14:textId="71492FB9"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1A2A6011" w14:textId="784467E8"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3a-8</w:t>
            </w:r>
          </w:p>
        </w:tc>
        <w:tc>
          <w:tcPr>
            <w:tcW w:w="0" w:type="auto"/>
          </w:tcPr>
          <w:p w14:paraId="66B43587" w14:textId="43AABCC2"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2A767594" w14:textId="081848CE"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253C9260" w14:textId="77777777" w:rsidTr="00D9739B">
        <w:trPr>
          <w:cantSplit/>
        </w:trPr>
        <w:tc>
          <w:tcPr>
            <w:tcW w:w="1440" w:type="dxa"/>
            <w:shd w:val="clear" w:color="auto" w:fill="FFFFFF"/>
          </w:tcPr>
          <w:p w14:paraId="006DFC91" w14:textId="41E4A69F" w:rsidR="00DF4045" w:rsidRPr="00807BDD" w:rsidRDefault="00DF4045" w:rsidP="00DF4045">
            <w:pPr>
              <w:spacing w:after="0"/>
              <w:jc w:val="left"/>
              <w:rPr>
                <w:rFonts w:cs="Arial"/>
                <w:sz w:val="18"/>
                <w:szCs w:val="18"/>
                <w:lang w:val="en-US"/>
              </w:rPr>
            </w:pPr>
            <w:r w:rsidRPr="001406A9">
              <w:rPr>
                <w:rFonts w:cstheme="minorHAnsi"/>
                <w:sz w:val="18"/>
                <w:szCs w:val="18"/>
                <w:lang w:val="en-US"/>
              </w:rPr>
              <w:t>Logical Consistency / Topological Consistency</w:t>
            </w:r>
          </w:p>
        </w:tc>
        <w:tc>
          <w:tcPr>
            <w:tcW w:w="829" w:type="dxa"/>
            <w:shd w:val="clear" w:color="auto" w:fill="FFFFFF"/>
            <w:tcMar>
              <w:left w:w="115" w:type="dxa"/>
              <w:right w:w="173" w:type="dxa"/>
            </w:tcMar>
          </w:tcPr>
          <w:p w14:paraId="167EE506"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1D24E050" w14:textId="29BFE9B0" w:rsidR="00DF4045" w:rsidRPr="00807BDD" w:rsidRDefault="00DF4045" w:rsidP="00DF4045">
            <w:pPr>
              <w:spacing w:after="0"/>
              <w:rPr>
                <w:rFonts w:cs="Arial"/>
                <w:sz w:val="18"/>
                <w:szCs w:val="18"/>
                <w:lang w:val="en-US"/>
              </w:rPr>
            </w:pPr>
            <w:r w:rsidRPr="00807BDD">
              <w:rPr>
                <w:rFonts w:cs="Arial"/>
                <w:color w:val="000000"/>
                <w:sz w:val="18"/>
                <w:szCs w:val="18"/>
              </w:rPr>
              <w:t>For each surface where an exterior boundary is within an interior boundary.</w:t>
            </w:r>
          </w:p>
        </w:tc>
        <w:tc>
          <w:tcPr>
            <w:tcW w:w="0" w:type="auto"/>
            <w:shd w:val="clear" w:color="auto" w:fill="FFFFFF"/>
          </w:tcPr>
          <w:p w14:paraId="19BEC994"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2ABE26D5" w14:textId="4747F3BA"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exteriors can not be inside interiors</w:t>
            </w:r>
            <w:r>
              <w:rPr>
                <w:rFonts w:cs="Arial"/>
                <w:color w:val="000000"/>
                <w:sz w:val="18"/>
                <w:szCs w:val="18"/>
              </w:rPr>
              <w:t>)</w:t>
            </w:r>
          </w:p>
        </w:tc>
        <w:tc>
          <w:tcPr>
            <w:tcW w:w="0" w:type="auto"/>
            <w:shd w:val="clear" w:color="auto" w:fill="FFFFFF"/>
          </w:tcPr>
          <w:p w14:paraId="5BE47954" w14:textId="1FB8D15B"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670F79B2" w14:textId="7353333A"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3a-9</w:t>
            </w:r>
          </w:p>
        </w:tc>
        <w:tc>
          <w:tcPr>
            <w:tcW w:w="0" w:type="auto"/>
          </w:tcPr>
          <w:p w14:paraId="57BC92A8" w14:textId="26ADB0A6"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78530D92" w14:textId="705E916A"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38E3789A" w14:textId="77777777" w:rsidTr="00D9739B">
        <w:trPr>
          <w:cantSplit/>
        </w:trPr>
        <w:tc>
          <w:tcPr>
            <w:tcW w:w="1440" w:type="dxa"/>
            <w:shd w:val="clear" w:color="auto" w:fill="FFFFFF"/>
          </w:tcPr>
          <w:p w14:paraId="4E7A5823" w14:textId="7BD8FF7E" w:rsidR="00DF4045" w:rsidRPr="00807BDD" w:rsidRDefault="00DF4045" w:rsidP="00DF4045">
            <w:pPr>
              <w:spacing w:after="0"/>
              <w:jc w:val="left"/>
              <w:rPr>
                <w:rFonts w:cs="Arial"/>
                <w:sz w:val="18"/>
                <w:szCs w:val="18"/>
                <w:lang w:val="en-US"/>
              </w:rPr>
            </w:pPr>
            <w:r w:rsidRPr="001406A9">
              <w:rPr>
                <w:rFonts w:cstheme="minorHAnsi"/>
                <w:sz w:val="18"/>
                <w:szCs w:val="18"/>
                <w:lang w:val="en-US"/>
              </w:rPr>
              <w:t>Logical Consistency / Topological Consistency</w:t>
            </w:r>
          </w:p>
        </w:tc>
        <w:tc>
          <w:tcPr>
            <w:tcW w:w="829" w:type="dxa"/>
            <w:shd w:val="clear" w:color="auto" w:fill="FFFFFF"/>
            <w:tcMar>
              <w:left w:w="115" w:type="dxa"/>
              <w:right w:w="173" w:type="dxa"/>
            </w:tcMar>
          </w:tcPr>
          <w:p w14:paraId="46942289"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3BFDCA38" w14:textId="4274E00D" w:rsidR="00DF4045" w:rsidRPr="00807BDD" w:rsidRDefault="00DF4045" w:rsidP="00DF4045">
            <w:pPr>
              <w:spacing w:after="0"/>
              <w:rPr>
                <w:rFonts w:cs="Arial"/>
                <w:sz w:val="18"/>
                <w:szCs w:val="18"/>
                <w:lang w:val="en-US"/>
              </w:rPr>
            </w:pPr>
            <w:r w:rsidRPr="00807BDD">
              <w:rPr>
                <w:rFonts w:cs="Arial"/>
                <w:color w:val="000000"/>
                <w:sz w:val="18"/>
                <w:szCs w:val="18"/>
              </w:rPr>
              <w:t xml:space="preserve">For each feature of geometric primitive surface with &gt;1 spatial associations (SPAS) ? </w:t>
            </w:r>
          </w:p>
        </w:tc>
        <w:tc>
          <w:tcPr>
            <w:tcW w:w="0" w:type="auto"/>
            <w:shd w:val="clear" w:color="auto" w:fill="FFFFFF"/>
          </w:tcPr>
          <w:p w14:paraId="2E5E12EB"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1243A821" w14:textId="6A088DDF"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Surface features must associate with only one surface</w:t>
            </w:r>
            <w:r>
              <w:rPr>
                <w:rFonts w:cs="Arial"/>
                <w:color w:val="000000"/>
                <w:sz w:val="18"/>
                <w:szCs w:val="18"/>
              </w:rPr>
              <w:t>)</w:t>
            </w:r>
          </w:p>
        </w:tc>
        <w:tc>
          <w:tcPr>
            <w:tcW w:w="0" w:type="auto"/>
            <w:shd w:val="clear" w:color="auto" w:fill="FFFFFF"/>
          </w:tcPr>
          <w:p w14:paraId="4895AF0A" w14:textId="1044615C"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3168DD30" w14:textId="59E13353"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3a-10</w:t>
            </w:r>
          </w:p>
        </w:tc>
        <w:tc>
          <w:tcPr>
            <w:tcW w:w="0" w:type="auto"/>
          </w:tcPr>
          <w:p w14:paraId="1EFA4A04" w14:textId="76FD89CA"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02F62B30" w14:textId="779BF501"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345105E6" w14:textId="77777777" w:rsidTr="00D9739B">
        <w:trPr>
          <w:cantSplit/>
        </w:trPr>
        <w:tc>
          <w:tcPr>
            <w:tcW w:w="1440" w:type="dxa"/>
            <w:shd w:val="clear" w:color="auto" w:fill="FFFFFF"/>
          </w:tcPr>
          <w:p w14:paraId="617814E4" w14:textId="4ECE8DE4" w:rsidR="00DF4045" w:rsidRPr="00807BDD" w:rsidRDefault="00DF4045" w:rsidP="00DF4045">
            <w:pPr>
              <w:spacing w:after="0"/>
              <w:jc w:val="left"/>
              <w:rPr>
                <w:rFonts w:cs="Arial"/>
                <w:sz w:val="18"/>
                <w:szCs w:val="18"/>
                <w:lang w:val="en-US"/>
              </w:rPr>
            </w:pPr>
            <w:r w:rsidRPr="001406A9">
              <w:rPr>
                <w:rFonts w:cstheme="minorHAnsi"/>
                <w:sz w:val="18"/>
                <w:szCs w:val="18"/>
                <w:lang w:val="en-US"/>
              </w:rPr>
              <w:t>Logical Consistency / Topological Consistency</w:t>
            </w:r>
          </w:p>
        </w:tc>
        <w:tc>
          <w:tcPr>
            <w:tcW w:w="829" w:type="dxa"/>
            <w:shd w:val="clear" w:color="auto" w:fill="FFFFFF"/>
            <w:tcMar>
              <w:left w:w="115" w:type="dxa"/>
              <w:right w:w="173" w:type="dxa"/>
            </w:tcMar>
          </w:tcPr>
          <w:p w14:paraId="56C66C08"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152B5CC1" w14:textId="18C427C5" w:rsidR="00DF4045" w:rsidRPr="00807BDD" w:rsidRDefault="00DF4045" w:rsidP="00DF4045">
            <w:pPr>
              <w:spacing w:after="0"/>
              <w:rPr>
                <w:rFonts w:cs="Arial"/>
                <w:sz w:val="18"/>
                <w:szCs w:val="18"/>
                <w:lang w:val="en-US"/>
              </w:rPr>
            </w:pPr>
            <w:r w:rsidRPr="00807BDD">
              <w:rPr>
                <w:rFonts w:cs="Arial"/>
                <w:color w:val="000000"/>
                <w:sz w:val="18"/>
                <w:szCs w:val="18"/>
              </w:rPr>
              <w:t>Curves and Composite curves (including Polygons referenced by Surface features in level 3a/b) must not self-intersect [defined with reference to diagram]</w:t>
            </w:r>
          </w:p>
        </w:tc>
        <w:tc>
          <w:tcPr>
            <w:tcW w:w="0" w:type="auto"/>
            <w:shd w:val="clear" w:color="auto" w:fill="FFFFFF"/>
          </w:tcPr>
          <w:p w14:paraId="65378F4F"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3B921687" w14:textId="1F81A7BD"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Self-intersection</w:t>
            </w:r>
            <w:r>
              <w:rPr>
                <w:rFonts w:cs="Arial"/>
                <w:color w:val="000000"/>
                <w:sz w:val="18"/>
                <w:szCs w:val="18"/>
              </w:rPr>
              <w:t>)</w:t>
            </w:r>
          </w:p>
        </w:tc>
        <w:tc>
          <w:tcPr>
            <w:tcW w:w="0" w:type="auto"/>
            <w:shd w:val="clear" w:color="auto" w:fill="FFFFFF"/>
          </w:tcPr>
          <w:p w14:paraId="6E771EA5" w14:textId="2A57BCF9"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6ADF8578" w14:textId="2F7AEFB7"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11</w:t>
            </w:r>
          </w:p>
        </w:tc>
        <w:tc>
          <w:tcPr>
            <w:tcW w:w="0" w:type="auto"/>
          </w:tcPr>
          <w:p w14:paraId="1C102B3B" w14:textId="3513137C"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335739CC" w14:textId="37DF5A15"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5A77D484" w14:textId="77777777" w:rsidTr="00D9739B">
        <w:trPr>
          <w:cantSplit/>
        </w:trPr>
        <w:tc>
          <w:tcPr>
            <w:tcW w:w="1440" w:type="dxa"/>
            <w:shd w:val="clear" w:color="auto" w:fill="FFFFFF"/>
          </w:tcPr>
          <w:p w14:paraId="7D2E55B7" w14:textId="0132AA63" w:rsidR="00DF4045" w:rsidRPr="00807BDD" w:rsidRDefault="00DF4045" w:rsidP="00DF4045">
            <w:pPr>
              <w:spacing w:after="0"/>
              <w:jc w:val="left"/>
              <w:rPr>
                <w:rFonts w:cs="Arial"/>
                <w:sz w:val="18"/>
                <w:szCs w:val="18"/>
                <w:lang w:val="en-US"/>
              </w:rPr>
            </w:pPr>
            <w:r w:rsidRPr="002C360B">
              <w:rPr>
                <w:rFonts w:cstheme="minorHAnsi"/>
                <w:sz w:val="18"/>
                <w:szCs w:val="18"/>
                <w:lang w:val="en-US"/>
              </w:rPr>
              <w:lastRenderedPageBreak/>
              <w:t>Logical Consistency / Topological Consistency</w:t>
            </w:r>
          </w:p>
        </w:tc>
        <w:tc>
          <w:tcPr>
            <w:tcW w:w="829" w:type="dxa"/>
            <w:shd w:val="clear" w:color="auto" w:fill="FFFFFF"/>
            <w:tcMar>
              <w:left w:w="115" w:type="dxa"/>
              <w:right w:w="173" w:type="dxa"/>
            </w:tcMar>
          </w:tcPr>
          <w:p w14:paraId="759B4FED"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62564070" w14:textId="38366A43" w:rsidR="00DF4045" w:rsidRPr="00807BDD" w:rsidRDefault="00DF4045" w:rsidP="00DF4045">
            <w:pPr>
              <w:spacing w:after="0"/>
              <w:rPr>
                <w:rFonts w:cs="Arial"/>
                <w:sz w:val="18"/>
                <w:szCs w:val="18"/>
                <w:lang w:val="en-US"/>
              </w:rPr>
            </w:pPr>
            <w:r w:rsidRPr="00807BDD">
              <w:rPr>
                <w:rFonts w:cs="Arial"/>
                <w:color w:val="000000"/>
                <w:sz w:val="18"/>
                <w:szCs w:val="18"/>
              </w:rPr>
              <w:t>For each feature with geometric primitive point, curve or surface where the spatial association field (SPAS) has ORNT != 255 (For each record of type Multi Point (10a-5.6.2-MRID), Surface (10a-5.9.2-SRID)or composite curve (10a-5.8.2-CCID)</w:t>
            </w:r>
          </w:p>
        </w:tc>
        <w:tc>
          <w:tcPr>
            <w:tcW w:w="0" w:type="auto"/>
            <w:shd w:val="clear" w:color="auto" w:fill="FFFFFF"/>
          </w:tcPr>
          <w:p w14:paraId="4C0CAF90"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21F306F2" w14:textId="1DB8001B"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Oriented Features</w:t>
            </w:r>
            <w:r>
              <w:rPr>
                <w:rFonts w:cs="Arial"/>
                <w:color w:val="000000"/>
                <w:sz w:val="18"/>
                <w:szCs w:val="18"/>
              </w:rPr>
              <w:t>)</w:t>
            </w:r>
          </w:p>
        </w:tc>
        <w:tc>
          <w:tcPr>
            <w:tcW w:w="0" w:type="auto"/>
            <w:shd w:val="clear" w:color="auto" w:fill="FFFFFF"/>
          </w:tcPr>
          <w:p w14:paraId="035E27DE" w14:textId="02F958EE"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4E2C1ABB" w14:textId="1A4AFCED"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2a-2</w:t>
            </w:r>
          </w:p>
        </w:tc>
        <w:tc>
          <w:tcPr>
            <w:tcW w:w="0" w:type="auto"/>
          </w:tcPr>
          <w:p w14:paraId="0D0A62C9" w14:textId="0E8FAFE6"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627C6D3E" w14:textId="395BBCFB"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14B70260" w14:textId="77777777" w:rsidTr="00D9739B">
        <w:trPr>
          <w:cantSplit/>
        </w:trPr>
        <w:tc>
          <w:tcPr>
            <w:tcW w:w="1440" w:type="dxa"/>
            <w:shd w:val="clear" w:color="auto" w:fill="FFFFFF"/>
          </w:tcPr>
          <w:p w14:paraId="2BC65C21" w14:textId="0FBF4DEB" w:rsidR="00DF4045" w:rsidRPr="00807BDD" w:rsidRDefault="00DF4045" w:rsidP="00DF4045">
            <w:pPr>
              <w:spacing w:after="0"/>
              <w:jc w:val="left"/>
              <w:rPr>
                <w:rFonts w:cs="Arial"/>
                <w:sz w:val="18"/>
                <w:szCs w:val="18"/>
                <w:lang w:val="en-US"/>
              </w:rPr>
            </w:pPr>
            <w:r w:rsidRPr="002C360B">
              <w:rPr>
                <w:rFonts w:cstheme="minorHAnsi"/>
                <w:sz w:val="18"/>
                <w:szCs w:val="18"/>
                <w:lang w:val="en-US"/>
              </w:rPr>
              <w:t>Logical Consistency / Topological Consistency</w:t>
            </w:r>
          </w:p>
        </w:tc>
        <w:tc>
          <w:tcPr>
            <w:tcW w:w="829" w:type="dxa"/>
            <w:shd w:val="clear" w:color="auto" w:fill="FFFFFF"/>
            <w:tcMar>
              <w:left w:w="115" w:type="dxa"/>
              <w:right w:w="173" w:type="dxa"/>
            </w:tcMar>
          </w:tcPr>
          <w:p w14:paraId="73C92970"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0747AA86" w14:textId="1A9760F0" w:rsidR="00DF4045" w:rsidRPr="00807BDD" w:rsidRDefault="00DF4045" w:rsidP="00DF4045">
            <w:pPr>
              <w:spacing w:after="0"/>
              <w:rPr>
                <w:rFonts w:cs="Arial"/>
                <w:sz w:val="18"/>
                <w:szCs w:val="18"/>
                <w:lang w:val="en-US"/>
              </w:rPr>
            </w:pPr>
            <w:r w:rsidRPr="00807BDD">
              <w:rPr>
                <w:rFonts w:cs="Arial"/>
                <w:color w:val="000000"/>
                <w:sz w:val="18"/>
                <w:szCs w:val="18"/>
              </w:rPr>
              <w:t>For each Curve record with a non-null PTAS record</w:t>
            </w:r>
          </w:p>
        </w:tc>
        <w:tc>
          <w:tcPr>
            <w:tcW w:w="0" w:type="auto"/>
            <w:shd w:val="clear" w:color="auto" w:fill="FFFFFF"/>
          </w:tcPr>
          <w:p w14:paraId="36E8C8A7"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63657B78" w14:textId="1B667507"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Referenced curve start/end points</w:t>
            </w:r>
            <w:r>
              <w:rPr>
                <w:rFonts w:cs="Arial"/>
                <w:color w:val="000000"/>
                <w:sz w:val="18"/>
                <w:szCs w:val="18"/>
              </w:rPr>
              <w:t>)</w:t>
            </w:r>
          </w:p>
        </w:tc>
        <w:tc>
          <w:tcPr>
            <w:tcW w:w="0" w:type="auto"/>
            <w:shd w:val="clear" w:color="auto" w:fill="FFFFFF"/>
          </w:tcPr>
          <w:p w14:paraId="473E8B8D" w14:textId="32D545FA" w:rsidR="00DF4045" w:rsidRPr="00807BDD" w:rsidRDefault="00DF4045" w:rsidP="00DF4045">
            <w:pPr>
              <w:spacing w:after="0"/>
              <w:rPr>
                <w:rFonts w:cs="Arial"/>
                <w:sz w:val="18"/>
                <w:szCs w:val="18"/>
                <w:lang w:val="en-US"/>
              </w:rPr>
            </w:pPr>
            <w:r w:rsidRPr="00497B03">
              <w:rPr>
                <w:rFonts w:cstheme="minorHAnsi"/>
                <w:sz w:val="18"/>
                <w:szCs w:val="18"/>
                <w:lang w:val="en-US"/>
              </w:rPr>
              <w:t>Correct spatial object(s)</w:t>
            </w:r>
          </w:p>
        </w:tc>
        <w:tc>
          <w:tcPr>
            <w:tcW w:w="0" w:type="auto"/>
            <w:shd w:val="clear" w:color="auto" w:fill="FFFFFF"/>
            <w:vAlign w:val="bottom"/>
          </w:tcPr>
          <w:p w14:paraId="457C7BB6" w14:textId="49D5C17A"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2a-3</w:t>
            </w:r>
          </w:p>
        </w:tc>
        <w:tc>
          <w:tcPr>
            <w:tcW w:w="0" w:type="auto"/>
          </w:tcPr>
          <w:p w14:paraId="53A2C6A3" w14:textId="12B130BA"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26AB4D08" w14:textId="32A70D2A"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4643DCAE" w14:textId="77777777" w:rsidTr="00D9739B">
        <w:trPr>
          <w:cantSplit/>
        </w:trPr>
        <w:tc>
          <w:tcPr>
            <w:tcW w:w="1440" w:type="dxa"/>
            <w:shd w:val="clear" w:color="auto" w:fill="FFFFFF"/>
          </w:tcPr>
          <w:p w14:paraId="4B707433" w14:textId="391CDB75" w:rsidR="00DF4045" w:rsidRPr="00807BDD" w:rsidRDefault="00DF4045" w:rsidP="00DF4045">
            <w:pPr>
              <w:spacing w:after="0"/>
              <w:jc w:val="left"/>
              <w:rPr>
                <w:rFonts w:cs="Arial"/>
                <w:sz w:val="18"/>
                <w:szCs w:val="18"/>
                <w:lang w:val="en-US"/>
              </w:rPr>
            </w:pPr>
            <w:r w:rsidRPr="002C360B">
              <w:rPr>
                <w:rFonts w:cstheme="minorHAnsi"/>
                <w:sz w:val="18"/>
                <w:szCs w:val="18"/>
                <w:lang w:val="en-US"/>
              </w:rPr>
              <w:t>Logical Consistency / Topological Consistency</w:t>
            </w:r>
          </w:p>
        </w:tc>
        <w:tc>
          <w:tcPr>
            <w:tcW w:w="829" w:type="dxa"/>
            <w:shd w:val="clear" w:color="auto" w:fill="FFFFFF"/>
            <w:tcMar>
              <w:left w:w="115" w:type="dxa"/>
              <w:right w:w="173" w:type="dxa"/>
            </w:tcMar>
          </w:tcPr>
          <w:p w14:paraId="3426A3A4"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49609F9F" w14:textId="3C6E8D70" w:rsidR="00DF4045" w:rsidRPr="00807BDD" w:rsidRDefault="00DF4045" w:rsidP="00DF4045">
            <w:pPr>
              <w:spacing w:after="0"/>
              <w:rPr>
                <w:rFonts w:cs="Arial"/>
                <w:sz w:val="18"/>
                <w:szCs w:val="18"/>
                <w:lang w:val="en-US"/>
              </w:rPr>
            </w:pPr>
            <w:r w:rsidRPr="00807BDD">
              <w:rPr>
                <w:rFonts w:cs="Arial"/>
                <w:color w:val="000000"/>
                <w:sz w:val="18"/>
                <w:szCs w:val="18"/>
              </w:rPr>
              <w:t>Each composite curve must be continuous. The end point of each component (taking into account ORNT orientation) must be a duplicate of the start point of the next curve component (again, taking into account ORNT).</w:t>
            </w:r>
          </w:p>
        </w:tc>
        <w:tc>
          <w:tcPr>
            <w:tcW w:w="0" w:type="auto"/>
            <w:shd w:val="clear" w:color="auto" w:fill="FFFFFF"/>
          </w:tcPr>
          <w:p w14:paraId="44A45686"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1AD876D3" w14:textId="6F98295F"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Composite curves must be well defined.</w:t>
            </w:r>
            <w:r>
              <w:rPr>
                <w:rFonts w:cs="Arial"/>
                <w:color w:val="000000"/>
                <w:sz w:val="18"/>
                <w:szCs w:val="18"/>
              </w:rPr>
              <w:t xml:space="preserve"> )</w:t>
            </w:r>
          </w:p>
        </w:tc>
        <w:tc>
          <w:tcPr>
            <w:tcW w:w="0" w:type="auto"/>
            <w:shd w:val="clear" w:color="auto" w:fill="FFFFFF"/>
          </w:tcPr>
          <w:p w14:paraId="7D532AE1" w14:textId="0BD58640" w:rsidR="00DF4045" w:rsidRPr="00807BDD" w:rsidRDefault="00DF4045" w:rsidP="00DF4045">
            <w:pPr>
              <w:spacing w:after="0"/>
              <w:rPr>
                <w:rFonts w:cs="Arial"/>
                <w:sz w:val="18"/>
                <w:szCs w:val="18"/>
                <w:lang w:val="en-US"/>
              </w:rPr>
            </w:pPr>
            <w:r w:rsidRPr="003E66B0">
              <w:rPr>
                <w:rFonts w:cstheme="minorHAnsi"/>
                <w:sz w:val="18"/>
                <w:szCs w:val="18"/>
                <w:lang w:val="en-US"/>
              </w:rPr>
              <w:t>Correct spatial object(s)</w:t>
            </w:r>
          </w:p>
        </w:tc>
        <w:tc>
          <w:tcPr>
            <w:tcW w:w="0" w:type="auto"/>
            <w:shd w:val="clear" w:color="auto" w:fill="FFFFFF"/>
            <w:vAlign w:val="bottom"/>
          </w:tcPr>
          <w:p w14:paraId="7AA0FCB6" w14:textId="286C33B2"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2a-4</w:t>
            </w:r>
          </w:p>
        </w:tc>
        <w:tc>
          <w:tcPr>
            <w:tcW w:w="0" w:type="auto"/>
          </w:tcPr>
          <w:p w14:paraId="0D0BBF71" w14:textId="344BDF7C"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16BC0621" w14:textId="5DC96945"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7F3370E6" w14:textId="77777777" w:rsidTr="00D9739B">
        <w:trPr>
          <w:cantSplit/>
        </w:trPr>
        <w:tc>
          <w:tcPr>
            <w:tcW w:w="1440" w:type="dxa"/>
            <w:shd w:val="clear" w:color="auto" w:fill="FFFFFF"/>
          </w:tcPr>
          <w:p w14:paraId="158CF062" w14:textId="231BE77E" w:rsidR="00DF4045" w:rsidRPr="00807BDD" w:rsidRDefault="00DF4045" w:rsidP="00DF4045">
            <w:pPr>
              <w:spacing w:after="0"/>
              <w:jc w:val="left"/>
              <w:rPr>
                <w:rFonts w:cs="Arial"/>
                <w:sz w:val="18"/>
                <w:szCs w:val="18"/>
                <w:lang w:val="en-US"/>
              </w:rPr>
            </w:pPr>
            <w:r w:rsidRPr="002C360B">
              <w:rPr>
                <w:rFonts w:cstheme="minorHAnsi"/>
                <w:sz w:val="18"/>
                <w:szCs w:val="18"/>
                <w:lang w:val="en-US"/>
              </w:rPr>
              <w:t>Logical Consistency / Topological Consistency</w:t>
            </w:r>
          </w:p>
        </w:tc>
        <w:tc>
          <w:tcPr>
            <w:tcW w:w="829" w:type="dxa"/>
            <w:shd w:val="clear" w:color="auto" w:fill="FFFFFF"/>
            <w:tcMar>
              <w:left w:w="115" w:type="dxa"/>
              <w:right w:w="173" w:type="dxa"/>
            </w:tcMar>
          </w:tcPr>
          <w:p w14:paraId="5AEE8F1B"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0CF4DECC" w14:textId="7834C8A4" w:rsidR="00DF4045" w:rsidRPr="00807BDD" w:rsidRDefault="00DF4045" w:rsidP="00DF4045">
            <w:pPr>
              <w:spacing w:after="0"/>
              <w:rPr>
                <w:rFonts w:cs="Arial"/>
                <w:sz w:val="18"/>
                <w:szCs w:val="18"/>
                <w:lang w:val="en-US"/>
              </w:rPr>
            </w:pPr>
            <w:r w:rsidRPr="00807BDD">
              <w:rPr>
                <w:rFonts w:cs="Arial"/>
                <w:color w:val="000000"/>
                <w:sz w:val="18"/>
                <w:szCs w:val="18"/>
              </w:rPr>
              <w:t>Curve Segments must not start or end with repeated vertices. Segments must not repeat any vertex (this constitutes self-intersection) (For each curve component with EQUAL consecutive vertices.)</w:t>
            </w:r>
          </w:p>
        </w:tc>
        <w:tc>
          <w:tcPr>
            <w:tcW w:w="0" w:type="auto"/>
            <w:shd w:val="clear" w:color="auto" w:fill="FFFFFF"/>
          </w:tcPr>
          <w:p w14:paraId="3B78016C"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2913DF60" w14:textId="05DB52E5"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No self-intersection (repeated vertices)</w:t>
            </w:r>
            <w:r>
              <w:rPr>
                <w:rFonts w:cs="Arial"/>
                <w:color w:val="000000"/>
                <w:sz w:val="18"/>
                <w:szCs w:val="18"/>
              </w:rPr>
              <w:t xml:space="preserve"> )</w:t>
            </w:r>
          </w:p>
        </w:tc>
        <w:tc>
          <w:tcPr>
            <w:tcW w:w="0" w:type="auto"/>
            <w:shd w:val="clear" w:color="auto" w:fill="FFFFFF"/>
          </w:tcPr>
          <w:p w14:paraId="7A6D203E" w14:textId="198C0671" w:rsidR="00DF4045" w:rsidRPr="00807BDD" w:rsidRDefault="00DF4045" w:rsidP="00DF4045">
            <w:pPr>
              <w:spacing w:after="0"/>
              <w:rPr>
                <w:rFonts w:cs="Arial"/>
                <w:sz w:val="18"/>
                <w:szCs w:val="18"/>
                <w:lang w:val="en-US"/>
              </w:rPr>
            </w:pPr>
            <w:r w:rsidRPr="003E66B0">
              <w:rPr>
                <w:rFonts w:cstheme="minorHAnsi"/>
                <w:sz w:val="18"/>
                <w:szCs w:val="18"/>
                <w:lang w:val="en-US"/>
              </w:rPr>
              <w:t>Correct spatial object(s)</w:t>
            </w:r>
          </w:p>
        </w:tc>
        <w:tc>
          <w:tcPr>
            <w:tcW w:w="0" w:type="auto"/>
            <w:shd w:val="clear" w:color="auto" w:fill="FFFFFF"/>
            <w:vAlign w:val="bottom"/>
          </w:tcPr>
          <w:p w14:paraId="477AD778" w14:textId="5A080D5A"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2a-12</w:t>
            </w:r>
          </w:p>
        </w:tc>
        <w:tc>
          <w:tcPr>
            <w:tcW w:w="0" w:type="auto"/>
          </w:tcPr>
          <w:p w14:paraId="4EA8F4A1" w14:textId="12D85203"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42BD9CC1" w14:textId="0FCEFDAE" w:rsidR="00DF4045" w:rsidRPr="00807BDD" w:rsidRDefault="00DF4045" w:rsidP="00DF4045">
            <w:pPr>
              <w:spacing w:after="0"/>
              <w:rPr>
                <w:rFonts w:cs="Arial"/>
                <w:sz w:val="18"/>
                <w:szCs w:val="18"/>
                <w:lang w:val="en-US"/>
              </w:rPr>
            </w:pPr>
            <w:r>
              <w:rPr>
                <w:rFonts w:cstheme="minorHAnsi"/>
                <w:sz w:val="18"/>
                <w:szCs w:val="18"/>
                <w:lang w:val="en-US"/>
              </w:rPr>
              <w:t>B, U</w:t>
            </w:r>
          </w:p>
        </w:tc>
      </w:tr>
      <w:tr w:rsidR="00DF4045" w:rsidRPr="00B918CF" w14:paraId="2BC1DCA8" w14:textId="77777777" w:rsidTr="00D9739B">
        <w:trPr>
          <w:cantSplit/>
        </w:trPr>
        <w:tc>
          <w:tcPr>
            <w:tcW w:w="1440" w:type="dxa"/>
            <w:shd w:val="clear" w:color="auto" w:fill="FFFFFF"/>
          </w:tcPr>
          <w:p w14:paraId="53D7AD39" w14:textId="008C8F9D" w:rsidR="00DF4045" w:rsidRPr="00807BDD" w:rsidRDefault="00DF4045" w:rsidP="00DF4045">
            <w:pPr>
              <w:spacing w:after="0"/>
              <w:jc w:val="left"/>
              <w:rPr>
                <w:rFonts w:cs="Arial"/>
                <w:sz w:val="18"/>
                <w:szCs w:val="18"/>
                <w:lang w:val="en-US"/>
              </w:rPr>
            </w:pPr>
            <w:r w:rsidRPr="002C360B">
              <w:rPr>
                <w:rFonts w:cstheme="minorHAnsi"/>
                <w:sz w:val="18"/>
                <w:szCs w:val="18"/>
                <w:lang w:val="en-US"/>
              </w:rPr>
              <w:t>Logical Consistency / Topological Consistency</w:t>
            </w:r>
          </w:p>
        </w:tc>
        <w:tc>
          <w:tcPr>
            <w:tcW w:w="829" w:type="dxa"/>
            <w:shd w:val="clear" w:color="auto" w:fill="FFFFFF"/>
            <w:tcMar>
              <w:left w:w="115" w:type="dxa"/>
              <w:right w:w="173" w:type="dxa"/>
            </w:tcMar>
          </w:tcPr>
          <w:p w14:paraId="141D330F" w14:textId="77777777" w:rsidR="00DF4045" w:rsidRPr="00807BDD" w:rsidRDefault="00DF4045" w:rsidP="00DF4045">
            <w:pPr>
              <w:pStyle w:val="ListParagraph"/>
              <w:numPr>
                <w:ilvl w:val="0"/>
                <w:numId w:val="84"/>
              </w:numPr>
              <w:spacing w:after="0"/>
              <w:jc w:val="center"/>
              <w:rPr>
                <w:rFonts w:cs="Arial"/>
                <w:sz w:val="18"/>
                <w:szCs w:val="18"/>
                <w:lang w:val="en-US"/>
              </w:rPr>
            </w:pPr>
          </w:p>
        </w:tc>
        <w:tc>
          <w:tcPr>
            <w:tcW w:w="3098" w:type="dxa"/>
            <w:shd w:val="clear" w:color="auto" w:fill="FFFFFF"/>
          </w:tcPr>
          <w:p w14:paraId="3F3C87A3" w14:textId="1C023C4F" w:rsidR="00DF4045" w:rsidRPr="00807BDD" w:rsidRDefault="00DF4045" w:rsidP="00DF4045">
            <w:pPr>
              <w:spacing w:after="0"/>
              <w:rPr>
                <w:rFonts w:cs="Arial"/>
                <w:sz w:val="18"/>
                <w:szCs w:val="18"/>
                <w:lang w:val="en-US"/>
              </w:rPr>
            </w:pPr>
            <w:r w:rsidRPr="00807BDD">
              <w:rPr>
                <w:rFonts w:cs="Arial"/>
                <w:color w:val="000000"/>
                <w:sz w:val="18"/>
                <w:szCs w:val="18"/>
              </w:rPr>
              <w:t>A closed curve must have two or more intermediate vertices (or it self-intersects)</w:t>
            </w:r>
          </w:p>
        </w:tc>
        <w:tc>
          <w:tcPr>
            <w:tcW w:w="0" w:type="auto"/>
            <w:shd w:val="clear" w:color="auto" w:fill="FFFFFF"/>
          </w:tcPr>
          <w:p w14:paraId="4A07D9AE" w14:textId="77777777" w:rsidR="00DF4045" w:rsidRDefault="00DF4045" w:rsidP="00DF4045">
            <w:pPr>
              <w:spacing w:after="0"/>
              <w:jc w:val="left"/>
              <w:rPr>
                <w:rFonts w:cs="Arial"/>
                <w:color w:val="000000"/>
                <w:sz w:val="18"/>
                <w:szCs w:val="18"/>
              </w:rPr>
            </w:pPr>
            <w:r>
              <w:rPr>
                <w:rFonts w:cs="Arial"/>
                <w:color w:val="000000"/>
                <w:sz w:val="18"/>
                <w:szCs w:val="18"/>
              </w:rPr>
              <w:t>Spatial object error</w:t>
            </w:r>
          </w:p>
          <w:p w14:paraId="102C531B" w14:textId="2A36D4C9" w:rsidR="00DF4045" w:rsidRPr="00807BDD" w:rsidRDefault="00DF4045" w:rsidP="00DF4045">
            <w:pPr>
              <w:spacing w:after="0"/>
              <w:jc w:val="left"/>
              <w:rPr>
                <w:rFonts w:cs="Arial"/>
                <w:sz w:val="18"/>
                <w:szCs w:val="18"/>
                <w:lang w:val="en-US"/>
              </w:rPr>
            </w:pPr>
            <w:r>
              <w:rPr>
                <w:rFonts w:cs="Arial"/>
                <w:color w:val="000000"/>
                <w:sz w:val="18"/>
                <w:szCs w:val="18"/>
              </w:rPr>
              <w:t xml:space="preserve"> (</w:t>
            </w:r>
            <w:r w:rsidRPr="00807BDD">
              <w:rPr>
                <w:rFonts w:cs="Arial"/>
                <w:color w:val="000000"/>
                <w:sz w:val="18"/>
                <w:szCs w:val="18"/>
              </w:rPr>
              <w:t>No self-intersection (number of vertices)</w:t>
            </w:r>
            <w:r>
              <w:rPr>
                <w:rFonts w:cs="Arial"/>
                <w:color w:val="000000"/>
                <w:sz w:val="18"/>
                <w:szCs w:val="18"/>
              </w:rPr>
              <w:t xml:space="preserve"> )</w:t>
            </w:r>
          </w:p>
        </w:tc>
        <w:tc>
          <w:tcPr>
            <w:tcW w:w="0" w:type="auto"/>
            <w:shd w:val="clear" w:color="auto" w:fill="FFFFFF"/>
          </w:tcPr>
          <w:p w14:paraId="0F7CF2F3" w14:textId="2BDFD194" w:rsidR="00DF4045" w:rsidRPr="00807BDD" w:rsidRDefault="00DF4045" w:rsidP="00DF4045">
            <w:pPr>
              <w:spacing w:after="0"/>
              <w:rPr>
                <w:rFonts w:cs="Arial"/>
                <w:sz w:val="18"/>
                <w:szCs w:val="18"/>
                <w:lang w:val="en-US"/>
              </w:rPr>
            </w:pPr>
            <w:r w:rsidRPr="003E66B0">
              <w:rPr>
                <w:rFonts w:cstheme="minorHAnsi"/>
                <w:sz w:val="18"/>
                <w:szCs w:val="18"/>
                <w:lang w:val="en-US"/>
              </w:rPr>
              <w:t>Correct spatial object(s)</w:t>
            </w:r>
          </w:p>
        </w:tc>
        <w:tc>
          <w:tcPr>
            <w:tcW w:w="0" w:type="auto"/>
            <w:shd w:val="clear" w:color="auto" w:fill="FFFFFF"/>
            <w:vAlign w:val="bottom"/>
          </w:tcPr>
          <w:p w14:paraId="47811A56" w14:textId="01F51FCC" w:rsidR="00DF4045" w:rsidRPr="00807BDD" w:rsidRDefault="00DF4045" w:rsidP="00DF4045">
            <w:pPr>
              <w:spacing w:after="0"/>
              <w:rPr>
                <w:rFonts w:cs="Arial"/>
                <w:sz w:val="18"/>
                <w:szCs w:val="18"/>
                <w:lang w:val="en-US"/>
              </w:rPr>
            </w:pPr>
            <w:r w:rsidRPr="00807BDD">
              <w:rPr>
                <w:rFonts w:cs="Arial"/>
                <w:sz w:val="18"/>
                <w:szCs w:val="18"/>
                <w:lang w:val="en-US"/>
              </w:rPr>
              <w:t xml:space="preserve">S-100 Part 7 </w:t>
            </w:r>
            <w:r w:rsidRPr="00807BDD">
              <w:rPr>
                <w:rFonts w:cs="Arial"/>
                <w:color w:val="000000"/>
                <w:sz w:val="18"/>
                <w:szCs w:val="18"/>
              </w:rPr>
              <w:t>2a-13</w:t>
            </w:r>
          </w:p>
        </w:tc>
        <w:tc>
          <w:tcPr>
            <w:tcW w:w="0" w:type="auto"/>
          </w:tcPr>
          <w:p w14:paraId="3EDC28B6" w14:textId="4A10E3DF" w:rsidR="00DF4045" w:rsidRPr="00807BDD" w:rsidRDefault="00DF4045" w:rsidP="00DF4045">
            <w:pPr>
              <w:spacing w:after="0"/>
              <w:rPr>
                <w:rFonts w:cs="Arial"/>
                <w:sz w:val="18"/>
                <w:szCs w:val="18"/>
                <w:lang w:val="en-US"/>
              </w:rPr>
            </w:pPr>
            <w:r>
              <w:rPr>
                <w:rFonts w:cstheme="minorHAnsi"/>
                <w:sz w:val="18"/>
                <w:szCs w:val="18"/>
                <w:lang w:val="en-US"/>
              </w:rPr>
              <w:t>C</w:t>
            </w:r>
          </w:p>
        </w:tc>
        <w:tc>
          <w:tcPr>
            <w:tcW w:w="0" w:type="auto"/>
          </w:tcPr>
          <w:p w14:paraId="1F12B54C" w14:textId="0502B171" w:rsidR="00DF4045" w:rsidRPr="00807BDD" w:rsidRDefault="00DF4045" w:rsidP="00DF4045">
            <w:pPr>
              <w:spacing w:after="0"/>
              <w:rPr>
                <w:rFonts w:cs="Arial"/>
                <w:sz w:val="18"/>
                <w:szCs w:val="18"/>
                <w:lang w:val="en-US"/>
              </w:rPr>
            </w:pPr>
            <w:r>
              <w:rPr>
                <w:rFonts w:cstheme="minorHAnsi"/>
                <w:sz w:val="18"/>
                <w:szCs w:val="18"/>
                <w:lang w:val="en-US"/>
              </w:rPr>
              <w:t>B, U</w:t>
            </w:r>
          </w:p>
        </w:tc>
      </w:tr>
      <w:tr w:rsidR="009357E5" w:rsidRPr="00B918CF" w14:paraId="2047FEBA" w14:textId="77777777" w:rsidTr="00D9739B">
        <w:trPr>
          <w:cantSplit/>
          <w:ins w:id="50" w:author="Raphael Malyankar" w:date="2022-12-08T02:20:00Z"/>
        </w:trPr>
        <w:tc>
          <w:tcPr>
            <w:tcW w:w="1440" w:type="dxa"/>
            <w:shd w:val="clear" w:color="auto" w:fill="FFFFFF"/>
          </w:tcPr>
          <w:p w14:paraId="1A734E50" w14:textId="24EAAFE2" w:rsidR="009357E5" w:rsidRPr="002C360B" w:rsidRDefault="009357E5" w:rsidP="00DF4045">
            <w:pPr>
              <w:spacing w:after="0"/>
              <w:jc w:val="left"/>
              <w:rPr>
                <w:ins w:id="51" w:author="Raphael Malyankar" w:date="2022-12-08T02:20:00Z"/>
                <w:rFonts w:cstheme="minorHAnsi"/>
                <w:sz w:val="18"/>
                <w:szCs w:val="18"/>
                <w:lang w:val="en-US"/>
              </w:rPr>
            </w:pPr>
            <w:ins w:id="52" w:author="Raphael Malyankar" w:date="2022-12-08T02:21:00Z">
              <w:r w:rsidRPr="00343F74">
                <w:rPr>
                  <w:rFonts w:cstheme="minorHAnsi"/>
                  <w:sz w:val="18"/>
                  <w:szCs w:val="18"/>
                  <w:lang w:val="en-US"/>
                </w:rPr>
                <w:t>Logical Consistency / Conceptual Consistency</w:t>
              </w:r>
            </w:ins>
          </w:p>
        </w:tc>
        <w:tc>
          <w:tcPr>
            <w:tcW w:w="829" w:type="dxa"/>
            <w:shd w:val="clear" w:color="auto" w:fill="FFFFFF"/>
            <w:tcMar>
              <w:left w:w="115" w:type="dxa"/>
              <w:right w:w="173" w:type="dxa"/>
            </w:tcMar>
          </w:tcPr>
          <w:p w14:paraId="5490099C" w14:textId="77777777" w:rsidR="009357E5" w:rsidRPr="00807BDD" w:rsidRDefault="009357E5" w:rsidP="00DF4045">
            <w:pPr>
              <w:pStyle w:val="ListParagraph"/>
              <w:numPr>
                <w:ilvl w:val="0"/>
                <w:numId w:val="84"/>
              </w:numPr>
              <w:spacing w:after="0"/>
              <w:jc w:val="center"/>
              <w:rPr>
                <w:ins w:id="53" w:author="Raphael Malyankar" w:date="2022-12-08T02:20:00Z"/>
                <w:rFonts w:cs="Arial"/>
                <w:sz w:val="18"/>
                <w:szCs w:val="18"/>
                <w:lang w:val="en-US"/>
              </w:rPr>
            </w:pPr>
          </w:p>
        </w:tc>
        <w:tc>
          <w:tcPr>
            <w:tcW w:w="3098" w:type="dxa"/>
            <w:shd w:val="clear" w:color="auto" w:fill="FFFFFF"/>
          </w:tcPr>
          <w:p w14:paraId="34CD8881" w14:textId="53788749" w:rsidR="009357E5" w:rsidRPr="00807BDD" w:rsidRDefault="009357E5" w:rsidP="00DF4045">
            <w:pPr>
              <w:spacing w:after="0"/>
              <w:rPr>
                <w:ins w:id="54" w:author="Raphael Malyankar" w:date="2022-12-08T02:20:00Z"/>
                <w:rFonts w:cs="Arial"/>
                <w:color w:val="000000"/>
                <w:sz w:val="18"/>
                <w:szCs w:val="18"/>
              </w:rPr>
            </w:pPr>
            <w:ins w:id="55" w:author="Raphael Malyankar" w:date="2022-12-08T02:21:00Z">
              <w:r>
                <w:rPr>
                  <w:rFonts w:cs="Arial"/>
                  <w:color w:val="000000"/>
                  <w:sz w:val="18"/>
                  <w:szCs w:val="18"/>
                </w:rPr>
                <w:t>For each feature with more than one of the attributes</w:t>
              </w:r>
            </w:ins>
            <w:ins w:id="56" w:author="Raphael Malyankar" w:date="2022-12-08T02:22:00Z">
              <w:r>
                <w:rPr>
                  <w:rFonts w:cs="Arial"/>
                  <w:color w:val="000000"/>
                  <w:sz w:val="18"/>
                  <w:szCs w:val="18"/>
                </w:rPr>
                <w:t xml:space="preserve"> </w:t>
              </w:r>
              <w:proofErr w:type="spellStart"/>
              <w:r>
                <w:rPr>
                  <w:rFonts w:cs="Arial"/>
                  <w:color w:val="000000"/>
                  <w:sz w:val="18"/>
                  <w:szCs w:val="18"/>
                </w:rPr>
                <w:t>bollardNumber</w:t>
              </w:r>
              <w:proofErr w:type="spellEnd"/>
              <w:r>
                <w:rPr>
                  <w:rFonts w:cs="Arial"/>
                  <w:color w:val="000000"/>
                  <w:sz w:val="18"/>
                  <w:szCs w:val="18"/>
                </w:rPr>
                <w:t xml:space="preserve">, </w:t>
              </w:r>
              <w:proofErr w:type="spellStart"/>
              <w:r>
                <w:rPr>
                  <w:rFonts w:cs="Arial"/>
                  <w:color w:val="000000"/>
                  <w:sz w:val="18"/>
                  <w:szCs w:val="18"/>
                </w:rPr>
                <w:t>metreMarkNumber</w:t>
              </w:r>
              <w:proofErr w:type="spellEnd"/>
              <w:r>
                <w:rPr>
                  <w:rFonts w:cs="Arial"/>
                  <w:color w:val="000000"/>
                  <w:sz w:val="18"/>
                  <w:szCs w:val="18"/>
                </w:rPr>
                <w:t xml:space="preserve">, </w:t>
              </w:r>
              <w:proofErr w:type="spellStart"/>
              <w:r>
                <w:rPr>
                  <w:rFonts w:cs="Arial"/>
                  <w:color w:val="000000"/>
                  <w:sz w:val="18"/>
                  <w:szCs w:val="18"/>
                </w:rPr>
                <w:t>manifoldNumber</w:t>
              </w:r>
              <w:proofErr w:type="spellEnd"/>
              <w:r>
                <w:rPr>
                  <w:rFonts w:cs="Arial"/>
                  <w:color w:val="000000"/>
                  <w:sz w:val="18"/>
                  <w:szCs w:val="18"/>
                </w:rPr>
                <w:t xml:space="preserve">, </w:t>
              </w:r>
              <w:proofErr w:type="spellStart"/>
              <w:r>
                <w:rPr>
                  <w:rFonts w:cs="Arial"/>
                  <w:color w:val="000000"/>
                  <w:sz w:val="18"/>
                  <w:szCs w:val="18"/>
                </w:rPr>
                <w:t>rampNumber</w:t>
              </w:r>
              <w:proofErr w:type="spellEnd"/>
              <w:r>
                <w:rPr>
                  <w:rFonts w:cs="Arial"/>
                  <w:color w:val="000000"/>
                  <w:sz w:val="18"/>
                  <w:szCs w:val="18"/>
                </w:rPr>
                <w:t xml:space="preserve"> popu</w:t>
              </w:r>
            </w:ins>
            <w:ins w:id="57" w:author="Raphael Malyankar" w:date="2022-12-08T02:23:00Z">
              <w:r>
                <w:rPr>
                  <w:rFonts w:cs="Arial"/>
                  <w:color w:val="000000"/>
                  <w:sz w:val="18"/>
                  <w:szCs w:val="18"/>
                </w:rPr>
                <w:t>lated</w:t>
              </w:r>
            </w:ins>
          </w:p>
        </w:tc>
        <w:tc>
          <w:tcPr>
            <w:tcW w:w="0" w:type="auto"/>
            <w:shd w:val="clear" w:color="auto" w:fill="FFFFFF"/>
          </w:tcPr>
          <w:p w14:paraId="4BFA86BE" w14:textId="11E6ADD5" w:rsidR="009357E5" w:rsidRDefault="009357E5" w:rsidP="00DF4045">
            <w:pPr>
              <w:spacing w:after="0"/>
              <w:jc w:val="left"/>
              <w:rPr>
                <w:ins w:id="58" w:author="Raphael Malyankar" w:date="2022-12-08T02:20:00Z"/>
                <w:rFonts w:cs="Arial"/>
                <w:color w:val="000000"/>
                <w:sz w:val="18"/>
                <w:szCs w:val="18"/>
              </w:rPr>
            </w:pPr>
            <w:ins w:id="59" w:author="Raphael Malyankar" w:date="2022-12-08T02:23:00Z">
              <w:r>
                <w:rPr>
                  <w:rFonts w:cs="Arial"/>
                  <w:color w:val="000000"/>
                  <w:sz w:val="18"/>
                  <w:szCs w:val="18"/>
                </w:rPr>
                <w:t>Too many position numbers</w:t>
              </w:r>
            </w:ins>
          </w:p>
        </w:tc>
        <w:tc>
          <w:tcPr>
            <w:tcW w:w="0" w:type="auto"/>
            <w:shd w:val="clear" w:color="auto" w:fill="FFFFFF"/>
          </w:tcPr>
          <w:p w14:paraId="6510049B" w14:textId="58580E15" w:rsidR="009357E5" w:rsidRPr="003E66B0" w:rsidRDefault="009357E5" w:rsidP="00DF4045">
            <w:pPr>
              <w:spacing w:after="0"/>
              <w:rPr>
                <w:ins w:id="60" w:author="Raphael Malyankar" w:date="2022-12-08T02:20:00Z"/>
                <w:rFonts w:cstheme="minorHAnsi"/>
                <w:sz w:val="18"/>
                <w:szCs w:val="18"/>
                <w:lang w:val="en-US"/>
              </w:rPr>
            </w:pPr>
            <w:ins w:id="61" w:author="Raphael Malyankar" w:date="2022-12-08T02:23:00Z">
              <w:r>
                <w:rPr>
                  <w:rFonts w:cstheme="minorHAnsi"/>
                  <w:sz w:val="18"/>
                  <w:szCs w:val="18"/>
                  <w:lang w:val="en-US"/>
                </w:rPr>
                <w:t>Review whether all of bollard number, meter mark number, manifold number,</w:t>
              </w:r>
            </w:ins>
            <w:ins w:id="62" w:author="Raphael Malyankar" w:date="2022-12-08T02:24:00Z">
              <w:r>
                <w:rPr>
                  <w:rFonts w:cstheme="minorHAnsi"/>
                  <w:sz w:val="18"/>
                  <w:szCs w:val="18"/>
                  <w:lang w:val="en-US"/>
                </w:rPr>
                <w:t xml:space="preserve"> and</w:t>
              </w:r>
            </w:ins>
            <w:ins w:id="63" w:author="Raphael Malyankar" w:date="2022-12-08T02:23:00Z">
              <w:r>
                <w:rPr>
                  <w:rFonts w:cstheme="minorHAnsi"/>
                  <w:sz w:val="18"/>
                  <w:szCs w:val="18"/>
                  <w:lang w:val="en-US"/>
                </w:rPr>
                <w:t xml:space="preserve"> ramp number</w:t>
              </w:r>
            </w:ins>
            <w:ins w:id="64" w:author="Raphael Malyankar" w:date="2022-12-08T02:24:00Z">
              <w:r>
                <w:rPr>
                  <w:rFonts w:cstheme="minorHAnsi"/>
                  <w:sz w:val="18"/>
                  <w:szCs w:val="18"/>
                  <w:lang w:val="en-US"/>
                </w:rPr>
                <w:t xml:space="preserve"> are appropriate</w:t>
              </w:r>
            </w:ins>
          </w:p>
        </w:tc>
        <w:tc>
          <w:tcPr>
            <w:tcW w:w="0" w:type="auto"/>
            <w:shd w:val="clear" w:color="auto" w:fill="FFFFFF"/>
            <w:vAlign w:val="bottom"/>
          </w:tcPr>
          <w:p w14:paraId="328DA97E" w14:textId="1CEBAA3F" w:rsidR="009357E5" w:rsidRPr="00807BDD" w:rsidRDefault="009357E5" w:rsidP="00DF4045">
            <w:pPr>
              <w:spacing w:after="0"/>
              <w:rPr>
                <w:ins w:id="65" w:author="Raphael Malyankar" w:date="2022-12-08T02:20:00Z"/>
                <w:rFonts w:cs="Arial"/>
                <w:sz w:val="18"/>
                <w:szCs w:val="18"/>
                <w:lang w:val="en-US"/>
              </w:rPr>
            </w:pPr>
            <w:ins w:id="66" w:author="Raphael Malyankar" w:date="2022-12-08T02:24:00Z">
              <w:r>
                <w:rPr>
                  <w:rFonts w:cs="Arial"/>
                  <w:sz w:val="18"/>
                  <w:szCs w:val="18"/>
                  <w:lang w:val="en-US"/>
                </w:rPr>
                <w:t>DCEG</w:t>
              </w:r>
            </w:ins>
          </w:p>
        </w:tc>
        <w:tc>
          <w:tcPr>
            <w:tcW w:w="0" w:type="auto"/>
          </w:tcPr>
          <w:p w14:paraId="7FAC11EC" w14:textId="17EEF606" w:rsidR="009357E5" w:rsidRDefault="009357E5" w:rsidP="00DF4045">
            <w:pPr>
              <w:spacing w:after="0"/>
              <w:rPr>
                <w:ins w:id="67" w:author="Raphael Malyankar" w:date="2022-12-08T02:20:00Z"/>
                <w:rFonts w:cstheme="minorHAnsi"/>
                <w:sz w:val="18"/>
                <w:szCs w:val="18"/>
                <w:lang w:val="en-US"/>
              </w:rPr>
            </w:pPr>
            <w:ins w:id="68" w:author="Raphael Malyankar" w:date="2022-12-08T02:24:00Z">
              <w:r>
                <w:rPr>
                  <w:rFonts w:cstheme="minorHAnsi"/>
                  <w:sz w:val="18"/>
                  <w:szCs w:val="18"/>
                  <w:lang w:val="en-US"/>
                </w:rPr>
                <w:t>W</w:t>
              </w:r>
            </w:ins>
          </w:p>
        </w:tc>
        <w:tc>
          <w:tcPr>
            <w:tcW w:w="0" w:type="auto"/>
          </w:tcPr>
          <w:p w14:paraId="0738920F" w14:textId="647D9FBE" w:rsidR="009357E5" w:rsidRDefault="009357E5" w:rsidP="00DF4045">
            <w:pPr>
              <w:spacing w:after="0"/>
              <w:rPr>
                <w:ins w:id="69" w:author="Raphael Malyankar" w:date="2022-12-08T02:20:00Z"/>
                <w:rFonts w:cstheme="minorHAnsi"/>
                <w:sz w:val="18"/>
                <w:szCs w:val="18"/>
                <w:lang w:val="en-US"/>
              </w:rPr>
            </w:pPr>
            <w:ins w:id="70" w:author="Raphael Malyankar" w:date="2022-12-08T02:24:00Z">
              <w:r>
                <w:rPr>
                  <w:rFonts w:cstheme="minorHAnsi"/>
                  <w:sz w:val="18"/>
                  <w:szCs w:val="18"/>
                  <w:lang w:val="en-US"/>
                </w:rPr>
                <w:t>B, S</w:t>
              </w:r>
            </w:ins>
          </w:p>
        </w:tc>
      </w:tr>
    </w:tbl>
    <w:p w14:paraId="5AC9A9B9" w14:textId="084C94ED" w:rsidR="00585CBB" w:rsidRDefault="00585CBB" w:rsidP="00D64344">
      <w:pPr>
        <w:rPr>
          <w:rFonts w:cstheme="minorHAnsi"/>
        </w:rPr>
      </w:pPr>
    </w:p>
    <w:p w14:paraId="7CF9FCB2" w14:textId="77777777" w:rsidR="00706413" w:rsidRDefault="00706413" w:rsidP="00D64344">
      <w:pPr>
        <w:rPr>
          <w:rFonts w:cstheme="minorHAnsi"/>
        </w:rPr>
      </w:pPr>
    </w:p>
    <w:p w14:paraId="25236232" w14:textId="77777777" w:rsidR="00706413" w:rsidRDefault="00706413" w:rsidP="00D64344">
      <w:pPr>
        <w:rPr>
          <w:rFonts w:cstheme="minorHAnsi"/>
        </w:rPr>
        <w:sectPr w:rsidR="00706413" w:rsidSect="00251F63">
          <w:pgSz w:w="16840" w:h="11910" w:orient="landscape"/>
          <w:pgMar w:top="1022" w:right="1066" w:bottom="1642" w:left="1066" w:header="720" w:footer="720" w:gutter="0"/>
          <w:cols w:space="720" w:equalWidth="0">
            <w:col w:w="9244"/>
          </w:cols>
          <w:noEndnote/>
          <w:docGrid w:linePitch="272"/>
        </w:sectPr>
      </w:pPr>
    </w:p>
    <w:p w14:paraId="0F02972E" w14:textId="4BA2EF93" w:rsidR="00CD2889" w:rsidRDefault="00CD2889" w:rsidP="00594E6D">
      <w:pPr>
        <w:pStyle w:val="Heading1"/>
      </w:pPr>
      <w:bookmarkStart w:id="71" w:name="_Toc120219305"/>
      <w:r>
        <w:lastRenderedPageBreak/>
        <w:t xml:space="preserve">Exchange set </w:t>
      </w:r>
      <w:r w:rsidR="00706413">
        <w:t xml:space="preserve">validation </w:t>
      </w:r>
      <w:r>
        <w:t>checks</w:t>
      </w:r>
      <w:bookmarkEnd w:id="71"/>
    </w:p>
    <w:p w14:paraId="5765A5E9" w14:textId="77777777" w:rsidR="00BB5FF6" w:rsidRDefault="00BB5FF6" w:rsidP="00BB5FF6">
      <w:pPr>
        <w:rPr>
          <w:rFonts w:cstheme="minorHAnsi"/>
        </w:rPr>
      </w:pPr>
      <w:r>
        <w:rPr>
          <w:rFonts w:cstheme="minorHAnsi"/>
        </w:rPr>
        <w:t>The checks in this section apply to exchange sets containing MHI datasets.</w:t>
      </w:r>
    </w:p>
    <w:p w14:paraId="56806A79" w14:textId="77777777" w:rsidR="00BB5FF6" w:rsidRPr="00BB5FF6" w:rsidRDefault="00BB5FF6" w:rsidP="00BB5FF6">
      <w:pPr>
        <w:rPr>
          <w:lang w:eastAsia="en-US"/>
        </w:rPr>
      </w:pPr>
      <w:r w:rsidRPr="00BB5FF6">
        <w:rPr>
          <w:lang w:eastAsia="en-US"/>
        </w:rPr>
        <w:t>Exchange set validation involves the following phases.</w:t>
      </w:r>
    </w:p>
    <w:p w14:paraId="178183F1" w14:textId="77777777" w:rsidR="00BB5FF6" w:rsidRPr="00BB5FF6" w:rsidRDefault="00BB5FF6" w:rsidP="00BB5FF6">
      <w:pPr>
        <w:numPr>
          <w:ilvl w:val="0"/>
          <w:numId w:val="77"/>
        </w:numPr>
        <w:spacing w:after="120"/>
        <w:rPr>
          <w:lang w:eastAsia="en-US"/>
        </w:rPr>
      </w:pPr>
      <w:r w:rsidRPr="00BB5FF6">
        <w:rPr>
          <w:lang w:eastAsia="en-US"/>
        </w:rPr>
        <w:t>Checking the presence and correctness of the exchange catalogue (CATALOG.XML).</w:t>
      </w:r>
    </w:p>
    <w:p w14:paraId="5EAF822D" w14:textId="77777777" w:rsidR="00BB5FF6" w:rsidRPr="00BB5FF6" w:rsidRDefault="00BB5FF6" w:rsidP="00BB5FF6">
      <w:pPr>
        <w:numPr>
          <w:ilvl w:val="0"/>
          <w:numId w:val="77"/>
        </w:numPr>
        <w:spacing w:after="120"/>
        <w:rPr>
          <w:lang w:eastAsia="en-US"/>
        </w:rPr>
      </w:pPr>
      <w:r w:rsidRPr="00BB5FF6">
        <w:rPr>
          <w:lang w:eastAsia="en-US"/>
        </w:rPr>
        <w:t>Verification of signatures, including the exchange catalogue signature and signatures for individual datasets, catalogues, and support files.</w:t>
      </w:r>
    </w:p>
    <w:p w14:paraId="0E21D915" w14:textId="77777777" w:rsidR="00BB5FF6" w:rsidRPr="00BB5FF6" w:rsidRDefault="00BB5FF6" w:rsidP="00BB5FF6">
      <w:pPr>
        <w:numPr>
          <w:ilvl w:val="0"/>
          <w:numId w:val="77"/>
        </w:numPr>
        <w:spacing w:after="120"/>
        <w:rPr>
          <w:lang w:eastAsia="en-US"/>
        </w:rPr>
      </w:pPr>
      <w:r w:rsidRPr="00BB5FF6">
        <w:rPr>
          <w:lang w:eastAsia="en-US"/>
        </w:rPr>
        <w:t>Checking the structure and contents of the exchange set package. This involves the following checks:</w:t>
      </w:r>
    </w:p>
    <w:p w14:paraId="4391C136" w14:textId="467725BC" w:rsidR="00BB5FF6" w:rsidRPr="00BB5FF6" w:rsidRDefault="00BB5FF6" w:rsidP="00BB5FF6">
      <w:pPr>
        <w:numPr>
          <w:ilvl w:val="1"/>
          <w:numId w:val="77"/>
        </w:numPr>
        <w:spacing w:after="120"/>
        <w:rPr>
          <w:lang w:eastAsia="en-US"/>
        </w:rPr>
      </w:pPr>
      <w:r w:rsidRPr="00BB5FF6">
        <w:rPr>
          <w:lang w:eastAsia="en-US"/>
        </w:rPr>
        <w:t xml:space="preserve">The exchange catalogue must contain a discovery block for each dataset, catalogue, and support file in the exchange set, as described in S-100 Part 17 and </w:t>
      </w:r>
      <w:r>
        <w:rPr>
          <w:lang w:eastAsia="en-US"/>
        </w:rPr>
        <w:t>the MHI</w:t>
      </w:r>
      <w:r w:rsidRPr="00BB5FF6">
        <w:rPr>
          <w:lang w:eastAsia="en-US"/>
        </w:rPr>
        <w:t xml:space="preserve"> Product Specification.</w:t>
      </w:r>
    </w:p>
    <w:p w14:paraId="49AE1281" w14:textId="63EF75DC" w:rsidR="00BB5FF6" w:rsidRPr="00BB5FF6" w:rsidRDefault="00BB5FF6" w:rsidP="00BB5FF6">
      <w:pPr>
        <w:numPr>
          <w:ilvl w:val="1"/>
          <w:numId w:val="77"/>
        </w:numPr>
        <w:spacing w:after="120"/>
        <w:rPr>
          <w:lang w:eastAsia="en-US"/>
        </w:rPr>
      </w:pPr>
      <w:r w:rsidRPr="00BB5FF6">
        <w:rPr>
          <w:lang w:eastAsia="en-US"/>
        </w:rPr>
        <w:t>All datasets and catalogues described by a discovery block in the exchange catalogue must be present in the exchange set</w:t>
      </w:r>
      <w:r>
        <w:rPr>
          <w:lang w:eastAsia="en-US"/>
        </w:rPr>
        <w:t>.</w:t>
      </w:r>
    </w:p>
    <w:p w14:paraId="3608A931" w14:textId="77777777" w:rsidR="00BB5FF6" w:rsidRPr="00BB5FF6" w:rsidRDefault="00BB5FF6" w:rsidP="00BB5FF6">
      <w:pPr>
        <w:numPr>
          <w:ilvl w:val="1"/>
          <w:numId w:val="77"/>
        </w:numPr>
        <w:spacing w:after="120"/>
        <w:rPr>
          <w:lang w:eastAsia="en-US"/>
        </w:rPr>
      </w:pPr>
      <w:r w:rsidRPr="00BB5FF6">
        <w:rPr>
          <w:lang w:eastAsia="en-US"/>
        </w:rPr>
        <w:t>Any support file described by a support file discovery block in the exchange catalogue must either be in the exchange set or already present on the system.</w:t>
      </w:r>
    </w:p>
    <w:p w14:paraId="054F9DD6" w14:textId="7AAE4C79" w:rsidR="00BB5FF6" w:rsidRDefault="00BB5FF6" w:rsidP="00BB5FF6">
      <w:pPr>
        <w:numPr>
          <w:ilvl w:val="0"/>
          <w:numId w:val="77"/>
        </w:numPr>
        <w:spacing w:after="120"/>
        <w:rPr>
          <w:lang w:eastAsia="en-US"/>
        </w:rPr>
      </w:pPr>
      <w:r w:rsidRPr="00BB5FF6">
        <w:rPr>
          <w:lang w:eastAsia="en-US"/>
        </w:rPr>
        <w:t xml:space="preserve">Checking </w:t>
      </w:r>
      <w:r>
        <w:rPr>
          <w:lang w:eastAsia="en-US"/>
        </w:rPr>
        <w:t>that any</w:t>
      </w:r>
      <w:r w:rsidRPr="00BB5FF6">
        <w:rPr>
          <w:lang w:eastAsia="en-US"/>
        </w:rPr>
        <w:t xml:space="preserve"> metadata encoded in a discovery block and </w:t>
      </w:r>
      <w:r>
        <w:rPr>
          <w:lang w:eastAsia="en-US"/>
        </w:rPr>
        <w:t xml:space="preserve">repeated in the </w:t>
      </w:r>
      <w:r w:rsidRPr="00BB5FF6">
        <w:rPr>
          <w:lang w:eastAsia="en-US"/>
        </w:rPr>
        <w:t>corresponding component (dataset, catalogue, or support file) are compatible.</w:t>
      </w:r>
    </w:p>
    <w:p w14:paraId="5792E352" w14:textId="42809D25" w:rsidR="00BB5FF6" w:rsidRDefault="00BB5FF6" w:rsidP="00BB5FF6">
      <w:pPr>
        <w:spacing w:after="120"/>
        <w:rPr>
          <w:lang w:eastAsia="en-US"/>
        </w:rPr>
      </w:pPr>
      <w:r>
        <w:rPr>
          <w:lang w:eastAsia="en-US"/>
        </w:rPr>
        <w:t>The exchange set validation checks are given in the following table.</w:t>
      </w:r>
      <w:r w:rsidR="00A41319">
        <w:rPr>
          <w:lang w:eastAsia="en-US"/>
        </w:rPr>
        <w:t xml:space="preserve"> The “Apply To” column is omitted because the checks are for exchange sets and not base or update datasets.</w:t>
      </w:r>
    </w:p>
    <w:p w14:paraId="5B195DA5" w14:textId="7D4BB6DD" w:rsidR="00EA6127" w:rsidRDefault="00EA6127" w:rsidP="00BB5FF6">
      <w:pPr>
        <w:spacing w:after="120"/>
        <w:rPr>
          <w:lang w:eastAsia="en-US"/>
        </w:rPr>
      </w:pPr>
      <w:r w:rsidRPr="00EA6127">
        <w:rPr>
          <w:lang w:eastAsia="en-US"/>
        </w:rPr>
        <w:t xml:space="preserve">Implementers should note that validation with schema-aware validation software and the official </w:t>
      </w:r>
      <w:r>
        <w:rPr>
          <w:lang w:eastAsia="en-US"/>
        </w:rPr>
        <w:t>S-100</w:t>
      </w:r>
      <w:r w:rsidRPr="00EA6127">
        <w:rPr>
          <w:lang w:eastAsia="en-US"/>
        </w:rPr>
        <w:t xml:space="preserve"> </w:t>
      </w:r>
      <w:r>
        <w:rPr>
          <w:lang w:eastAsia="en-US"/>
        </w:rPr>
        <w:t xml:space="preserve">exchange catalogue </w:t>
      </w:r>
      <w:r w:rsidRPr="00EA6127">
        <w:rPr>
          <w:lang w:eastAsia="en-US"/>
        </w:rPr>
        <w:t xml:space="preserve">schema </w:t>
      </w:r>
      <w:r>
        <w:rPr>
          <w:lang w:eastAsia="en-US"/>
        </w:rPr>
        <w:t xml:space="preserve">from the </w:t>
      </w:r>
      <w:r w:rsidR="00BF57A8">
        <w:rPr>
          <w:lang w:eastAsia="en-US"/>
        </w:rPr>
        <w:t xml:space="preserve">S-11 schema server </w:t>
      </w:r>
      <w:r w:rsidRPr="00EA6127">
        <w:rPr>
          <w:lang w:eastAsia="en-US"/>
        </w:rPr>
        <w:t xml:space="preserve">will detect many of the check conditions described in </w:t>
      </w:r>
      <w:r w:rsidR="00BF57A8">
        <w:rPr>
          <w:lang w:eastAsia="en-US"/>
        </w:rPr>
        <w:fldChar w:fldCharType="begin"/>
      </w:r>
      <w:r w:rsidR="00BF57A8">
        <w:rPr>
          <w:lang w:eastAsia="en-US"/>
        </w:rPr>
        <w:instrText xml:space="preserve"> REF _Ref119357814 \h </w:instrText>
      </w:r>
      <w:r w:rsidR="00BF57A8">
        <w:rPr>
          <w:lang w:eastAsia="en-US"/>
        </w:rPr>
      </w:r>
      <w:r w:rsidR="00BF57A8">
        <w:rPr>
          <w:lang w:eastAsia="en-US"/>
        </w:rPr>
        <w:fldChar w:fldCharType="separate"/>
      </w:r>
      <w:r w:rsidR="00BF57A8">
        <w:t xml:space="preserve">Table </w:t>
      </w:r>
      <w:r w:rsidR="00BF57A8">
        <w:rPr>
          <w:noProof/>
        </w:rPr>
        <w:t>6</w:t>
      </w:r>
      <w:r w:rsidR="00BF57A8">
        <w:t>.</w:t>
      </w:r>
      <w:r w:rsidR="00BF57A8">
        <w:rPr>
          <w:noProof/>
        </w:rPr>
        <w:t>1</w:t>
      </w:r>
      <w:r w:rsidR="00BF57A8">
        <w:rPr>
          <w:lang w:eastAsia="en-US"/>
        </w:rPr>
        <w:fldChar w:fldCharType="end"/>
      </w:r>
      <w:r w:rsidRPr="00EA6127">
        <w:rPr>
          <w:lang w:eastAsia="en-US"/>
        </w:rPr>
        <w:t xml:space="preserve">, and others can be detected </w:t>
      </w:r>
      <w:r w:rsidR="00BF57A8">
        <w:rPr>
          <w:lang w:eastAsia="en-US"/>
        </w:rPr>
        <w:t>using</w:t>
      </w:r>
      <w:r w:rsidRPr="00EA6127">
        <w:rPr>
          <w:lang w:eastAsia="en-US"/>
        </w:rPr>
        <w:t xml:space="preserve"> </w:t>
      </w:r>
      <w:proofErr w:type="spellStart"/>
      <w:r w:rsidRPr="00EA6127">
        <w:rPr>
          <w:lang w:eastAsia="en-US"/>
        </w:rPr>
        <w:t>Schematron</w:t>
      </w:r>
      <w:proofErr w:type="spellEnd"/>
      <w:r w:rsidRPr="00EA6127">
        <w:rPr>
          <w:lang w:eastAsia="en-US"/>
        </w:rPr>
        <w:t xml:space="preserve"> validation rules.  </w:t>
      </w:r>
    </w:p>
    <w:p w14:paraId="22AA6814" w14:textId="0C799516" w:rsidR="00B609B8" w:rsidRPr="00BB5FF6" w:rsidRDefault="00B609B8" w:rsidP="00BB5FF6">
      <w:pPr>
        <w:spacing w:after="120"/>
        <w:rPr>
          <w:lang w:eastAsia="en-US"/>
        </w:rPr>
      </w:pPr>
      <w:r>
        <w:rPr>
          <w:lang w:eastAsia="en-US"/>
        </w:rPr>
        <w:t xml:space="preserve">NOTE: The checks listed in this table are extracted from a preliminary list of generic S-100 checks and the reader’s attention is particularly drawn to the note in clause </w:t>
      </w:r>
      <w:r>
        <w:rPr>
          <w:lang w:eastAsia="en-US"/>
        </w:rPr>
        <w:fldChar w:fldCharType="begin"/>
      </w:r>
      <w:r>
        <w:rPr>
          <w:lang w:eastAsia="en-US"/>
        </w:rPr>
        <w:instrText xml:space="preserve"> REF _Ref119017398 \r \h </w:instrText>
      </w:r>
      <w:r>
        <w:rPr>
          <w:lang w:eastAsia="en-US"/>
        </w:rPr>
      </w:r>
      <w:r>
        <w:rPr>
          <w:lang w:eastAsia="en-US"/>
        </w:rPr>
        <w:fldChar w:fldCharType="separate"/>
      </w:r>
      <w:r>
        <w:rPr>
          <w:lang w:eastAsia="en-US"/>
        </w:rPr>
        <w:t>2</w:t>
      </w:r>
      <w:r>
        <w:rPr>
          <w:lang w:eastAsia="en-US"/>
        </w:rPr>
        <w:fldChar w:fldCharType="end"/>
      </w:r>
      <w:r>
        <w:rPr>
          <w:lang w:eastAsia="en-US"/>
        </w:rPr>
        <w:t xml:space="preserve"> about the ongoing development of S-100 generic checks.</w:t>
      </w:r>
    </w:p>
    <w:p w14:paraId="0CA3CEBB" w14:textId="033E9063" w:rsidR="00706413" w:rsidRDefault="00706413" w:rsidP="00D64344">
      <w:pPr>
        <w:rPr>
          <w:rFonts w:cstheme="minorHAnsi"/>
        </w:rPr>
      </w:pPr>
    </w:p>
    <w:p w14:paraId="6737FA1A" w14:textId="77777777" w:rsidR="00BB5FF6" w:rsidRDefault="00BB5FF6" w:rsidP="00D64344">
      <w:pPr>
        <w:rPr>
          <w:rFonts w:cstheme="minorHAnsi"/>
        </w:rPr>
        <w:sectPr w:rsidR="00BB5FF6" w:rsidSect="00594E6D">
          <w:pgSz w:w="11910" w:h="16840"/>
          <w:pgMar w:top="1066" w:right="1642" w:bottom="1066" w:left="1022" w:header="720" w:footer="720" w:gutter="0"/>
          <w:cols w:space="720" w:equalWidth="0">
            <w:col w:w="9244"/>
          </w:cols>
          <w:noEndnote/>
          <w:docGrid w:linePitch="272"/>
        </w:sectPr>
      </w:pPr>
    </w:p>
    <w:p w14:paraId="1235DF23" w14:textId="1BDF792A" w:rsidR="00706413" w:rsidRDefault="00706413" w:rsidP="00D64344">
      <w:pPr>
        <w:rPr>
          <w:rFonts w:cstheme="minorHAnsi"/>
        </w:rPr>
      </w:pPr>
    </w:p>
    <w:p w14:paraId="78FD2606" w14:textId="3894FEF2" w:rsidR="00F40BF2" w:rsidRDefault="00F40BF2" w:rsidP="00D419BE">
      <w:pPr>
        <w:pStyle w:val="Caption"/>
        <w:keepNext/>
      </w:pPr>
      <w:bookmarkStart w:id="72" w:name="_Ref119357814"/>
      <w:r>
        <w:t xml:space="preserve">Table </w:t>
      </w:r>
      <w:r w:rsidR="004E6DD0">
        <w:fldChar w:fldCharType="begin"/>
      </w:r>
      <w:r w:rsidR="004E6DD0">
        <w:instrText xml:space="preserve"> STYLEREF 1 \s </w:instrText>
      </w:r>
      <w:r w:rsidR="004E6DD0">
        <w:fldChar w:fldCharType="separate"/>
      </w:r>
      <w:r w:rsidR="004E6DD0">
        <w:rPr>
          <w:noProof/>
        </w:rPr>
        <w:t>6</w:t>
      </w:r>
      <w:r w:rsidR="004E6DD0">
        <w:fldChar w:fldCharType="end"/>
      </w:r>
      <w:r w:rsidR="004E6DD0">
        <w:t>.</w:t>
      </w:r>
      <w:r w:rsidR="004E6DD0">
        <w:fldChar w:fldCharType="begin"/>
      </w:r>
      <w:r w:rsidR="004E6DD0">
        <w:instrText xml:space="preserve"> SEQ Table \* ARABIC \s 1 </w:instrText>
      </w:r>
      <w:r w:rsidR="004E6DD0">
        <w:fldChar w:fldCharType="separate"/>
      </w:r>
      <w:r w:rsidR="004E6DD0">
        <w:rPr>
          <w:noProof/>
        </w:rPr>
        <w:t>1</w:t>
      </w:r>
      <w:r w:rsidR="004E6DD0">
        <w:fldChar w:fldCharType="end"/>
      </w:r>
      <w:bookmarkEnd w:id="72"/>
      <w:r>
        <w:t xml:space="preserve"> - MHI Exchange set checks</w:t>
      </w:r>
    </w:p>
    <w:tbl>
      <w:tblPr>
        <w:tblStyle w:val="TableGrid"/>
        <w:tblW w:w="14112" w:type="dxa"/>
        <w:tblLook w:val="04A0" w:firstRow="1" w:lastRow="0" w:firstColumn="1" w:lastColumn="0" w:noHBand="0" w:noVBand="1"/>
      </w:tblPr>
      <w:tblGrid>
        <w:gridCol w:w="1625"/>
        <w:gridCol w:w="2418"/>
        <w:gridCol w:w="3685"/>
        <w:gridCol w:w="2182"/>
        <w:gridCol w:w="1577"/>
        <w:gridCol w:w="1238"/>
        <w:gridCol w:w="1387"/>
      </w:tblGrid>
      <w:tr w:rsidR="00E15254" w:rsidRPr="00B918CF" w14:paraId="633F10C1" w14:textId="77777777" w:rsidTr="005B65E5">
        <w:trPr>
          <w:cantSplit/>
          <w:tblHeader/>
        </w:trPr>
        <w:tc>
          <w:tcPr>
            <w:tcW w:w="0" w:type="auto"/>
          </w:tcPr>
          <w:p w14:paraId="58AFD3F9" w14:textId="336F2304" w:rsidR="00F40BF2" w:rsidRPr="00B918CF" w:rsidRDefault="00F40BF2" w:rsidP="00B918CF">
            <w:pPr>
              <w:jc w:val="left"/>
              <w:rPr>
                <w:rFonts w:cstheme="minorHAnsi"/>
                <w:b/>
                <w:bCs/>
                <w:sz w:val="18"/>
                <w:szCs w:val="18"/>
              </w:rPr>
            </w:pPr>
            <w:r w:rsidRPr="00B918CF">
              <w:rPr>
                <w:rFonts w:cstheme="minorHAnsi"/>
                <w:b/>
                <w:bCs/>
                <w:sz w:val="18"/>
                <w:szCs w:val="18"/>
              </w:rPr>
              <w:t>DQ Measure / Theme</w:t>
            </w:r>
          </w:p>
        </w:tc>
        <w:tc>
          <w:tcPr>
            <w:tcW w:w="0" w:type="auto"/>
            <w:hideMark/>
          </w:tcPr>
          <w:p w14:paraId="33C4120D" w14:textId="133FB69B" w:rsidR="00F40BF2" w:rsidRPr="00B918CF" w:rsidRDefault="00F40BF2" w:rsidP="00706413">
            <w:pPr>
              <w:rPr>
                <w:rFonts w:cstheme="minorHAnsi"/>
                <w:b/>
                <w:bCs/>
                <w:sz w:val="18"/>
                <w:szCs w:val="18"/>
                <w:lang w:val="en-US"/>
              </w:rPr>
            </w:pPr>
            <w:r w:rsidRPr="00B918CF">
              <w:rPr>
                <w:rFonts w:cstheme="minorHAnsi"/>
                <w:b/>
                <w:bCs/>
                <w:sz w:val="18"/>
                <w:szCs w:val="18"/>
              </w:rPr>
              <w:t>Check ID</w:t>
            </w:r>
          </w:p>
        </w:tc>
        <w:tc>
          <w:tcPr>
            <w:tcW w:w="0" w:type="auto"/>
            <w:hideMark/>
          </w:tcPr>
          <w:p w14:paraId="03F552D2" w14:textId="77777777" w:rsidR="00F40BF2" w:rsidRPr="00B918CF" w:rsidRDefault="00F40BF2" w:rsidP="00706413">
            <w:pPr>
              <w:rPr>
                <w:rFonts w:cstheme="minorHAnsi"/>
                <w:b/>
                <w:bCs/>
                <w:sz w:val="18"/>
                <w:szCs w:val="18"/>
              </w:rPr>
            </w:pPr>
            <w:r w:rsidRPr="00B918CF">
              <w:rPr>
                <w:rFonts w:cstheme="minorHAnsi"/>
                <w:b/>
                <w:bCs/>
                <w:sz w:val="18"/>
                <w:szCs w:val="18"/>
              </w:rPr>
              <w:t>Check condition description</w:t>
            </w:r>
          </w:p>
        </w:tc>
        <w:tc>
          <w:tcPr>
            <w:tcW w:w="0" w:type="auto"/>
            <w:hideMark/>
          </w:tcPr>
          <w:p w14:paraId="7576EA73" w14:textId="77777777" w:rsidR="00F40BF2" w:rsidRPr="00B918CF" w:rsidRDefault="00F40BF2" w:rsidP="00706413">
            <w:pPr>
              <w:rPr>
                <w:rFonts w:cstheme="minorHAnsi"/>
                <w:b/>
                <w:bCs/>
                <w:sz w:val="18"/>
                <w:szCs w:val="18"/>
              </w:rPr>
            </w:pPr>
            <w:r w:rsidRPr="00B918CF">
              <w:rPr>
                <w:rFonts w:cstheme="minorHAnsi"/>
                <w:b/>
                <w:bCs/>
                <w:sz w:val="18"/>
                <w:szCs w:val="18"/>
              </w:rPr>
              <w:t>Check message</w:t>
            </w:r>
          </w:p>
        </w:tc>
        <w:tc>
          <w:tcPr>
            <w:tcW w:w="0" w:type="auto"/>
            <w:hideMark/>
          </w:tcPr>
          <w:p w14:paraId="6E0D2567" w14:textId="77777777" w:rsidR="00F40BF2" w:rsidRPr="00B918CF" w:rsidRDefault="00F40BF2" w:rsidP="00706413">
            <w:pPr>
              <w:rPr>
                <w:rFonts w:cstheme="minorHAnsi"/>
                <w:b/>
                <w:bCs/>
                <w:sz w:val="18"/>
                <w:szCs w:val="18"/>
              </w:rPr>
            </w:pPr>
            <w:r w:rsidRPr="00B918CF">
              <w:rPr>
                <w:rFonts w:cstheme="minorHAnsi"/>
                <w:b/>
                <w:bCs/>
                <w:sz w:val="18"/>
                <w:szCs w:val="18"/>
              </w:rPr>
              <w:t>Check solution</w:t>
            </w:r>
          </w:p>
        </w:tc>
        <w:tc>
          <w:tcPr>
            <w:tcW w:w="0" w:type="auto"/>
          </w:tcPr>
          <w:p w14:paraId="40E74EAB" w14:textId="3CB41AC2" w:rsidR="00F40BF2" w:rsidRPr="00B918CF" w:rsidRDefault="00F40BF2" w:rsidP="00706413">
            <w:pPr>
              <w:rPr>
                <w:rFonts w:cstheme="minorHAnsi"/>
                <w:b/>
                <w:bCs/>
                <w:sz w:val="18"/>
                <w:szCs w:val="18"/>
              </w:rPr>
            </w:pPr>
            <w:r w:rsidRPr="00B918CF">
              <w:rPr>
                <w:rFonts w:cstheme="minorHAnsi"/>
                <w:b/>
                <w:bCs/>
                <w:sz w:val="18"/>
                <w:szCs w:val="18"/>
              </w:rPr>
              <w:t>Conformity</w:t>
            </w:r>
          </w:p>
        </w:tc>
        <w:tc>
          <w:tcPr>
            <w:tcW w:w="0" w:type="auto"/>
            <w:hideMark/>
          </w:tcPr>
          <w:p w14:paraId="0960C25A" w14:textId="01C36ADD" w:rsidR="00F40BF2" w:rsidRPr="00B918CF" w:rsidRDefault="00F40BF2" w:rsidP="00706413">
            <w:pPr>
              <w:rPr>
                <w:rFonts w:cstheme="minorHAnsi"/>
                <w:b/>
                <w:bCs/>
                <w:sz w:val="18"/>
                <w:szCs w:val="18"/>
              </w:rPr>
            </w:pPr>
            <w:r w:rsidRPr="00B918CF">
              <w:rPr>
                <w:rFonts w:cstheme="minorHAnsi"/>
                <w:b/>
                <w:bCs/>
                <w:sz w:val="18"/>
                <w:szCs w:val="18"/>
              </w:rPr>
              <w:t>Classification</w:t>
            </w:r>
          </w:p>
        </w:tc>
      </w:tr>
      <w:tr w:rsidR="00E15254" w:rsidRPr="00B918CF" w14:paraId="50156C42" w14:textId="77777777" w:rsidTr="005B65E5">
        <w:trPr>
          <w:cantSplit/>
        </w:trPr>
        <w:tc>
          <w:tcPr>
            <w:tcW w:w="0" w:type="auto"/>
          </w:tcPr>
          <w:p w14:paraId="4E3E4CD0" w14:textId="05007592" w:rsidR="00F40BF2" w:rsidRPr="00B918CF" w:rsidRDefault="00127E81" w:rsidP="00F40BF2">
            <w:pPr>
              <w:rPr>
                <w:rFonts w:cstheme="minorHAnsi"/>
                <w:sz w:val="18"/>
                <w:szCs w:val="18"/>
              </w:rPr>
            </w:pPr>
            <w:r w:rsidRPr="00127E81">
              <w:rPr>
                <w:rFonts w:cstheme="minorHAnsi"/>
                <w:sz w:val="18"/>
                <w:szCs w:val="18"/>
              </w:rPr>
              <w:t>Logical Consistency / Domain Consistency</w:t>
            </w:r>
          </w:p>
        </w:tc>
        <w:tc>
          <w:tcPr>
            <w:tcW w:w="0" w:type="auto"/>
            <w:hideMark/>
          </w:tcPr>
          <w:p w14:paraId="0572AEAF" w14:textId="6C63DDBB" w:rsidR="00F40BF2" w:rsidRPr="00B918CF" w:rsidRDefault="00F40BF2" w:rsidP="00F40BF2">
            <w:pPr>
              <w:rPr>
                <w:rFonts w:cstheme="minorHAnsi"/>
                <w:sz w:val="18"/>
                <w:szCs w:val="18"/>
              </w:rPr>
            </w:pPr>
            <w:proofErr w:type="spellStart"/>
            <w:r w:rsidRPr="00B918CF">
              <w:rPr>
                <w:rFonts w:cstheme="minorHAnsi"/>
                <w:sz w:val="18"/>
                <w:szCs w:val="18"/>
              </w:rPr>
              <w:t>InvalidAgencyCode</w:t>
            </w:r>
            <w:proofErr w:type="spellEnd"/>
          </w:p>
        </w:tc>
        <w:tc>
          <w:tcPr>
            <w:tcW w:w="0" w:type="auto"/>
            <w:hideMark/>
          </w:tcPr>
          <w:p w14:paraId="1BA418A3" w14:textId="77777777" w:rsidR="00F40BF2" w:rsidRPr="00B918CF" w:rsidRDefault="00F40BF2" w:rsidP="00F40BF2">
            <w:pPr>
              <w:rPr>
                <w:rFonts w:cstheme="minorHAnsi"/>
                <w:sz w:val="18"/>
                <w:szCs w:val="18"/>
              </w:rPr>
            </w:pPr>
            <w:r w:rsidRPr="00B918CF">
              <w:rPr>
                <w:rFonts w:cstheme="minorHAnsi"/>
                <w:sz w:val="18"/>
                <w:szCs w:val="18"/>
              </w:rPr>
              <w:t xml:space="preserve">If the producer agency code is not a value present in the IHO Producer code register. </w:t>
            </w:r>
          </w:p>
        </w:tc>
        <w:tc>
          <w:tcPr>
            <w:tcW w:w="0" w:type="auto"/>
            <w:hideMark/>
          </w:tcPr>
          <w:p w14:paraId="0151ED60" w14:textId="77777777" w:rsidR="00F40BF2" w:rsidRPr="00B918CF" w:rsidRDefault="00F40BF2" w:rsidP="00F40BF2">
            <w:pPr>
              <w:rPr>
                <w:rFonts w:cstheme="minorHAnsi"/>
                <w:sz w:val="18"/>
                <w:szCs w:val="18"/>
              </w:rPr>
            </w:pPr>
            <w:r w:rsidRPr="00B918CF">
              <w:rPr>
                <w:rFonts w:cstheme="minorHAnsi"/>
                <w:sz w:val="18"/>
                <w:szCs w:val="18"/>
              </w:rPr>
              <w:t> </w:t>
            </w:r>
          </w:p>
        </w:tc>
        <w:tc>
          <w:tcPr>
            <w:tcW w:w="0" w:type="auto"/>
            <w:hideMark/>
          </w:tcPr>
          <w:p w14:paraId="3F0C2C47" w14:textId="77777777" w:rsidR="00F40BF2" w:rsidRPr="00B918CF" w:rsidRDefault="00F40BF2" w:rsidP="00F40BF2">
            <w:pPr>
              <w:rPr>
                <w:rFonts w:cstheme="minorHAnsi"/>
                <w:sz w:val="18"/>
                <w:szCs w:val="18"/>
              </w:rPr>
            </w:pPr>
            <w:r w:rsidRPr="00B918CF">
              <w:rPr>
                <w:rFonts w:cstheme="minorHAnsi"/>
                <w:sz w:val="18"/>
                <w:szCs w:val="18"/>
              </w:rPr>
              <w:t> </w:t>
            </w:r>
          </w:p>
        </w:tc>
        <w:tc>
          <w:tcPr>
            <w:tcW w:w="0" w:type="auto"/>
          </w:tcPr>
          <w:p w14:paraId="17153E6C" w14:textId="5AD60E3B" w:rsidR="00F40BF2" w:rsidRPr="00B918CF" w:rsidRDefault="004C1E6A" w:rsidP="00F40BF2">
            <w:pPr>
              <w:rPr>
                <w:rFonts w:cstheme="minorHAnsi"/>
                <w:sz w:val="18"/>
                <w:szCs w:val="18"/>
              </w:rPr>
            </w:pPr>
            <w:r w:rsidRPr="00B918CF">
              <w:rPr>
                <w:rFonts w:cstheme="minorHAnsi"/>
                <w:sz w:val="18"/>
                <w:szCs w:val="18"/>
              </w:rPr>
              <w:t xml:space="preserve">S-100 Part </w:t>
            </w:r>
            <w:r w:rsidR="00F40BF2" w:rsidRPr="00B918CF">
              <w:rPr>
                <w:rFonts w:cstheme="minorHAnsi"/>
                <w:sz w:val="18"/>
                <w:szCs w:val="18"/>
              </w:rPr>
              <w:t>17</w:t>
            </w:r>
          </w:p>
        </w:tc>
        <w:tc>
          <w:tcPr>
            <w:tcW w:w="0" w:type="auto"/>
            <w:hideMark/>
          </w:tcPr>
          <w:p w14:paraId="510B86AC" w14:textId="04C1BA50" w:rsidR="00F40BF2" w:rsidRPr="00B918CF" w:rsidRDefault="00F40BF2" w:rsidP="00F40BF2">
            <w:pPr>
              <w:rPr>
                <w:rFonts w:cstheme="minorHAnsi"/>
                <w:sz w:val="18"/>
                <w:szCs w:val="18"/>
              </w:rPr>
            </w:pPr>
            <w:r w:rsidRPr="00B918CF">
              <w:rPr>
                <w:rFonts w:cstheme="minorHAnsi"/>
                <w:sz w:val="18"/>
                <w:szCs w:val="18"/>
              </w:rPr>
              <w:t>E</w:t>
            </w:r>
          </w:p>
        </w:tc>
      </w:tr>
      <w:tr w:rsidR="00E15254" w:rsidRPr="00B918CF" w14:paraId="05513A92" w14:textId="77777777" w:rsidTr="005B65E5">
        <w:trPr>
          <w:cantSplit/>
        </w:trPr>
        <w:tc>
          <w:tcPr>
            <w:tcW w:w="0" w:type="auto"/>
          </w:tcPr>
          <w:p w14:paraId="24C3B3BF" w14:textId="27832616" w:rsidR="00F40BF2" w:rsidRPr="00B918CF" w:rsidRDefault="001B0C75" w:rsidP="00F40BF2">
            <w:pPr>
              <w:rPr>
                <w:rFonts w:cstheme="minorHAnsi"/>
                <w:sz w:val="18"/>
                <w:szCs w:val="18"/>
              </w:rPr>
            </w:pPr>
            <w:r w:rsidRPr="001B0C75">
              <w:rPr>
                <w:rFonts w:cstheme="minorHAnsi"/>
                <w:sz w:val="18"/>
                <w:szCs w:val="18"/>
              </w:rPr>
              <w:t>Logical Consistency / Format Consistency</w:t>
            </w:r>
          </w:p>
        </w:tc>
        <w:tc>
          <w:tcPr>
            <w:tcW w:w="0" w:type="auto"/>
            <w:hideMark/>
          </w:tcPr>
          <w:p w14:paraId="60E6F851" w14:textId="4715A765" w:rsidR="00F40BF2" w:rsidRPr="00B918CF" w:rsidRDefault="00F40BF2" w:rsidP="00F40BF2">
            <w:pPr>
              <w:rPr>
                <w:rFonts w:cstheme="minorHAnsi"/>
                <w:sz w:val="18"/>
                <w:szCs w:val="18"/>
              </w:rPr>
            </w:pPr>
            <w:proofErr w:type="spellStart"/>
            <w:r w:rsidRPr="00B918CF">
              <w:rPr>
                <w:rFonts w:cstheme="minorHAnsi"/>
                <w:sz w:val="18"/>
                <w:szCs w:val="18"/>
              </w:rPr>
              <w:t>CatalogStructure</w:t>
            </w:r>
            <w:proofErr w:type="spellEnd"/>
          </w:p>
        </w:tc>
        <w:tc>
          <w:tcPr>
            <w:tcW w:w="0" w:type="auto"/>
            <w:hideMark/>
          </w:tcPr>
          <w:p w14:paraId="17D11B30" w14:textId="0B8E6B33" w:rsidR="00F40BF2" w:rsidRPr="00B918CF" w:rsidRDefault="00F40BF2" w:rsidP="00F40BF2">
            <w:pPr>
              <w:rPr>
                <w:rFonts w:cstheme="minorHAnsi"/>
                <w:sz w:val="18"/>
                <w:szCs w:val="18"/>
              </w:rPr>
            </w:pPr>
            <w:r w:rsidRPr="00B918CF">
              <w:rPr>
                <w:rFonts w:cstheme="minorHAnsi"/>
                <w:sz w:val="18"/>
                <w:szCs w:val="18"/>
              </w:rPr>
              <w:t>If the structu</w:t>
            </w:r>
            <w:r w:rsidR="004A472A">
              <w:rPr>
                <w:rFonts w:cstheme="minorHAnsi"/>
                <w:sz w:val="18"/>
                <w:szCs w:val="18"/>
              </w:rPr>
              <w:t>r</w:t>
            </w:r>
            <w:r w:rsidRPr="00B918CF">
              <w:rPr>
                <w:rFonts w:cstheme="minorHAnsi"/>
                <w:sz w:val="18"/>
                <w:szCs w:val="18"/>
              </w:rPr>
              <w:t>e and content of the CATALOG.XML file is invalid</w:t>
            </w:r>
            <w:r w:rsidR="004A472A">
              <w:rPr>
                <w:rFonts w:cstheme="minorHAnsi"/>
                <w:sz w:val="18"/>
                <w:szCs w:val="18"/>
              </w:rPr>
              <w:t xml:space="preserve"> as detected by schema-validation</w:t>
            </w:r>
            <w:r w:rsidRPr="00B918CF">
              <w:rPr>
                <w:rFonts w:cstheme="minorHAnsi"/>
                <w:sz w:val="18"/>
                <w:szCs w:val="18"/>
              </w:rPr>
              <w:t xml:space="preserve">. </w:t>
            </w:r>
          </w:p>
        </w:tc>
        <w:tc>
          <w:tcPr>
            <w:tcW w:w="0" w:type="auto"/>
            <w:hideMark/>
          </w:tcPr>
          <w:p w14:paraId="4C0CB928" w14:textId="77777777" w:rsidR="00F40BF2" w:rsidRPr="00B918CF" w:rsidRDefault="00F40BF2" w:rsidP="00F40BF2">
            <w:pPr>
              <w:rPr>
                <w:rFonts w:cstheme="minorHAnsi"/>
                <w:sz w:val="18"/>
                <w:szCs w:val="18"/>
              </w:rPr>
            </w:pPr>
            <w:r w:rsidRPr="00B918CF">
              <w:rPr>
                <w:rFonts w:cstheme="minorHAnsi"/>
                <w:sz w:val="18"/>
                <w:szCs w:val="18"/>
              </w:rPr>
              <w:t> </w:t>
            </w:r>
          </w:p>
        </w:tc>
        <w:tc>
          <w:tcPr>
            <w:tcW w:w="0" w:type="auto"/>
            <w:hideMark/>
          </w:tcPr>
          <w:p w14:paraId="1F2820A1" w14:textId="77777777" w:rsidR="00F40BF2" w:rsidRPr="00B918CF" w:rsidRDefault="00F40BF2" w:rsidP="00F40BF2">
            <w:pPr>
              <w:rPr>
                <w:rFonts w:cstheme="minorHAnsi"/>
                <w:sz w:val="18"/>
                <w:szCs w:val="18"/>
              </w:rPr>
            </w:pPr>
            <w:r w:rsidRPr="00B918CF">
              <w:rPr>
                <w:rFonts w:cstheme="minorHAnsi"/>
                <w:sz w:val="18"/>
                <w:szCs w:val="18"/>
              </w:rPr>
              <w:t> </w:t>
            </w:r>
          </w:p>
        </w:tc>
        <w:tc>
          <w:tcPr>
            <w:tcW w:w="0" w:type="auto"/>
          </w:tcPr>
          <w:p w14:paraId="4D7AED3D" w14:textId="6776D98A" w:rsidR="00F40BF2" w:rsidRPr="00B918CF" w:rsidRDefault="004C1E6A" w:rsidP="00F40BF2">
            <w:pPr>
              <w:rPr>
                <w:rFonts w:cstheme="minorHAnsi"/>
                <w:sz w:val="18"/>
                <w:szCs w:val="18"/>
              </w:rPr>
            </w:pPr>
            <w:r w:rsidRPr="00B918CF">
              <w:rPr>
                <w:rFonts w:cstheme="minorHAnsi"/>
                <w:sz w:val="18"/>
                <w:szCs w:val="18"/>
              </w:rPr>
              <w:t>S-100 Part 17</w:t>
            </w:r>
          </w:p>
        </w:tc>
        <w:tc>
          <w:tcPr>
            <w:tcW w:w="0" w:type="auto"/>
            <w:hideMark/>
          </w:tcPr>
          <w:p w14:paraId="617885F2" w14:textId="250860EB" w:rsidR="00F40BF2" w:rsidRPr="00B918CF" w:rsidRDefault="00F40BF2" w:rsidP="00F40BF2">
            <w:pPr>
              <w:rPr>
                <w:rFonts w:cstheme="minorHAnsi"/>
                <w:sz w:val="18"/>
                <w:szCs w:val="18"/>
              </w:rPr>
            </w:pPr>
            <w:r w:rsidRPr="00B918CF">
              <w:rPr>
                <w:rFonts w:cstheme="minorHAnsi"/>
                <w:sz w:val="18"/>
                <w:szCs w:val="18"/>
              </w:rPr>
              <w:t>C</w:t>
            </w:r>
          </w:p>
        </w:tc>
      </w:tr>
      <w:tr w:rsidR="00E15254" w:rsidRPr="00B918CF" w14:paraId="4AFCB845" w14:textId="77777777" w:rsidTr="005B65E5">
        <w:trPr>
          <w:cantSplit/>
        </w:trPr>
        <w:tc>
          <w:tcPr>
            <w:tcW w:w="0" w:type="auto"/>
          </w:tcPr>
          <w:p w14:paraId="036FEAD6" w14:textId="6C439D39" w:rsidR="00F40BF2" w:rsidRPr="00B918CF" w:rsidRDefault="00AC077E" w:rsidP="00F40BF2">
            <w:pPr>
              <w:rPr>
                <w:rFonts w:cstheme="minorHAnsi"/>
                <w:sz w:val="18"/>
                <w:szCs w:val="18"/>
              </w:rPr>
            </w:pPr>
            <w:r w:rsidRPr="00AC077E">
              <w:rPr>
                <w:rFonts w:cstheme="minorHAnsi"/>
                <w:sz w:val="18"/>
                <w:szCs w:val="18"/>
              </w:rPr>
              <w:t>Completeness / Omission</w:t>
            </w:r>
          </w:p>
        </w:tc>
        <w:tc>
          <w:tcPr>
            <w:tcW w:w="0" w:type="auto"/>
            <w:hideMark/>
          </w:tcPr>
          <w:p w14:paraId="1840A817" w14:textId="02D36901" w:rsidR="00F40BF2" w:rsidRPr="00B918CF" w:rsidRDefault="00F40BF2" w:rsidP="00F40BF2">
            <w:pPr>
              <w:rPr>
                <w:rFonts w:cstheme="minorHAnsi"/>
                <w:sz w:val="18"/>
                <w:szCs w:val="18"/>
              </w:rPr>
            </w:pPr>
            <w:proofErr w:type="spellStart"/>
            <w:r w:rsidRPr="00B918CF">
              <w:rPr>
                <w:rFonts w:cstheme="minorHAnsi"/>
                <w:sz w:val="18"/>
                <w:szCs w:val="18"/>
              </w:rPr>
              <w:t>MissingSupportFile</w:t>
            </w:r>
            <w:proofErr w:type="spellEnd"/>
          </w:p>
        </w:tc>
        <w:tc>
          <w:tcPr>
            <w:tcW w:w="0" w:type="auto"/>
            <w:hideMark/>
          </w:tcPr>
          <w:p w14:paraId="037D44EA" w14:textId="58EFCF10" w:rsidR="00F40BF2" w:rsidRPr="00B918CF" w:rsidRDefault="004A472A" w:rsidP="00F40BF2">
            <w:pPr>
              <w:rPr>
                <w:rFonts w:cstheme="minorHAnsi"/>
                <w:sz w:val="18"/>
                <w:szCs w:val="18"/>
              </w:rPr>
            </w:pPr>
            <w:r>
              <w:rPr>
                <w:rFonts w:cstheme="minorHAnsi"/>
                <w:sz w:val="18"/>
                <w:szCs w:val="18"/>
              </w:rPr>
              <w:t>If a</w:t>
            </w:r>
            <w:r w:rsidR="00F40BF2" w:rsidRPr="00B918CF">
              <w:rPr>
                <w:rFonts w:cstheme="minorHAnsi"/>
                <w:sz w:val="18"/>
                <w:szCs w:val="18"/>
              </w:rPr>
              <w:t xml:space="preserve"> support file included in the </w:t>
            </w:r>
            <w:proofErr w:type="spellStart"/>
            <w:r w:rsidR="00F40BF2" w:rsidRPr="00B918CF">
              <w:rPr>
                <w:rFonts w:cstheme="minorHAnsi"/>
                <w:sz w:val="18"/>
                <w:szCs w:val="18"/>
              </w:rPr>
              <w:t>SupportFileDiscovery</w:t>
            </w:r>
            <w:proofErr w:type="spellEnd"/>
            <w:r w:rsidR="00F40BF2" w:rsidRPr="00B918CF">
              <w:rPr>
                <w:rFonts w:cstheme="minorHAnsi"/>
                <w:sz w:val="18"/>
                <w:szCs w:val="18"/>
              </w:rPr>
              <w:t xml:space="preserve"> Metadata is </w:t>
            </w:r>
            <w:r>
              <w:rPr>
                <w:rFonts w:cstheme="minorHAnsi"/>
                <w:sz w:val="18"/>
                <w:szCs w:val="18"/>
              </w:rPr>
              <w:t xml:space="preserve">not </w:t>
            </w:r>
            <w:r w:rsidR="00F40BF2" w:rsidRPr="00B918CF">
              <w:rPr>
                <w:rFonts w:cstheme="minorHAnsi"/>
                <w:sz w:val="18"/>
                <w:szCs w:val="18"/>
              </w:rPr>
              <w:t xml:space="preserve">present in the </w:t>
            </w:r>
            <w:r w:rsidR="00903730">
              <w:rPr>
                <w:rFonts w:cstheme="minorHAnsi"/>
                <w:sz w:val="18"/>
                <w:szCs w:val="18"/>
              </w:rPr>
              <w:t>exchange set at the location specified by the file URI</w:t>
            </w:r>
            <w:r w:rsidR="00F40BF2" w:rsidRPr="00B918CF">
              <w:rPr>
                <w:rFonts w:cstheme="minorHAnsi"/>
                <w:sz w:val="18"/>
                <w:szCs w:val="18"/>
              </w:rPr>
              <w:t xml:space="preserve">. </w:t>
            </w:r>
          </w:p>
        </w:tc>
        <w:tc>
          <w:tcPr>
            <w:tcW w:w="0" w:type="auto"/>
            <w:hideMark/>
          </w:tcPr>
          <w:p w14:paraId="77C96E37" w14:textId="77777777" w:rsidR="00F40BF2" w:rsidRPr="00B918CF" w:rsidRDefault="00F40BF2" w:rsidP="00F40BF2">
            <w:pPr>
              <w:rPr>
                <w:rFonts w:cstheme="minorHAnsi"/>
                <w:sz w:val="18"/>
                <w:szCs w:val="18"/>
              </w:rPr>
            </w:pPr>
            <w:r w:rsidRPr="00B918CF">
              <w:rPr>
                <w:rFonts w:cstheme="minorHAnsi"/>
                <w:sz w:val="18"/>
                <w:szCs w:val="18"/>
              </w:rPr>
              <w:t> </w:t>
            </w:r>
          </w:p>
        </w:tc>
        <w:tc>
          <w:tcPr>
            <w:tcW w:w="0" w:type="auto"/>
            <w:hideMark/>
          </w:tcPr>
          <w:p w14:paraId="05963071" w14:textId="77777777" w:rsidR="00F40BF2" w:rsidRPr="00B918CF" w:rsidRDefault="00F40BF2" w:rsidP="00F40BF2">
            <w:pPr>
              <w:rPr>
                <w:rFonts w:cstheme="minorHAnsi"/>
                <w:sz w:val="18"/>
                <w:szCs w:val="18"/>
              </w:rPr>
            </w:pPr>
            <w:r w:rsidRPr="00B918CF">
              <w:rPr>
                <w:rFonts w:cstheme="minorHAnsi"/>
                <w:sz w:val="18"/>
                <w:szCs w:val="18"/>
              </w:rPr>
              <w:t> </w:t>
            </w:r>
          </w:p>
        </w:tc>
        <w:tc>
          <w:tcPr>
            <w:tcW w:w="0" w:type="auto"/>
          </w:tcPr>
          <w:p w14:paraId="2026E212" w14:textId="54FD6AF4" w:rsidR="00F40BF2" w:rsidRPr="00B918CF" w:rsidRDefault="004C1E6A" w:rsidP="00F40BF2">
            <w:pPr>
              <w:rPr>
                <w:rFonts w:cstheme="minorHAnsi"/>
                <w:sz w:val="18"/>
                <w:szCs w:val="18"/>
              </w:rPr>
            </w:pPr>
            <w:r w:rsidRPr="00B918CF">
              <w:rPr>
                <w:rFonts w:cstheme="minorHAnsi"/>
                <w:sz w:val="18"/>
                <w:szCs w:val="18"/>
              </w:rPr>
              <w:t>S-100 Part 17</w:t>
            </w:r>
          </w:p>
        </w:tc>
        <w:tc>
          <w:tcPr>
            <w:tcW w:w="0" w:type="auto"/>
            <w:hideMark/>
          </w:tcPr>
          <w:p w14:paraId="6DCD0749" w14:textId="7FEC1D24" w:rsidR="00F40BF2" w:rsidRPr="00B918CF" w:rsidRDefault="00F40BF2" w:rsidP="00F40BF2">
            <w:pPr>
              <w:rPr>
                <w:rFonts w:cstheme="minorHAnsi"/>
                <w:sz w:val="18"/>
                <w:szCs w:val="18"/>
              </w:rPr>
            </w:pPr>
            <w:r w:rsidRPr="00B918CF">
              <w:rPr>
                <w:rFonts w:cstheme="minorHAnsi"/>
                <w:sz w:val="18"/>
                <w:szCs w:val="18"/>
              </w:rPr>
              <w:t>E</w:t>
            </w:r>
          </w:p>
        </w:tc>
      </w:tr>
      <w:tr w:rsidR="00E15254" w:rsidRPr="00B918CF" w14:paraId="46987970" w14:textId="77777777" w:rsidTr="005B65E5">
        <w:trPr>
          <w:cantSplit/>
        </w:trPr>
        <w:tc>
          <w:tcPr>
            <w:tcW w:w="0" w:type="auto"/>
          </w:tcPr>
          <w:p w14:paraId="09E104DF" w14:textId="364C02F6" w:rsidR="00F40BF2" w:rsidRPr="00B918CF" w:rsidRDefault="00AC077E" w:rsidP="00F40BF2">
            <w:pPr>
              <w:rPr>
                <w:rFonts w:cstheme="minorHAnsi"/>
                <w:sz w:val="18"/>
                <w:szCs w:val="18"/>
              </w:rPr>
            </w:pPr>
            <w:r w:rsidRPr="00AC077E">
              <w:rPr>
                <w:rFonts w:cstheme="minorHAnsi"/>
                <w:sz w:val="18"/>
                <w:szCs w:val="18"/>
              </w:rPr>
              <w:t>Completeness / Omission</w:t>
            </w:r>
          </w:p>
        </w:tc>
        <w:tc>
          <w:tcPr>
            <w:tcW w:w="0" w:type="auto"/>
            <w:hideMark/>
          </w:tcPr>
          <w:p w14:paraId="5C3611E5" w14:textId="7790D24E" w:rsidR="00F40BF2" w:rsidRPr="00B918CF" w:rsidRDefault="00F40BF2" w:rsidP="00F40BF2">
            <w:pPr>
              <w:rPr>
                <w:rFonts w:cstheme="minorHAnsi"/>
                <w:sz w:val="18"/>
                <w:szCs w:val="18"/>
              </w:rPr>
            </w:pPr>
            <w:proofErr w:type="spellStart"/>
            <w:r w:rsidRPr="00B918CF">
              <w:rPr>
                <w:rFonts w:cstheme="minorHAnsi"/>
                <w:sz w:val="18"/>
                <w:szCs w:val="18"/>
              </w:rPr>
              <w:t>DigitalSignatures</w:t>
            </w:r>
            <w:proofErr w:type="spellEnd"/>
          </w:p>
        </w:tc>
        <w:tc>
          <w:tcPr>
            <w:tcW w:w="0" w:type="auto"/>
            <w:hideMark/>
          </w:tcPr>
          <w:p w14:paraId="21596E70" w14:textId="77777777" w:rsidR="00F40BF2" w:rsidRPr="00B918CF" w:rsidRDefault="00F40BF2" w:rsidP="00F40BF2">
            <w:pPr>
              <w:rPr>
                <w:rFonts w:cstheme="minorHAnsi"/>
                <w:sz w:val="18"/>
                <w:szCs w:val="18"/>
              </w:rPr>
            </w:pPr>
            <w:r w:rsidRPr="00B918CF">
              <w:rPr>
                <w:rFonts w:cstheme="minorHAnsi"/>
                <w:sz w:val="18"/>
                <w:szCs w:val="18"/>
              </w:rPr>
              <w:t xml:space="preserve">If the digital signature values are not present and valid  in the </w:t>
            </w:r>
            <w:proofErr w:type="spellStart"/>
            <w:r w:rsidRPr="00B918CF">
              <w:rPr>
                <w:rFonts w:cstheme="minorHAnsi"/>
                <w:sz w:val="18"/>
                <w:szCs w:val="18"/>
              </w:rPr>
              <w:t>DatasetDiscoveryMetadata</w:t>
            </w:r>
            <w:proofErr w:type="spellEnd"/>
            <w:r w:rsidRPr="00B918CF">
              <w:rPr>
                <w:rFonts w:cstheme="minorHAnsi"/>
                <w:sz w:val="18"/>
                <w:szCs w:val="18"/>
              </w:rPr>
              <w:t xml:space="preserve"> or </w:t>
            </w:r>
            <w:proofErr w:type="spellStart"/>
            <w:r w:rsidRPr="00B918CF">
              <w:rPr>
                <w:rFonts w:cstheme="minorHAnsi"/>
                <w:sz w:val="18"/>
                <w:szCs w:val="18"/>
              </w:rPr>
              <w:t>SupportFileDiscoveryMetadata</w:t>
            </w:r>
            <w:proofErr w:type="spellEnd"/>
            <w:r w:rsidRPr="00B918CF">
              <w:rPr>
                <w:rFonts w:cstheme="minorHAnsi"/>
                <w:sz w:val="18"/>
                <w:szCs w:val="18"/>
              </w:rPr>
              <w:t>.</w:t>
            </w:r>
          </w:p>
        </w:tc>
        <w:tc>
          <w:tcPr>
            <w:tcW w:w="0" w:type="auto"/>
            <w:hideMark/>
          </w:tcPr>
          <w:p w14:paraId="7EEE75E8" w14:textId="77777777" w:rsidR="00F40BF2" w:rsidRPr="00B918CF" w:rsidRDefault="00F40BF2" w:rsidP="00F40BF2">
            <w:pPr>
              <w:rPr>
                <w:rFonts w:cstheme="minorHAnsi"/>
                <w:sz w:val="18"/>
                <w:szCs w:val="18"/>
              </w:rPr>
            </w:pPr>
            <w:r w:rsidRPr="00B918CF">
              <w:rPr>
                <w:rFonts w:cstheme="minorHAnsi"/>
                <w:sz w:val="18"/>
                <w:szCs w:val="18"/>
              </w:rPr>
              <w:t> </w:t>
            </w:r>
          </w:p>
        </w:tc>
        <w:tc>
          <w:tcPr>
            <w:tcW w:w="0" w:type="auto"/>
            <w:hideMark/>
          </w:tcPr>
          <w:p w14:paraId="1D2E4077" w14:textId="77777777" w:rsidR="00F40BF2" w:rsidRPr="00B918CF" w:rsidRDefault="00F40BF2" w:rsidP="00F40BF2">
            <w:pPr>
              <w:rPr>
                <w:rFonts w:cstheme="minorHAnsi"/>
                <w:sz w:val="18"/>
                <w:szCs w:val="18"/>
              </w:rPr>
            </w:pPr>
            <w:r w:rsidRPr="00B918CF">
              <w:rPr>
                <w:rFonts w:cstheme="minorHAnsi"/>
                <w:sz w:val="18"/>
                <w:szCs w:val="18"/>
              </w:rPr>
              <w:t> </w:t>
            </w:r>
          </w:p>
        </w:tc>
        <w:tc>
          <w:tcPr>
            <w:tcW w:w="0" w:type="auto"/>
          </w:tcPr>
          <w:p w14:paraId="4B335F3A" w14:textId="41E2585C" w:rsidR="00F40BF2" w:rsidRPr="00B918CF" w:rsidRDefault="004C1E6A" w:rsidP="00F40BF2">
            <w:pPr>
              <w:rPr>
                <w:rFonts w:cstheme="minorHAnsi"/>
                <w:sz w:val="18"/>
                <w:szCs w:val="18"/>
              </w:rPr>
            </w:pPr>
            <w:r w:rsidRPr="00B918CF">
              <w:rPr>
                <w:rFonts w:cstheme="minorHAnsi"/>
                <w:sz w:val="18"/>
                <w:szCs w:val="18"/>
              </w:rPr>
              <w:t xml:space="preserve">S-100 Parts </w:t>
            </w:r>
            <w:r w:rsidR="00F40BF2" w:rsidRPr="00B918CF">
              <w:rPr>
                <w:rFonts w:cstheme="minorHAnsi"/>
                <w:sz w:val="18"/>
                <w:szCs w:val="18"/>
              </w:rPr>
              <w:t>17, 15</w:t>
            </w:r>
          </w:p>
        </w:tc>
        <w:tc>
          <w:tcPr>
            <w:tcW w:w="0" w:type="auto"/>
            <w:hideMark/>
          </w:tcPr>
          <w:p w14:paraId="126BE063" w14:textId="0EBB86E9" w:rsidR="00F40BF2" w:rsidRPr="00B918CF" w:rsidRDefault="00F40BF2" w:rsidP="00F40BF2">
            <w:pPr>
              <w:rPr>
                <w:rFonts w:cstheme="minorHAnsi"/>
                <w:sz w:val="18"/>
                <w:szCs w:val="18"/>
              </w:rPr>
            </w:pPr>
            <w:r w:rsidRPr="00B918CF">
              <w:rPr>
                <w:rFonts w:cstheme="minorHAnsi"/>
                <w:sz w:val="18"/>
                <w:szCs w:val="18"/>
              </w:rPr>
              <w:t>E</w:t>
            </w:r>
          </w:p>
        </w:tc>
      </w:tr>
      <w:tr w:rsidR="00E15254" w:rsidRPr="00B918CF" w14:paraId="63C23348" w14:textId="77777777" w:rsidTr="005B65E5">
        <w:trPr>
          <w:cantSplit/>
        </w:trPr>
        <w:tc>
          <w:tcPr>
            <w:tcW w:w="0" w:type="auto"/>
          </w:tcPr>
          <w:p w14:paraId="339538D2" w14:textId="73F3C288" w:rsidR="003D095C" w:rsidRPr="00B918CF" w:rsidRDefault="00127E81" w:rsidP="003D095C">
            <w:pPr>
              <w:rPr>
                <w:rFonts w:cstheme="minorHAnsi"/>
                <w:sz w:val="18"/>
                <w:szCs w:val="18"/>
              </w:rPr>
            </w:pPr>
            <w:r w:rsidRPr="00127E81">
              <w:rPr>
                <w:rFonts w:cstheme="minorHAnsi"/>
                <w:sz w:val="18"/>
                <w:szCs w:val="18"/>
              </w:rPr>
              <w:t>Logical Consistency / Domain Consistency</w:t>
            </w:r>
          </w:p>
        </w:tc>
        <w:tc>
          <w:tcPr>
            <w:tcW w:w="0" w:type="auto"/>
            <w:hideMark/>
          </w:tcPr>
          <w:p w14:paraId="62778F35" w14:textId="1884A406" w:rsidR="003D095C" w:rsidRPr="00B918CF" w:rsidRDefault="003D095C" w:rsidP="003D095C">
            <w:pPr>
              <w:rPr>
                <w:rFonts w:cstheme="minorHAnsi"/>
                <w:sz w:val="18"/>
                <w:szCs w:val="18"/>
              </w:rPr>
            </w:pPr>
            <w:proofErr w:type="spellStart"/>
            <w:r w:rsidRPr="00B918CF">
              <w:rPr>
                <w:rFonts w:cstheme="minorHAnsi"/>
                <w:sz w:val="18"/>
                <w:szCs w:val="18"/>
              </w:rPr>
              <w:t>InvalidDatasetName</w:t>
            </w:r>
            <w:proofErr w:type="spellEnd"/>
          </w:p>
        </w:tc>
        <w:tc>
          <w:tcPr>
            <w:tcW w:w="0" w:type="auto"/>
            <w:hideMark/>
          </w:tcPr>
          <w:p w14:paraId="1FBDD613" w14:textId="304AB68A" w:rsidR="003D095C" w:rsidRPr="00B918CF" w:rsidRDefault="003D095C" w:rsidP="003D095C">
            <w:pPr>
              <w:rPr>
                <w:rFonts w:cstheme="minorHAnsi"/>
                <w:sz w:val="18"/>
                <w:szCs w:val="18"/>
              </w:rPr>
            </w:pPr>
            <w:r w:rsidRPr="00B918CF">
              <w:rPr>
                <w:rFonts w:cstheme="minorHAnsi"/>
                <w:sz w:val="18"/>
                <w:szCs w:val="18"/>
                <w:lang w:val="en-US"/>
              </w:rPr>
              <w:t xml:space="preserve">If the </w:t>
            </w:r>
            <w:r>
              <w:rPr>
                <w:rFonts w:cstheme="minorHAnsi"/>
                <w:sz w:val="18"/>
                <w:szCs w:val="18"/>
                <w:lang w:val="en-US"/>
              </w:rPr>
              <w:t xml:space="preserve">dataset </w:t>
            </w:r>
            <w:r w:rsidRPr="00B918CF">
              <w:rPr>
                <w:rFonts w:cstheme="minorHAnsi"/>
                <w:sz w:val="18"/>
                <w:szCs w:val="18"/>
                <w:lang w:val="en-US"/>
              </w:rPr>
              <w:t>file name</w:t>
            </w:r>
            <w:r>
              <w:rPr>
                <w:rFonts w:cstheme="minorHAnsi"/>
                <w:sz w:val="18"/>
                <w:szCs w:val="18"/>
                <w:lang w:val="en-US"/>
              </w:rPr>
              <w:t xml:space="preserve"> is</w:t>
            </w:r>
            <w:r w:rsidRPr="00B918CF">
              <w:rPr>
                <w:rFonts w:cstheme="minorHAnsi"/>
                <w:sz w:val="18"/>
                <w:szCs w:val="18"/>
                <w:lang w:val="en-US"/>
              </w:rPr>
              <w:t xml:space="preserve"> not in accordance with the Product Specification. </w:t>
            </w:r>
          </w:p>
        </w:tc>
        <w:tc>
          <w:tcPr>
            <w:tcW w:w="0" w:type="auto"/>
            <w:hideMark/>
          </w:tcPr>
          <w:p w14:paraId="50CA4701" w14:textId="28538A23" w:rsidR="003D095C" w:rsidRPr="00B918CF" w:rsidRDefault="003D095C" w:rsidP="003D095C">
            <w:pPr>
              <w:rPr>
                <w:rFonts w:cstheme="minorHAnsi"/>
                <w:sz w:val="18"/>
                <w:szCs w:val="18"/>
              </w:rPr>
            </w:pPr>
            <w:r>
              <w:rPr>
                <w:rFonts w:cstheme="minorHAnsi"/>
                <w:sz w:val="18"/>
                <w:szCs w:val="18"/>
                <w:lang w:val="en-US"/>
              </w:rPr>
              <w:t>Dataset f</w:t>
            </w:r>
            <w:r w:rsidRPr="00B918CF">
              <w:rPr>
                <w:rFonts w:cstheme="minorHAnsi"/>
                <w:sz w:val="18"/>
                <w:szCs w:val="18"/>
                <w:lang w:val="en-US"/>
              </w:rPr>
              <w:t xml:space="preserve">ile name </w:t>
            </w:r>
            <w:r>
              <w:rPr>
                <w:rFonts w:cstheme="minorHAnsi"/>
                <w:sz w:val="18"/>
                <w:szCs w:val="18"/>
                <w:lang w:val="en-US"/>
              </w:rPr>
              <w:t xml:space="preserve">is </w:t>
            </w:r>
            <w:r w:rsidRPr="00B918CF">
              <w:rPr>
                <w:rFonts w:cstheme="minorHAnsi"/>
                <w:sz w:val="18"/>
                <w:szCs w:val="18"/>
                <w:lang w:val="en-US"/>
              </w:rPr>
              <w:t>not in accordance with the Product Specification.</w:t>
            </w:r>
          </w:p>
        </w:tc>
        <w:tc>
          <w:tcPr>
            <w:tcW w:w="0" w:type="auto"/>
            <w:hideMark/>
          </w:tcPr>
          <w:p w14:paraId="7B12E2BA" w14:textId="17048BA8" w:rsidR="003D095C" w:rsidRPr="00B918CF" w:rsidRDefault="003D095C" w:rsidP="003D095C">
            <w:pPr>
              <w:rPr>
                <w:rFonts w:cstheme="minorHAnsi"/>
                <w:sz w:val="18"/>
                <w:szCs w:val="18"/>
              </w:rPr>
            </w:pPr>
            <w:r w:rsidRPr="00B918CF">
              <w:rPr>
                <w:rFonts w:cstheme="minorHAnsi"/>
                <w:sz w:val="18"/>
                <w:szCs w:val="18"/>
                <w:lang w:val="en-US"/>
              </w:rPr>
              <w:t>Amend file name.</w:t>
            </w:r>
          </w:p>
        </w:tc>
        <w:tc>
          <w:tcPr>
            <w:tcW w:w="0" w:type="auto"/>
          </w:tcPr>
          <w:p w14:paraId="7E92AE54" w14:textId="0CA34E57" w:rsidR="003D095C" w:rsidRPr="00B918CF" w:rsidRDefault="003D095C" w:rsidP="003D095C">
            <w:pPr>
              <w:rPr>
                <w:rFonts w:cstheme="minorHAnsi"/>
                <w:sz w:val="18"/>
                <w:szCs w:val="18"/>
              </w:rPr>
            </w:pPr>
            <w:r w:rsidRPr="00B918CF">
              <w:rPr>
                <w:rFonts w:cstheme="minorHAnsi"/>
                <w:sz w:val="18"/>
                <w:szCs w:val="18"/>
                <w:lang w:val="en-US"/>
              </w:rPr>
              <w:t xml:space="preserve">PS </w:t>
            </w:r>
            <w:r>
              <w:rPr>
                <w:rFonts w:cstheme="minorHAnsi"/>
                <w:sz w:val="18"/>
                <w:szCs w:val="18"/>
                <w:lang w:val="en-US"/>
              </w:rPr>
              <w:t>13.3.2, 13.3.3</w:t>
            </w:r>
          </w:p>
        </w:tc>
        <w:tc>
          <w:tcPr>
            <w:tcW w:w="0" w:type="auto"/>
            <w:hideMark/>
          </w:tcPr>
          <w:p w14:paraId="1E90F2F5" w14:textId="0CD911F5" w:rsidR="003D095C" w:rsidRPr="00B918CF" w:rsidRDefault="003D095C" w:rsidP="003D095C">
            <w:pPr>
              <w:rPr>
                <w:rFonts w:cstheme="minorHAnsi"/>
                <w:sz w:val="18"/>
                <w:szCs w:val="18"/>
              </w:rPr>
            </w:pPr>
            <w:r w:rsidRPr="00B918CF">
              <w:rPr>
                <w:rFonts w:cstheme="minorHAnsi"/>
                <w:sz w:val="18"/>
                <w:szCs w:val="18"/>
              </w:rPr>
              <w:t>E</w:t>
            </w:r>
          </w:p>
        </w:tc>
      </w:tr>
      <w:tr w:rsidR="00E15254" w:rsidRPr="00B918CF" w14:paraId="72A2FEDF" w14:textId="77777777" w:rsidTr="005B65E5">
        <w:trPr>
          <w:cantSplit/>
        </w:trPr>
        <w:tc>
          <w:tcPr>
            <w:tcW w:w="0" w:type="auto"/>
          </w:tcPr>
          <w:p w14:paraId="7FFE0F7C" w14:textId="756B106E" w:rsidR="003D095C" w:rsidRPr="00B918CF" w:rsidRDefault="00127E81" w:rsidP="003D095C">
            <w:pPr>
              <w:rPr>
                <w:rFonts w:cstheme="minorHAnsi"/>
                <w:sz w:val="18"/>
                <w:szCs w:val="18"/>
              </w:rPr>
            </w:pPr>
            <w:r w:rsidRPr="00127E81">
              <w:rPr>
                <w:rFonts w:cstheme="minorHAnsi"/>
                <w:sz w:val="18"/>
                <w:szCs w:val="18"/>
              </w:rPr>
              <w:t>Logical Consistency / Domain Consistency</w:t>
            </w:r>
          </w:p>
        </w:tc>
        <w:tc>
          <w:tcPr>
            <w:tcW w:w="0" w:type="auto"/>
            <w:hideMark/>
          </w:tcPr>
          <w:p w14:paraId="2C364A04" w14:textId="7EB1A46E" w:rsidR="003D095C" w:rsidRPr="00B918CF" w:rsidRDefault="003D095C" w:rsidP="003D095C">
            <w:pPr>
              <w:rPr>
                <w:rFonts w:cstheme="minorHAnsi"/>
                <w:sz w:val="18"/>
                <w:szCs w:val="18"/>
              </w:rPr>
            </w:pPr>
            <w:proofErr w:type="spellStart"/>
            <w:r w:rsidRPr="00B918CF">
              <w:rPr>
                <w:rFonts w:cstheme="minorHAnsi"/>
                <w:sz w:val="18"/>
                <w:szCs w:val="18"/>
              </w:rPr>
              <w:t>InvalidSupportFilename</w:t>
            </w:r>
            <w:proofErr w:type="spellEnd"/>
          </w:p>
        </w:tc>
        <w:tc>
          <w:tcPr>
            <w:tcW w:w="0" w:type="auto"/>
            <w:hideMark/>
          </w:tcPr>
          <w:p w14:paraId="39C254C5" w14:textId="7F72DCBF" w:rsidR="003D095C" w:rsidRPr="00B918CF" w:rsidRDefault="003D095C" w:rsidP="003D095C">
            <w:pPr>
              <w:rPr>
                <w:rFonts w:cstheme="minorHAnsi"/>
                <w:sz w:val="18"/>
                <w:szCs w:val="18"/>
              </w:rPr>
            </w:pPr>
            <w:r w:rsidRPr="00B918CF">
              <w:rPr>
                <w:rFonts w:cstheme="minorHAnsi"/>
                <w:sz w:val="18"/>
                <w:szCs w:val="18"/>
                <w:lang w:val="en-US"/>
              </w:rPr>
              <w:t xml:space="preserve">If the </w:t>
            </w:r>
            <w:r>
              <w:rPr>
                <w:rFonts w:cstheme="minorHAnsi"/>
                <w:sz w:val="18"/>
                <w:szCs w:val="18"/>
                <w:lang w:val="en-US"/>
              </w:rPr>
              <w:t xml:space="preserve">support </w:t>
            </w:r>
            <w:r w:rsidRPr="00B918CF">
              <w:rPr>
                <w:rFonts w:cstheme="minorHAnsi"/>
                <w:sz w:val="18"/>
                <w:szCs w:val="18"/>
                <w:lang w:val="en-US"/>
              </w:rPr>
              <w:t>file name</w:t>
            </w:r>
            <w:r>
              <w:rPr>
                <w:rFonts w:cstheme="minorHAnsi"/>
                <w:sz w:val="18"/>
                <w:szCs w:val="18"/>
                <w:lang w:val="en-US"/>
              </w:rPr>
              <w:t xml:space="preserve"> is</w:t>
            </w:r>
            <w:r w:rsidRPr="00B918CF">
              <w:rPr>
                <w:rFonts w:cstheme="minorHAnsi"/>
                <w:sz w:val="18"/>
                <w:szCs w:val="18"/>
                <w:lang w:val="en-US"/>
              </w:rPr>
              <w:t xml:space="preserve"> not in accordance with the Product Specification. </w:t>
            </w:r>
          </w:p>
        </w:tc>
        <w:tc>
          <w:tcPr>
            <w:tcW w:w="0" w:type="auto"/>
            <w:hideMark/>
          </w:tcPr>
          <w:p w14:paraId="6F3AD0D2" w14:textId="1F5EE85A" w:rsidR="003D095C" w:rsidRPr="00B918CF" w:rsidRDefault="003D095C" w:rsidP="003D095C">
            <w:pPr>
              <w:rPr>
                <w:rFonts w:cstheme="minorHAnsi"/>
                <w:sz w:val="18"/>
                <w:szCs w:val="18"/>
              </w:rPr>
            </w:pPr>
            <w:r>
              <w:rPr>
                <w:rFonts w:cstheme="minorHAnsi"/>
                <w:sz w:val="18"/>
                <w:szCs w:val="18"/>
                <w:lang w:val="en-US"/>
              </w:rPr>
              <w:t>Support f</w:t>
            </w:r>
            <w:r w:rsidRPr="00B918CF">
              <w:rPr>
                <w:rFonts w:cstheme="minorHAnsi"/>
                <w:sz w:val="18"/>
                <w:szCs w:val="18"/>
                <w:lang w:val="en-US"/>
              </w:rPr>
              <w:t xml:space="preserve">ile name </w:t>
            </w:r>
            <w:r>
              <w:rPr>
                <w:rFonts w:cstheme="minorHAnsi"/>
                <w:sz w:val="18"/>
                <w:szCs w:val="18"/>
                <w:lang w:val="en-US"/>
              </w:rPr>
              <w:t>is</w:t>
            </w:r>
            <w:r w:rsidRPr="00B918CF">
              <w:rPr>
                <w:rFonts w:cstheme="minorHAnsi"/>
                <w:sz w:val="18"/>
                <w:szCs w:val="18"/>
                <w:lang w:val="en-US"/>
              </w:rPr>
              <w:t xml:space="preserve"> not in accordance with the Product Specification.</w:t>
            </w:r>
          </w:p>
        </w:tc>
        <w:tc>
          <w:tcPr>
            <w:tcW w:w="0" w:type="auto"/>
            <w:hideMark/>
          </w:tcPr>
          <w:p w14:paraId="3E69FE87" w14:textId="246E6009" w:rsidR="003D095C" w:rsidRPr="00B918CF" w:rsidRDefault="003D095C" w:rsidP="003D095C">
            <w:pPr>
              <w:rPr>
                <w:rFonts w:cstheme="minorHAnsi"/>
                <w:sz w:val="18"/>
                <w:szCs w:val="18"/>
              </w:rPr>
            </w:pPr>
            <w:r w:rsidRPr="00B918CF">
              <w:rPr>
                <w:rFonts w:cstheme="minorHAnsi"/>
                <w:sz w:val="18"/>
                <w:szCs w:val="18"/>
                <w:lang w:val="en-US"/>
              </w:rPr>
              <w:t>Amend file name.</w:t>
            </w:r>
          </w:p>
        </w:tc>
        <w:tc>
          <w:tcPr>
            <w:tcW w:w="0" w:type="auto"/>
          </w:tcPr>
          <w:p w14:paraId="3E6C742D" w14:textId="23198424" w:rsidR="003D095C" w:rsidRPr="00B918CF" w:rsidRDefault="003D095C" w:rsidP="003D095C">
            <w:pPr>
              <w:rPr>
                <w:rFonts w:cstheme="minorHAnsi"/>
                <w:sz w:val="18"/>
                <w:szCs w:val="18"/>
              </w:rPr>
            </w:pPr>
            <w:r>
              <w:rPr>
                <w:rFonts w:cstheme="minorHAnsi"/>
                <w:sz w:val="18"/>
                <w:szCs w:val="18"/>
              </w:rPr>
              <w:t>PS 13.4.1</w:t>
            </w:r>
          </w:p>
        </w:tc>
        <w:tc>
          <w:tcPr>
            <w:tcW w:w="0" w:type="auto"/>
            <w:hideMark/>
          </w:tcPr>
          <w:p w14:paraId="03564CCD" w14:textId="5C36D3E9" w:rsidR="003D095C" w:rsidRPr="00B918CF" w:rsidRDefault="003D095C" w:rsidP="003D095C">
            <w:pPr>
              <w:rPr>
                <w:rFonts w:cstheme="minorHAnsi"/>
                <w:sz w:val="18"/>
                <w:szCs w:val="18"/>
              </w:rPr>
            </w:pPr>
            <w:r w:rsidRPr="00B918CF">
              <w:rPr>
                <w:rFonts w:cstheme="minorHAnsi"/>
                <w:sz w:val="18"/>
                <w:szCs w:val="18"/>
              </w:rPr>
              <w:t>E</w:t>
            </w:r>
          </w:p>
        </w:tc>
      </w:tr>
      <w:tr w:rsidR="00E15254" w:rsidRPr="00B918CF" w14:paraId="29AB9305" w14:textId="77777777" w:rsidTr="005B65E5">
        <w:trPr>
          <w:cantSplit/>
        </w:trPr>
        <w:tc>
          <w:tcPr>
            <w:tcW w:w="0" w:type="auto"/>
          </w:tcPr>
          <w:p w14:paraId="672046A6" w14:textId="6530D51D" w:rsidR="003D095C" w:rsidRPr="00B918CF" w:rsidRDefault="00AC077E" w:rsidP="003D095C">
            <w:pPr>
              <w:rPr>
                <w:rFonts w:cstheme="minorHAnsi"/>
                <w:sz w:val="18"/>
                <w:szCs w:val="18"/>
              </w:rPr>
            </w:pPr>
            <w:r w:rsidRPr="00AC077E">
              <w:rPr>
                <w:rFonts w:cstheme="minorHAnsi"/>
                <w:sz w:val="18"/>
                <w:szCs w:val="18"/>
              </w:rPr>
              <w:lastRenderedPageBreak/>
              <w:t>Completeness / Omission</w:t>
            </w:r>
          </w:p>
        </w:tc>
        <w:tc>
          <w:tcPr>
            <w:tcW w:w="0" w:type="auto"/>
            <w:hideMark/>
          </w:tcPr>
          <w:p w14:paraId="7218ABE4" w14:textId="50A50E3E" w:rsidR="003D095C" w:rsidRPr="00B918CF" w:rsidRDefault="003D095C" w:rsidP="003D095C">
            <w:pPr>
              <w:rPr>
                <w:rFonts w:cstheme="minorHAnsi"/>
                <w:sz w:val="18"/>
                <w:szCs w:val="18"/>
              </w:rPr>
            </w:pPr>
            <w:proofErr w:type="spellStart"/>
            <w:r w:rsidRPr="00B918CF">
              <w:rPr>
                <w:rFonts w:cstheme="minorHAnsi"/>
                <w:sz w:val="18"/>
                <w:szCs w:val="18"/>
              </w:rPr>
              <w:t>MissingCatalogFile</w:t>
            </w:r>
            <w:proofErr w:type="spellEnd"/>
          </w:p>
        </w:tc>
        <w:tc>
          <w:tcPr>
            <w:tcW w:w="0" w:type="auto"/>
            <w:hideMark/>
          </w:tcPr>
          <w:p w14:paraId="378745D6" w14:textId="77777777" w:rsidR="003D095C" w:rsidRPr="00B918CF" w:rsidRDefault="003D095C" w:rsidP="003D095C">
            <w:pPr>
              <w:rPr>
                <w:rFonts w:cstheme="minorHAnsi"/>
                <w:sz w:val="18"/>
                <w:szCs w:val="18"/>
              </w:rPr>
            </w:pPr>
            <w:r w:rsidRPr="00B918CF">
              <w:rPr>
                <w:rFonts w:cstheme="minorHAnsi"/>
                <w:sz w:val="18"/>
                <w:szCs w:val="18"/>
              </w:rPr>
              <w:t xml:space="preserve">If the CATALOG.XML file is not present. </w:t>
            </w:r>
          </w:p>
        </w:tc>
        <w:tc>
          <w:tcPr>
            <w:tcW w:w="0" w:type="auto"/>
            <w:hideMark/>
          </w:tcPr>
          <w:p w14:paraId="5B8EEDE5" w14:textId="77777777" w:rsidR="003D095C" w:rsidRPr="00B918CF" w:rsidRDefault="003D095C" w:rsidP="003D095C">
            <w:pPr>
              <w:rPr>
                <w:rFonts w:cstheme="minorHAnsi"/>
                <w:sz w:val="18"/>
                <w:szCs w:val="18"/>
              </w:rPr>
            </w:pPr>
            <w:r w:rsidRPr="00B918CF">
              <w:rPr>
                <w:rFonts w:cstheme="minorHAnsi"/>
                <w:sz w:val="18"/>
                <w:szCs w:val="18"/>
              </w:rPr>
              <w:t> </w:t>
            </w:r>
          </w:p>
        </w:tc>
        <w:tc>
          <w:tcPr>
            <w:tcW w:w="0" w:type="auto"/>
            <w:hideMark/>
          </w:tcPr>
          <w:p w14:paraId="15494B27" w14:textId="77777777" w:rsidR="003D095C" w:rsidRPr="00B918CF" w:rsidRDefault="003D095C" w:rsidP="003D095C">
            <w:pPr>
              <w:rPr>
                <w:rFonts w:cstheme="minorHAnsi"/>
                <w:sz w:val="18"/>
                <w:szCs w:val="18"/>
              </w:rPr>
            </w:pPr>
            <w:r w:rsidRPr="00B918CF">
              <w:rPr>
                <w:rFonts w:cstheme="minorHAnsi"/>
                <w:sz w:val="18"/>
                <w:szCs w:val="18"/>
              </w:rPr>
              <w:t> </w:t>
            </w:r>
          </w:p>
        </w:tc>
        <w:tc>
          <w:tcPr>
            <w:tcW w:w="0" w:type="auto"/>
          </w:tcPr>
          <w:p w14:paraId="79BB788C" w14:textId="0A143187" w:rsidR="003D095C" w:rsidRPr="00B918CF" w:rsidRDefault="003D095C" w:rsidP="003D095C">
            <w:pPr>
              <w:rPr>
                <w:rFonts w:cstheme="minorHAnsi"/>
                <w:sz w:val="18"/>
                <w:szCs w:val="18"/>
              </w:rPr>
            </w:pPr>
            <w:r w:rsidRPr="00B918CF">
              <w:rPr>
                <w:rFonts w:cstheme="minorHAnsi"/>
                <w:sz w:val="18"/>
                <w:szCs w:val="18"/>
              </w:rPr>
              <w:t>S-100 Part 17</w:t>
            </w:r>
          </w:p>
        </w:tc>
        <w:tc>
          <w:tcPr>
            <w:tcW w:w="0" w:type="auto"/>
            <w:hideMark/>
          </w:tcPr>
          <w:p w14:paraId="37D4CC4B" w14:textId="61B1B6B7" w:rsidR="003D095C" w:rsidRPr="00B918CF" w:rsidRDefault="003D095C" w:rsidP="003D095C">
            <w:pPr>
              <w:rPr>
                <w:rFonts w:cstheme="minorHAnsi"/>
                <w:sz w:val="18"/>
                <w:szCs w:val="18"/>
              </w:rPr>
            </w:pPr>
            <w:r w:rsidRPr="00B918CF">
              <w:rPr>
                <w:rFonts w:cstheme="minorHAnsi"/>
                <w:sz w:val="18"/>
                <w:szCs w:val="18"/>
              </w:rPr>
              <w:t>C</w:t>
            </w:r>
          </w:p>
        </w:tc>
      </w:tr>
      <w:tr w:rsidR="00E15254" w:rsidRPr="00B918CF" w14:paraId="472691DB" w14:textId="77777777" w:rsidTr="005B65E5">
        <w:trPr>
          <w:cantSplit/>
        </w:trPr>
        <w:tc>
          <w:tcPr>
            <w:tcW w:w="0" w:type="auto"/>
          </w:tcPr>
          <w:p w14:paraId="1AB7DEF7" w14:textId="3528C06C" w:rsidR="003D095C" w:rsidRPr="00B918CF" w:rsidRDefault="00127E81" w:rsidP="003D095C">
            <w:pPr>
              <w:rPr>
                <w:rFonts w:cstheme="minorHAnsi"/>
                <w:sz w:val="18"/>
                <w:szCs w:val="18"/>
              </w:rPr>
            </w:pPr>
            <w:r w:rsidRPr="00127E81">
              <w:rPr>
                <w:rFonts w:cstheme="minorHAnsi"/>
                <w:sz w:val="18"/>
                <w:szCs w:val="18"/>
              </w:rPr>
              <w:t>Logical Consistency / Domain Consistency</w:t>
            </w:r>
          </w:p>
        </w:tc>
        <w:tc>
          <w:tcPr>
            <w:tcW w:w="0" w:type="auto"/>
            <w:hideMark/>
          </w:tcPr>
          <w:p w14:paraId="3633FD5C" w14:textId="5C433E3F" w:rsidR="003D095C" w:rsidRPr="00B918CF" w:rsidRDefault="003D095C" w:rsidP="003D095C">
            <w:pPr>
              <w:rPr>
                <w:rFonts w:cstheme="minorHAnsi"/>
                <w:sz w:val="18"/>
                <w:szCs w:val="18"/>
              </w:rPr>
            </w:pPr>
            <w:proofErr w:type="spellStart"/>
            <w:r w:rsidRPr="00B918CF">
              <w:rPr>
                <w:rFonts w:cstheme="minorHAnsi"/>
                <w:sz w:val="18"/>
                <w:szCs w:val="18"/>
              </w:rPr>
              <w:t>CatalogDatasetInconsistent</w:t>
            </w:r>
            <w:proofErr w:type="spellEnd"/>
          </w:p>
        </w:tc>
        <w:tc>
          <w:tcPr>
            <w:tcW w:w="0" w:type="auto"/>
            <w:hideMark/>
          </w:tcPr>
          <w:p w14:paraId="038B8466" w14:textId="77777777" w:rsidR="003D095C" w:rsidRPr="00B918CF" w:rsidRDefault="003D095C" w:rsidP="003D095C">
            <w:pPr>
              <w:rPr>
                <w:rFonts w:cstheme="minorHAnsi"/>
                <w:sz w:val="18"/>
                <w:szCs w:val="18"/>
              </w:rPr>
            </w:pPr>
            <w:r w:rsidRPr="00B918CF">
              <w:rPr>
                <w:rFonts w:cstheme="minorHAnsi"/>
                <w:sz w:val="18"/>
                <w:szCs w:val="18"/>
              </w:rPr>
              <w:t xml:space="preserve">If any of the metadata attribute values listed in the CATALOG.XML and present in the dataset are not identical. </w:t>
            </w:r>
          </w:p>
        </w:tc>
        <w:tc>
          <w:tcPr>
            <w:tcW w:w="0" w:type="auto"/>
            <w:hideMark/>
          </w:tcPr>
          <w:p w14:paraId="1A62E598" w14:textId="77777777" w:rsidR="003D095C" w:rsidRPr="00B918CF" w:rsidRDefault="003D095C" w:rsidP="003D095C">
            <w:pPr>
              <w:rPr>
                <w:rFonts w:cstheme="minorHAnsi"/>
                <w:sz w:val="18"/>
                <w:szCs w:val="18"/>
              </w:rPr>
            </w:pPr>
            <w:r w:rsidRPr="00B918CF">
              <w:rPr>
                <w:rFonts w:cstheme="minorHAnsi"/>
                <w:sz w:val="18"/>
                <w:szCs w:val="18"/>
              </w:rPr>
              <w:t> </w:t>
            </w:r>
          </w:p>
        </w:tc>
        <w:tc>
          <w:tcPr>
            <w:tcW w:w="0" w:type="auto"/>
            <w:hideMark/>
          </w:tcPr>
          <w:p w14:paraId="5F0EB5F5" w14:textId="77777777" w:rsidR="003D095C" w:rsidRPr="00B918CF" w:rsidRDefault="003D095C" w:rsidP="003D095C">
            <w:pPr>
              <w:rPr>
                <w:rFonts w:cstheme="minorHAnsi"/>
                <w:sz w:val="18"/>
                <w:szCs w:val="18"/>
              </w:rPr>
            </w:pPr>
            <w:r w:rsidRPr="00B918CF">
              <w:rPr>
                <w:rFonts w:cstheme="minorHAnsi"/>
                <w:sz w:val="18"/>
                <w:szCs w:val="18"/>
              </w:rPr>
              <w:t> </w:t>
            </w:r>
          </w:p>
        </w:tc>
        <w:tc>
          <w:tcPr>
            <w:tcW w:w="0" w:type="auto"/>
          </w:tcPr>
          <w:p w14:paraId="047889BD" w14:textId="43BCBDB1" w:rsidR="003D095C" w:rsidRPr="00B918CF" w:rsidRDefault="003D095C" w:rsidP="003D095C">
            <w:pPr>
              <w:rPr>
                <w:rFonts w:cstheme="minorHAnsi"/>
                <w:sz w:val="18"/>
                <w:szCs w:val="18"/>
              </w:rPr>
            </w:pPr>
            <w:r w:rsidRPr="00B918CF">
              <w:rPr>
                <w:rFonts w:cstheme="minorHAnsi"/>
                <w:sz w:val="18"/>
                <w:szCs w:val="18"/>
              </w:rPr>
              <w:t>S-100 Part 17</w:t>
            </w:r>
          </w:p>
        </w:tc>
        <w:tc>
          <w:tcPr>
            <w:tcW w:w="0" w:type="auto"/>
            <w:hideMark/>
          </w:tcPr>
          <w:p w14:paraId="52676B9E" w14:textId="280C8C8B" w:rsidR="003D095C" w:rsidRPr="00B918CF" w:rsidRDefault="003D095C" w:rsidP="003D095C">
            <w:pPr>
              <w:rPr>
                <w:rFonts w:cstheme="minorHAnsi"/>
                <w:sz w:val="18"/>
                <w:szCs w:val="18"/>
              </w:rPr>
            </w:pPr>
            <w:r w:rsidRPr="00B918CF">
              <w:rPr>
                <w:rFonts w:cstheme="minorHAnsi"/>
                <w:sz w:val="18"/>
                <w:szCs w:val="18"/>
              </w:rPr>
              <w:t>E</w:t>
            </w:r>
          </w:p>
        </w:tc>
      </w:tr>
      <w:tr w:rsidR="00E15254" w:rsidRPr="00B918CF" w14:paraId="19E9D2A0" w14:textId="77777777" w:rsidTr="005B65E5">
        <w:trPr>
          <w:cantSplit/>
        </w:trPr>
        <w:tc>
          <w:tcPr>
            <w:tcW w:w="0" w:type="auto"/>
          </w:tcPr>
          <w:p w14:paraId="077E54CC" w14:textId="6D59E413" w:rsidR="003D095C" w:rsidRPr="00B918CF" w:rsidRDefault="00AC077E" w:rsidP="003D095C">
            <w:pPr>
              <w:rPr>
                <w:rFonts w:cstheme="minorHAnsi"/>
                <w:sz w:val="18"/>
                <w:szCs w:val="18"/>
              </w:rPr>
            </w:pPr>
            <w:r w:rsidRPr="00AC077E">
              <w:rPr>
                <w:rFonts w:cstheme="minorHAnsi"/>
                <w:sz w:val="18"/>
                <w:szCs w:val="18"/>
              </w:rPr>
              <w:t>Completeness / Omission</w:t>
            </w:r>
          </w:p>
        </w:tc>
        <w:tc>
          <w:tcPr>
            <w:tcW w:w="0" w:type="auto"/>
          </w:tcPr>
          <w:p w14:paraId="1487D1C1" w14:textId="12E9FFDB" w:rsidR="003D095C" w:rsidRPr="00B918CF" w:rsidRDefault="00E15254" w:rsidP="003D095C">
            <w:pPr>
              <w:rPr>
                <w:rFonts w:cstheme="minorHAnsi"/>
                <w:sz w:val="18"/>
                <w:szCs w:val="18"/>
              </w:rPr>
            </w:pPr>
            <w:proofErr w:type="spellStart"/>
            <w:r>
              <w:rPr>
                <w:rFonts w:cstheme="minorHAnsi"/>
                <w:sz w:val="18"/>
                <w:szCs w:val="18"/>
              </w:rPr>
              <w:t>MissingDatasetMetadata</w:t>
            </w:r>
            <w:proofErr w:type="spellEnd"/>
          </w:p>
        </w:tc>
        <w:tc>
          <w:tcPr>
            <w:tcW w:w="0" w:type="auto"/>
          </w:tcPr>
          <w:p w14:paraId="3986A311" w14:textId="14B773B7" w:rsidR="003D095C" w:rsidRPr="00B918CF" w:rsidRDefault="003D095C" w:rsidP="003D095C">
            <w:pPr>
              <w:rPr>
                <w:rFonts w:cstheme="minorHAnsi"/>
                <w:sz w:val="18"/>
                <w:szCs w:val="18"/>
              </w:rPr>
            </w:pPr>
            <w:r w:rsidRPr="00B918CF">
              <w:rPr>
                <w:rFonts w:cstheme="minorHAnsi"/>
                <w:sz w:val="18"/>
                <w:szCs w:val="18"/>
                <w:lang w:val="en-US"/>
              </w:rPr>
              <w:t>For each instance of a dataset present in the exchange set and that does not have dataset discovery metadata.</w:t>
            </w:r>
          </w:p>
        </w:tc>
        <w:tc>
          <w:tcPr>
            <w:tcW w:w="0" w:type="auto"/>
          </w:tcPr>
          <w:p w14:paraId="7D2AA7BA" w14:textId="5CDEEF7F" w:rsidR="003D095C" w:rsidRPr="00B918CF" w:rsidRDefault="003D095C" w:rsidP="003D095C">
            <w:pPr>
              <w:rPr>
                <w:rFonts w:cstheme="minorHAnsi"/>
                <w:sz w:val="18"/>
                <w:szCs w:val="18"/>
              </w:rPr>
            </w:pPr>
            <w:r w:rsidRPr="00B918CF">
              <w:rPr>
                <w:rFonts w:cstheme="minorHAnsi"/>
                <w:sz w:val="18"/>
                <w:szCs w:val="18"/>
                <w:lang w:val="en-US"/>
              </w:rPr>
              <w:t>Dataset discovery metadata is missing for dataset.</w:t>
            </w:r>
          </w:p>
        </w:tc>
        <w:tc>
          <w:tcPr>
            <w:tcW w:w="0" w:type="auto"/>
          </w:tcPr>
          <w:p w14:paraId="687181A1" w14:textId="6F96C7EE" w:rsidR="003D095C" w:rsidRPr="00B918CF" w:rsidRDefault="003D095C" w:rsidP="003D095C">
            <w:pPr>
              <w:rPr>
                <w:rFonts w:cstheme="minorHAnsi"/>
                <w:sz w:val="18"/>
                <w:szCs w:val="18"/>
              </w:rPr>
            </w:pPr>
            <w:r w:rsidRPr="00B918CF">
              <w:rPr>
                <w:rFonts w:cstheme="minorHAnsi"/>
                <w:sz w:val="18"/>
                <w:szCs w:val="18"/>
                <w:lang w:val="en-US"/>
              </w:rPr>
              <w:t>Add dataset discovery metadata.</w:t>
            </w:r>
          </w:p>
        </w:tc>
        <w:tc>
          <w:tcPr>
            <w:tcW w:w="0" w:type="auto"/>
          </w:tcPr>
          <w:p w14:paraId="6586EF74" w14:textId="0680EBC7" w:rsidR="003D095C" w:rsidRPr="00B918CF" w:rsidRDefault="003D095C" w:rsidP="003D095C">
            <w:pPr>
              <w:rPr>
                <w:rFonts w:cstheme="minorHAnsi"/>
                <w:sz w:val="18"/>
                <w:szCs w:val="18"/>
              </w:rPr>
            </w:pPr>
            <w:r w:rsidRPr="00B918CF">
              <w:rPr>
                <w:rFonts w:cstheme="minorHAnsi"/>
                <w:sz w:val="18"/>
                <w:szCs w:val="18"/>
                <w:lang w:val="en-US"/>
              </w:rPr>
              <w:t>PS 14.2, 14.3</w:t>
            </w:r>
          </w:p>
        </w:tc>
        <w:tc>
          <w:tcPr>
            <w:tcW w:w="0" w:type="auto"/>
          </w:tcPr>
          <w:p w14:paraId="049D198C" w14:textId="1DC68563" w:rsidR="003D095C" w:rsidRPr="00B918CF" w:rsidRDefault="007351E0" w:rsidP="003D095C">
            <w:pPr>
              <w:rPr>
                <w:rFonts w:cstheme="minorHAnsi"/>
                <w:sz w:val="18"/>
                <w:szCs w:val="18"/>
              </w:rPr>
            </w:pPr>
            <w:r>
              <w:rPr>
                <w:rFonts w:cstheme="minorHAnsi"/>
                <w:sz w:val="18"/>
                <w:szCs w:val="18"/>
              </w:rPr>
              <w:t>E</w:t>
            </w:r>
          </w:p>
        </w:tc>
      </w:tr>
      <w:tr w:rsidR="00E15254" w:rsidRPr="00B918CF" w14:paraId="717E9D06" w14:textId="77777777" w:rsidTr="005B65E5">
        <w:trPr>
          <w:cantSplit/>
        </w:trPr>
        <w:tc>
          <w:tcPr>
            <w:tcW w:w="0" w:type="auto"/>
          </w:tcPr>
          <w:p w14:paraId="33CC4C45" w14:textId="20F22E88" w:rsidR="003D095C" w:rsidRPr="00B918CF" w:rsidRDefault="00AC077E" w:rsidP="003D095C">
            <w:pPr>
              <w:rPr>
                <w:rFonts w:cstheme="minorHAnsi"/>
                <w:sz w:val="18"/>
                <w:szCs w:val="18"/>
              </w:rPr>
            </w:pPr>
            <w:r w:rsidRPr="00AC077E">
              <w:rPr>
                <w:rFonts w:cstheme="minorHAnsi"/>
                <w:sz w:val="18"/>
                <w:szCs w:val="18"/>
              </w:rPr>
              <w:t>Completeness / Omission</w:t>
            </w:r>
          </w:p>
        </w:tc>
        <w:tc>
          <w:tcPr>
            <w:tcW w:w="0" w:type="auto"/>
          </w:tcPr>
          <w:p w14:paraId="3F96B6A7" w14:textId="4F68AD32" w:rsidR="003D095C" w:rsidRPr="00B918CF" w:rsidRDefault="00E15254" w:rsidP="003D095C">
            <w:pPr>
              <w:rPr>
                <w:rFonts w:cstheme="minorHAnsi"/>
                <w:sz w:val="18"/>
                <w:szCs w:val="18"/>
              </w:rPr>
            </w:pPr>
            <w:proofErr w:type="spellStart"/>
            <w:r>
              <w:rPr>
                <w:rFonts w:cstheme="minorHAnsi"/>
                <w:sz w:val="18"/>
                <w:szCs w:val="18"/>
                <w:lang w:val="en-US"/>
              </w:rPr>
              <w:t>MissingSupportMetadata</w:t>
            </w:r>
            <w:proofErr w:type="spellEnd"/>
          </w:p>
        </w:tc>
        <w:tc>
          <w:tcPr>
            <w:tcW w:w="0" w:type="auto"/>
          </w:tcPr>
          <w:p w14:paraId="13E9F85E" w14:textId="65FE37A7" w:rsidR="003D095C" w:rsidRPr="00B918CF" w:rsidRDefault="003D095C" w:rsidP="003D095C">
            <w:pPr>
              <w:rPr>
                <w:rFonts w:cstheme="minorHAnsi"/>
                <w:sz w:val="18"/>
                <w:szCs w:val="18"/>
              </w:rPr>
            </w:pPr>
            <w:r w:rsidRPr="00B918CF">
              <w:rPr>
                <w:rFonts w:cstheme="minorHAnsi"/>
                <w:sz w:val="18"/>
                <w:szCs w:val="18"/>
                <w:lang w:val="en-US"/>
              </w:rPr>
              <w:t>For each instance of a support file present in the exchange set and that does not have support file discovery metadata.</w:t>
            </w:r>
          </w:p>
        </w:tc>
        <w:tc>
          <w:tcPr>
            <w:tcW w:w="0" w:type="auto"/>
          </w:tcPr>
          <w:p w14:paraId="11E9DD82" w14:textId="64A9E70B" w:rsidR="003D095C" w:rsidRPr="00B918CF" w:rsidRDefault="003D095C" w:rsidP="003D095C">
            <w:pPr>
              <w:rPr>
                <w:rFonts w:cstheme="minorHAnsi"/>
                <w:sz w:val="18"/>
                <w:szCs w:val="18"/>
              </w:rPr>
            </w:pPr>
            <w:r w:rsidRPr="00B918CF">
              <w:rPr>
                <w:rFonts w:cstheme="minorHAnsi"/>
                <w:sz w:val="18"/>
                <w:szCs w:val="18"/>
                <w:lang w:val="en-US"/>
              </w:rPr>
              <w:t>Support file discovery metadata is missing for support file.</w:t>
            </w:r>
          </w:p>
        </w:tc>
        <w:tc>
          <w:tcPr>
            <w:tcW w:w="0" w:type="auto"/>
          </w:tcPr>
          <w:p w14:paraId="53E36FE9" w14:textId="651187FB" w:rsidR="003D095C" w:rsidRPr="00B918CF" w:rsidRDefault="003D095C" w:rsidP="003D095C">
            <w:pPr>
              <w:rPr>
                <w:rFonts w:cstheme="minorHAnsi"/>
                <w:sz w:val="18"/>
                <w:szCs w:val="18"/>
              </w:rPr>
            </w:pPr>
            <w:r w:rsidRPr="00B918CF">
              <w:rPr>
                <w:rFonts w:cstheme="minorHAnsi"/>
                <w:sz w:val="18"/>
                <w:szCs w:val="18"/>
                <w:lang w:val="en-US"/>
              </w:rPr>
              <w:t>Support file discovery metadata.</w:t>
            </w:r>
          </w:p>
        </w:tc>
        <w:tc>
          <w:tcPr>
            <w:tcW w:w="0" w:type="auto"/>
          </w:tcPr>
          <w:p w14:paraId="57491383" w14:textId="6C9A931B" w:rsidR="003D095C" w:rsidRPr="00B918CF" w:rsidRDefault="003D095C" w:rsidP="003D095C">
            <w:pPr>
              <w:rPr>
                <w:rFonts w:cstheme="minorHAnsi"/>
                <w:sz w:val="18"/>
                <w:szCs w:val="18"/>
              </w:rPr>
            </w:pPr>
            <w:r w:rsidRPr="00B918CF">
              <w:rPr>
                <w:rFonts w:cstheme="minorHAnsi"/>
                <w:sz w:val="18"/>
                <w:szCs w:val="18"/>
                <w:lang w:val="en-US"/>
              </w:rPr>
              <w:t>PS 14.3</w:t>
            </w:r>
          </w:p>
        </w:tc>
        <w:tc>
          <w:tcPr>
            <w:tcW w:w="0" w:type="auto"/>
          </w:tcPr>
          <w:p w14:paraId="297E6893" w14:textId="63F7DABD" w:rsidR="003D095C" w:rsidRPr="00B918CF" w:rsidRDefault="007351E0" w:rsidP="003D095C">
            <w:pPr>
              <w:rPr>
                <w:rFonts w:cstheme="minorHAnsi"/>
                <w:sz w:val="18"/>
                <w:szCs w:val="18"/>
              </w:rPr>
            </w:pPr>
            <w:r>
              <w:rPr>
                <w:rFonts w:cstheme="minorHAnsi"/>
                <w:sz w:val="18"/>
                <w:szCs w:val="18"/>
              </w:rPr>
              <w:t>E</w:t>
            </w:r>
          </w:p>
        </w:tc>
      </w:tr>
      <w:tr w:rsidR="00E15254" w:rsidRPr="00B918CF" w14:paraId="02962ED0" w14:textId="77777777" w:rsidTr="005B65E5">
        <w:trPr>
          <w:cantSplit/>
        </w:trPr>
        <w:tc>
          <w:tcPr>
            <w:tcW w:w="0" w:type="auto"/>
          </w:tcPr>
          <w:p w14:paraId="7DFBF385" w14:textId="559762F0" w:rsidR="003D095C" w:rsidRPr="00B918CF" w:rsidRDefault="00AC077E" w:rsidP="003D095C">
            <w:pPr>
              <w:rPr>
                <w:rFonts w:cstheme="minorHAnsi"/>
                <w:sz w:val="18"/>
                <w:szCs w:val="18"/>
              </w:rPr>
            </w:pPr>
            <w:r w:rsidRPr="00AC077E">
              <w:rPr>
                <w:rFonts w:cstheme="minorHAnsi"/>
                <w:sz w:val="18"/>
                <w:szCs w:val="18"/>
              </w:rPr>
              <w:t>Completeness / Omission</w:t>
            </w:r>
          </w:p>
        </w:tc>
        <w:tc>
          <w:tcPr>
            <w:tcW w:w="0" w:type="auto"/>
          </w:tcPr>
          <w:p w14:paraId="45BA4361" w14:textId="7F165544" w:rsidR="003D095C" w:rsidRPr="00B918CF" w:rsidRDefault="00E15254" w:rsidP="003D095C">
            <w:pPr>
              <w:rPr>
                <w:rFonts w:cstheme="minorHAnsi"/>
                <w:sz w:val="18"/>
                <w:szCs w:val="18"/>
              </w:rPr>
            </w:pPr>
            <w:proofErr w:type="spellStart"/>
            <w:r>
              <w:rPr>
                <w:rFonts w:cstheme="minorHAnsi"/>
                <w:sz w:val="18"/>
                <w:szCs w:val="18"/>
                <w:lang w:val="en-US"/>
              </w:rPr>
              <w:t>MissingCatalogueMetadata</w:t>
            </w:r>
            <w:proofErr w:type="spellEnd"/>
          </w:p>
        </w:tc>
        <w:tc>
          <w:tcPr>
            <w:tcW w:w="0" w:type="auto"/>
          </w:tcPr>
          <w:p w14:paraId="15B7C911" w14:textId="045360CF" w:rsidR="003D095C" w:rsidRPr="00B918CF" w:rsidRDefault="003D095C" w:rsidP="003D095C">
            <w:pPr>
              <w:rPr>
                <w:rFonts w:cstheme="minorHAnsi"/>
                <w:sz w:val="18"/>
                <w:szCs w:val="18"/>
              </w:rPr>
            </w:pPr>
            <w:r w:rsidRPr="00B918CF">
              <w:rPr>
                <w:rFonts w:cstheme="minorHAnsi"/>
                <w:sz w:val="18"/>
                <w:szCs w:val="18"/>
                <w:lang w:val="en-US"/>
              </w:rPr>
              <w:t>For each file referenced by the catalogue file in the exchange set and not present in the exchange set.</w:t>
            </w:r>
          </w:p>
        </w:tc>
        <w:tc>
          <w:tcPr>
            <w:tcW w:w="0" w:type="auto"/>
          </w:tcPr>
          <w:p w14:paraId="46A94912" w14:textId="0DB5A3B2" w:rsidR="003D095C" w:rsidRPr="00B918CF" w:rsidRDefault="003D095C" w:rsidP="003D095C">
            <w:pPr>
              <w:rPr>
                <w:rFonts w:cstheme="minorHAnsi"/>
                <w:sz w:val="18"/>
                <w:szCs w:val="18"/>
              </w:rPr>
            </w:pPr>
            <w:r w:rsidRPr="00B918CF">
              <w:rPr>
                <w:rFonts w:cstheme="minorHAnsi"/>
                <w:sz w:val="18"/>
                <w:szCs w:val="18"/>
                <w:lang w:val="en-US"/>
              </w:rPr>
              <w:t>File is missing from exchange set.</w:t>
            </w:r>
          </w:p>
        </w:tc>
        <w:tc>
          <w:tcPr>
            <w:tcW w:w="0" w:type="auto"/>
          </w:tcPr>
          <w:p w14:paraId="676524B5" w14:textId="0C558F02" w:rsidR="003D095C" w:rsidRPr="00B918CF" w:rsidRDefault="003D095C" w:rsidP="003D095C">
            <w:pPr>
              <w:rPr>
                <w:rFonts w:cstheme="minorHAnsi"/>
                <w:sz w:val="18"/>
                <w:szCs w:val="18"/>
              </w:rPr>
            </w:pPr>
            <w:r w:rsidRPr="00B918CF">
              <w:rPr>
                <w:rFonts w:cstheme="minorHAnsi"/>
                <w:sz w:val="18"/>
                <w:szCs w:val="18"/>
                <w:lang w:val="en-US"/>
              </w:rPr>
              <w:t>Add file to exchange set or remove reference to file.</w:t>
            </w:r>
          </w:p>
        </w:tc>
        <w:tc>
          <w:tcPr>
            <w:tcW w:w="0" w:type="auto"/>
          </w:tcPr>
          <w:p w14:paraId="2E3E268C" w14:textId="495C01CB" w:rsidR="003D095C" w:rsidRPr="00B918CF" w:rsidRDefault="003D095C" w:rsidP="003D095C">
            <w:pPr>
              <w:rPr>
                <w:rFonts w:cstheme="minorHAnsi"/>
                <w:sz w:val="18"/>
                <w:szCs w:val="18"/>
              </w:rPr>
            </w:pPr>
            <w:r w:rsidRPr="00B918CF">
              <w:rPr>
                <w:rFonts w:cstheme="minorHAnsi"/>
                <w:sz w:val="18"/>
                <w:szCs w:val="18"/>
                <w:lang w:val="en-US"/>
              </w:rPr>
              <w:t>PS 14.5, 14.6</w:t>
            </w:r>
          </w:p>
        </w:tc>
        <w:tc>
          <w:tcPr>
            <w:tcW w:w="0" w:type="auto"/>
          </w:tcPr>
          <w:p w14:paraId="215986D4" w14:textId="368F7235" w:rsidR="003D095C" w:rsidRPr="00B918CF" w:rsidRDefault="007351E0" w:rsidP="003D095C">
            <w:pPr>
              <w:rPr>
                <w:rFonts w:cstheme="minorHAnsi"/>
                <w:sz w:val="18"/>
                <w:szCs w:val="18"/>
              </w:rPr>
            </w:pPr>
            <w:r>
              <w:rPr>
                <w:rFonts w:cstheme="minorHAnsi"/>
                <w:sz w:val="18"/>
                <w:szCs w:val="18"/>
              </w:rPr>
              <w:t>E</w:t>
            </w:r>
          </w:p>
        </w:tc>
      </w:tr>
      <w:tr w:rsidR="00E15254" w:rsidRPr="00B918CF" w14:paraId="553B19D5" w14:textId="77777777" w:rsidTr="005B65E5">
        <w:trPr>
          <w:cantSplit/>
        </w:trPr>
        <w:tc>
          <w:tcPr>
            <w:tcW w:w="0" w:type="auto"/>
          </w:tcPr>
          <w:p w14:paraId="177C8C39" w14:textId="6844C1B0" w:rsidR="003D095C" w:rsidRPr="00B918CF" w:rsidRDefault="00AC077E" w:rsidP="003D095C">
            <w:pPr>
              <w:rPr>
                <w:rFonts w:cstheme="minorHAnsi"/>
                <w:sz w:val="18"/>
                <w:szCs w:val="18"/>
              </w:rPr>
            </w:pPr>
            <w:r w:rsidRPr="00AC077E">
              <w:rPr>
                <w:rFonts w:cstheme="minorHAnsi"/>
                <w:sz w:val="18"/>
                <w:szCs w:val="18"/>
              </w:rPr>
              <w:t xml:space="preserve">Completeness / </w:t>
            </w:r>
            <w:r>
              <w:rPr>
                <w:rFonts w:cstheme="minorHAnsi"/>
                <w:sz w:val="18"/>
                <w:szCs w:val="18"/>
              </w:rPr>
              <w:t>Co</w:t>
            </w:r>
            <w:r w:rsidRPr="00AC077E">
              <w:rPr>
                <w:rFonts w:cstheme="minorHAnsi"/>
                <w:sz w:val="18"/>
                <w:szCs w:val="18"/>
              </w:rPr>
              <w:t>m</w:t>
            </w:r>
            <w:r w:rsidR="00812F11">
              <w:rPr>
                <w:rFonts w:cstheme="minorHAnsi"/>
                <w:sz w:val="18"/>
                <w:szCs w:val="18"/>
              </w:rPr>
              <w:t>m</w:t>
            </w:r>
            <w:r w:rsidRPr="00AC077E">
              <w:rPr>
                <w:rFonts w:cstheme="minorHAnsi"/>
                <w:sz w:val="18"/>
                <w:szCs w:val="18"/>
              </w:rPr>
              <w:t>ission</w:t>
            </w:r>
          </w:p>
        </w:tc>
        <w:tc>
          <w:tcPr>
            <w:tcW w:w="0" w:type="auto"/>
          </w:tcPr>
          <w:p w14:paraId="201C2367" w14:textId="7AD0204B" w:rsidR="003D095C" w:rsidRPr="00B918CF" w:rsidRDefault="00E15254" w:rsidP="003D095C">
            <w:pPr>
              <w:rPr>
                <w:rFonts w:cstheme="minorHAnsi"/>
                <w:sz w:val="18"/>
                <w:szCs w:val="18"/>
                <w:lang w:val="en-US"/>
              </w:rPr>
            </w:pPr>
            <w:proofErr w:type="spellStart"/>
            <w:r>
              <w:rPr>
                <w:rFonts w:cstheme="minorHAnsi"/>
                <w:sz w:val="18"/>
                <w:szCs w:val="18"/>
                <w:lang w:val="en-US"/>
              </w:rPr>
              <w:t>SuperfluousMetadata</w:t>
            </w:r>
            <w:proofErr w:type="spellEnd"/>
          </w:p>
        </w:tc>
        <w:tc>
          <w:tcPr>
            <w:tcW w:w="0" w:type="auto"/>
          </w:tcPr>
          <w:p w14:paraId="7286DED6" w14:textId="3A196495" w:rsidR="003D095C" w:rsidRPr="00B918CF" w:rsidRDefault="003D095C" w:rsidP="003D095C">
            <w:pPr>
              <w:rPr>
                <w:rFonts w:cstheme="minorHAnsi"/>
                <w:sz w:val="18"/>
                <w:szCs w:val="18"/>
                <w:lang w:val="en-US"/>
              </w:rPr>
            </w:pPr>
            <w:r w:rsidRPr="00B918CF">
              <w:rPr>
                <w:rFonts w:cstheme="minorHAnsi"/>
                <w:sz w:val="18"/>
                <w:szCs w:val="18"/>
                <w:lang w:val="en-US"/>
              </w:rPr>
              <w:t xml:space="preserve">For each dataset discovery metadata file </w:t>
            </w:r>
            <w:r w:rsidR="00AC077E">
              <w:rPr>
                <w:rFonts w:cstheme="minorHAnsi"/>
                <w:sz w:val="18"/>
                <w:szCs w:val="18"/>
                <w:lang w:val="en-US"/>
              </w:rPr>
              <w:t xml:space="preserve">(ISO file) </w:t>
            </w:r>
            <w:r w:rsidRPr="00B918CF">
              <w:rPr>
                <w:rFonts w:cstheme="minorHAnsi"/>
                <w:sz w:val="18"/>
                <w:szCs w:val="18"/>
                <w:lang w:val="en-US"/>
              </w:rPr>
              <w:t xml:space="preserve">that does not correspond to </w:t>
            </w:r>
            <w:r w:rsidR="00AC077E">
              <w:rPr>
                <w:rFonts w:cstheme="minorHAnsi"/>
                <w:sz w:val="18"/>
                <w:szCs w:val="18"/>
                <w:lang w:val="en-US"/>
              </w:rPr>
              <w:t>a dataset in the exchange set</w:t>
            </w:r>
            <w:r w:rsidRPr="00B918CF">
              <w:rPr>
                <w:rFonts w:cstheme="minorHAnsi"/>
                <w:sz w:val="18"/>
                <w:szCs w:val="18"/>
                <w:lang w:val="en-US"/>
              </w:rPr>
              <w:t>.</w:t>
            </w:r>
          </w:p>
        </w:tc>
        <w:tc>
          <w:tcPr>
            <w:tcW w:w="0" w:type="auto"/>
          </w:tcPr>
          <w:p w14:paraId="3B1FAF54" w14:textId="767BED72" w:rsidR="003D095C" w:rsidRPr="00B918CF" w:rsidRDefault="003D095C" w:rsidP="003D095C">
            <w:pPr>
              <w:rPr>
                <w:rFonts w:cstheme="minorHAnsi"/>
                <w:sz w:val="18"/>
                <w:szCs w:val="18"/>
                <w:lang w:val="en-US"/>
              </w:rPr>
            </w:pPr>
            <w:r w:rsidRPr="00B918CF">
              <w:rPr>
                <w:rFonts w:cstheme="minorHAnsi"/>
                <w:sz w:val="18"/>
                <w:szCs w:val="18"/>
                <w:lang w:val="en-US"/>
              </w:rPr>
              <w:t xml:space="preserve">Dataset discovery </w:t>
            </w:r>
            <w:r w:rsidR="00AC077E">
              <w:rPr>
                <w:rFonts w:cstheme="minorHAnsi"/>
                <w:sz w:val="18"/>
                <w:szCs w:val="18"/>
                <w:lang w:val="en-US"/>
              </w:rPr>
              <w:t xml:space="preserve">ISO </w:t>
            </w:r>
            <w:r w:rsidRPr="00B918CF">
              <w:rPr>
                <w:rFonts w:cstheme="minorHAnsi"/>
                <w:sz w:val="18"/>
                <w:szCs w:val="18"/>
                <w:lang w:val="en-US"/>
              </w:rPr>
              <w:t>metadata file that does not correspond to the dataset discovery metadata content table.</w:t>
            </w:r>
          </w:p>
        </w:tc>
        <w:tc>
          <w:tcPr>
            <w:tcW w:w="0" w:type="auto"/>
          </w:tcPr>
          <w:p w14:paraId="4995FF75" w14:textId="64F81147" w:rsidR="003D095C" w:rsidRPr="00B918CF" w:rsidRDefault="003D095C" w:rsidP="003D095C">
            <w:pPr>
              <w:rPr>
                <w:rFonts w:cstheme="minorHAnsi"/>
                <w:sz w:val="18"/>
                <w:szCs w:val="18"/>
                <w:lang w:val="en-US"/>
              </w:rPr>
            </w:pPr>
            <w:r w:rsidRPr="00B918CF">
              <w:rPr>
                <w:rFonts w:cstheme="minorHAnsi"/>
                <w:sz w:val="18"/>
                <w:szCs w:val="18"/>
                <w:lang w:val="en-US"/>
              </w:rPr>
              <w:t>Ensure correct encoding of the discovery metadata file.</w:t>
            </w:r>
          </w:p>
        </w:tc>
        <w:tc>
          <w:tcPr>
            <w:tcW w:w="0" w:type="auto"/>
          </w:tcPr>
          <w:p w14:paraId="1A761275" w14:textId="23DBE9E7" w:rsidR="003D095C" w:rsidRPr="00B918CF" w:rsidRDefault="003D095C" w:rsidP="003D095C">
            <w:pPr>
              <w:rPr>
                <w:rFonts w:cstheme="minorHAnsi"/>
                <w:sz w:val="18"/>
                <w:szCs w:val="18"/>
                <w:lang w:val="en-US"/>
              </w:rPr>
            </w:pPr>
            <w:r w:rsidRPr="00B918CF">
              <w:rPr>
                <w:rFonts w:cstheme="minorHAnsi"/>
                <w:sz w:val="18"/>
                <w:szCs w:val="18"/>
                <w:lang w:val="en-US"/>
              </w:rPr>
              <w:t xml:space="preserve">PS </w:t>
            </w:r>
            <w:r w:rsidR="00AC077E">
              <w:rPr>
                <w:rFonts w:cstheme="minorHAnsi"/>
                <w:sz w:val="18"/>
                <w:szCs w:val="18"/>
                <w:lang w:val="en-US"/>
              </w:rPr>
              <w:t>13.1</w:t>
            </w:r>
          </w:p>
        </w:tc>
        <w:tc>
          <w:tcPr>
            <w:tcW w:w="0" w:type="auto"/>
          </w:tcPr>
          <w:p w14:paraId="3EAEDC02" w14:textId="381D2429" w:rsidR="003D095C" w:rsidRPr="00B918CF" w:rsidRDefault="007351E0" w:rsidP="003D095C">
            <w:pPr>
              <w:rPr>
                <w:rFonts w:cstheme="minorHAnsi"/>
                <w:sz w:val="18"/>
                <w:szCs w:val="18"/>
              </w:rPr>
            </w:pPr>
            <w:r>
              <w:rPr>
                <w:rFonts w:cstheme="minorHAnsi"/>
                <w:sz w:val="18"/>
                <w:szCs w:val="18"/>
              </w:rPr>
              <w:t>W</w:t>
            </w:r>
          </w:p>
        </w:tc>
      </w:tr>
      <w:tr w:rsidR="00E15254" w:rsidRPr="00B918CF" w14:paraId="5D9B66A7" w14:textId="77777777" w:rsidTr="005B65E5">
        <w:trPr>
          <w:cantSplit/>
        </w:trPr>
        <w:tc>
          <w:tcPr>
            <w:tcW w:w="0" w:type="auto"/>
          </w:tcPr>
          <w:p w14:paraId="4DA96B0D" w14:textId="4D8B8649" w:rsidR="003D095C" w:rsidRPr="00B918CF" w:rsidRDefault="00006859" w:rsidP="003D095C">
            <w:pPr>
              <w:rPr>
                <w:rFonts w:cstheme="minorHAnsi"/>
                <w:sz w:val="18"/>
                <w:szCs w:val="18"/>
              </w:rPr>
            </w:pPr>
            <w:r w:rsidRPr="00006859">
              <w:rPr>
                <w:rFonts w:cstheme="minorHAnsi"/>
                <w:sz w:val="18"/>
                <w:szCs w:val="18"/>
              </w:rPr>
              <w:t>Completeness / Commission</w:t>
            </w:r>
          </w:p>
        </w:tc>
        <w:tc>
          <w:tcPr>
            <w:tcW w:w="0" w:type="auto"/>
          </w:tcPr>
          <w:p w14:paraId="777CB9CC" w14:textId="12D44177" w:rsidR="003D095C" w:rsidRPr="00B918CF" w:rsidRDefault="00E15254" w:rsidP="003D095C">
            <w:pPr>
              <w:rPr>
                <w:rFonts w:cstheme="minorHAnsi"/>
                <w:sz w:val="18"/>
                <w:szCs w:val="18"/>
                <w:lang w:val="en-US"/>
              </w:rPr>
            </w:pPr>
            <w:proofErr w:type="spellStart"/>
            <w:r>
              <w:rPr>
                <w:rFonts w:cstheme="minorHAnsi"/>
                <w:sz w:val="18"/>
                <w:szCs w:val="18"/>
                <w:lang w:val="en-US"/>
              </w:rPr>
              <w:t>ExtraCancellationDataset</w:t>
            </w:r>
            <w:proofErr w:type="spellEnd"/>
          </w:p>
        </w:tc>
        <w:tc>
          <w:tcPr>
            <w:tcW w:w="0" w:type="auto"/>
          </w:tcPr>
          <w:p w14:paraId="06F0AC6B" w14:textId="1EA4AC51" w:rsidR="003D095C" w:rsidRPr="00B918CF" w:rsidRDefault="003D095C" w:rsidP="003D095C">
            <w:pPr>
              <w:rPr>
                <w:rFonts w:cstheme="minorHAnsi"/>
                <w:sz w:val="18"/>
                <w:szCs w:val="18"/>
                <w:lang w:val="en-US"/>
              </w:rPr>
            </w:pPr>
            <w:r w:rsidRPr="00B918CF">
              <w:rPr>
                <w:rFonts w:cstheme="minorHAnsi"/>
                <w:sz w:val="18"/>
                <w:szCs w:val="18"/>
                <w:lang w:val="en-US"/>
              </w:rPr>
              <w:t>For each cancellation (termination) of a dataset where the update exchange set contains a corresponding dataset file.</w:t>
            </w:r>
          </w:p>
        </w:tc>
        <w:tc>
          <w:tcPr>
            <w:tcW w:w="0" w:type="auto"/>
          </w:tcPr>
          <w:p w14:paraId="5A132829" w14:textId="2E7350CE" w:rsidR="003D095C" w:rsidRPr="00B918CF" w:rsidRDefault="003D095C" w:rsidP="003D095C">
            <w:pPr>
              <w:rPr>
                <w:rFonts w:cstheme="minorHAnsi"/>
                <w:sz w:val="18"/>
                <w:szCs w:val="18"/>
                <w:lang w:val="en-US"/>
              </w:rPr>
            </w:pPr>
            <w:r w:rsidRPr="00B918CF">
              <w:rPr>
                <w:rFonts w:cstheme="minorHAnsi"/>
                <w:sz w:val="18"/>
                <w:szCs w:val="18"/>
                <w:lang w:val="en-US"/>
              </w:rPr>
              <w:t>Cancellations cannot contain data objects.</w:t>
            </w:r>
          </w:p>
        </w:tc>
        <w:tc>
          <w:tcPr>
            <w:tcW w:w="0" w:type="auto"/>
          </w:tcPr>
          <w:p w14:paraId="2BF89BF1" w14:textId="18EFBD37" w:rsidR="003D095C" w:rsidRPr="00B918CF" w:rsidRDefault="003D095C" w:rsidP="003D095C">
            <w:pPr>
              <w:rPr>
                <w:rFonts w:cstheme="minorHAnsi"/>
                <w:sz w:val="18"/>
                <w:szCs w:val="18"/>
                <w:lang w:val="en-US"/>
              </w:rPr>
            </w:pPr>
            <w:r w:rsidRPr="00B918CF">
              <w:rPr>
                <w:rFonts w:cstheme="minorHAnsi"/>
                <w:sz w:val="18"/>
                <w:szCs w:val="18"/>
                <w:lang w:val="en-US"/>
              </w:rPr>
              <w:t>Remove the dataset file from the exchange set or correct the metadata.</w:t>
            </w:r>
          </w:p>
        </w:tc>
        <w:tc>
          <w:tcPr>
            <w:tcW w:w="0" w:type="auto"/>
          </w:tcPr>
          <w:p w14:paraId="7B83275E" w14:textId="08954C2E" w:rsidR="003D095C" w:rsidRPr="00B918CF" w:rsidRDefault="00E15254" w:rsidP="003D095C">
            <w:pPr>
              <w:rPr>
                <w:rFonts w:cstheme="minorHAnsi"/>
                <w:sz w:val="18"/>
                <w:szCs w:val="18"/>
                <w:lang w:val="en-US"/>
              </w:rPr>
            </w:pPr>
            <w:r>
              <w:rPr>
                <w:rFonts w:cstheme="minorHAnsi"/>
                <w:sz w:val="18"/>
                <w:szCs w:val="18"/>
                <w:lang w:val="en-US"/>
              </w:rPr>
              <w:t>--</w:t>
            </w:r>
          </w:p>
        </w:tc>
        <w:tc>
          <w:tcPr>
            <w:tcW w:w="0" w:type="auto"/>
          </w:tcPr>
          <w:p w14:paraId="718A318A" w14:textId="5101089E" w:rsidR="003D095C" w:rsidRPr="00B918CF" w:rsidRDefault="007351E0" w:rsidP="003D095C">
            <w:pPr>
              <w:rPr>
                <w:rFonts w:cstheme="minorHAnsi"/>
                <w:sz w:val="18"/>
                <w:szCs w:val="18"/>
              </w:rPr>
            </w:pPr>
            <w:r>
              <w:rPr>
                <w:rFonts w:cstheme="minorHAnsi"/>
                <w:sz w:val="18"/>
                <w:szCs w:val="18"/>
              </w:rPr>
              <w:t>W</w:t>
            </w:r>
          </w:p>
        </w:tc>
      </w:tr>
      <w:tr w:rsidR="00E15254" w:rsidRPr="00B918CF" w14:paraId="49AD7574" w14:textId="77777777" w:rsidTr="005B65E5">
        <w:trPr>
          <w:cantSplit/>
        </w:trPr>
        <w:tc>
          <w:tcPr>
            <w:tcW w:w="0" w:type="auto"/>
          </w:tcPr>
          <w:p w14:paraId="0AD941C7" w14:textId="70239F51" w:rsidR="003D095C" w:rsidRPr="00B918CF" w:rsidRDefault="00AC077E" w:rsidP="003D095C">
            <w:pPr>
              <w:rPr>
                <w:rFonts w:cstheme="minorHAnsi"/>
                <w:sz w:val="18"/>
                <w:szCs w:val="18"/>
              </w:rPr>
            </w:pPr>
            <w:r w:rsidRPr="00AC077E">
              <w:rPr>
                <w:rFonts w:cstheme="minorHAnsi"/>
                <w:sz w:val="18"/>
                <w:szCs w:val="18"/>
              </w:rPr>
              <w:lastRenderedPageBreak/>
              <w:t>Completeness / Omission</w:t>
            </w:r>
          </w:p>
        </w:tc>
        <w:tc>
          <w:tcPr>
            <w:tcW w:w="0" w:type="auto"/>
          </w:tcPr>
          <w:p w14:paraId="4BBD1EDF" w14:textId="5286BACB" w:rsidR="003D095C" w:rsidRPr="00B918CF" w:rsidRDefault="00E15254" w:rsidP="003D095C">
            <w:pPr>
              <w:rPr>
                <w:rFonts w:cstheme="minorHAnsi"/>
                <w:sz w:val="18"/>
                <w:szCs w:val="18"/>
                <w:lang w:val="en-US"/>
              </w:rPr>
            </w:pPr>
            <w:proofErr w:type="spellStart"/>
            <w:r>
              <w:rPr>
                <w:rFonts w:cstheme="minorHAnsi"/>
                <w:sz w:val="18"/>
                <w:szCs w:val="18"/>
                <w:lang w:val="en-US"/>
              </w:rPr>
              <w:t>EmptyUpdateDataset</w:t>
            </w:r>
            <w:proofErr w:type="spellEnd"/>
          </w:p>
        </w:tc>
        <w:tc>
          <w:tcPr>
            <w:tcW w:w="0" w:type="auto"/>
          </w:tcPr>
          <w:p w14:paraId="315637F7" w14:textId="441E7792" w:rsidR="003D095C" w:rsidRPr="00B918CF" w:rsidRDefault="003D095C" w:rsidP="003D095C">
            <w:pPr>
              <w:rPr>
                <w:rFonts w:cstheme="minorHAnsi"/>
                <w:sz w:val="18"/>
                <w:szCs w:val="18"/>
                <w:lang w:val="en-US"/>
              </w:rPr>
            </w:pPr>
            <w:r w:rsidRPr="00B918CF">
              <w:rPr>
                <w:rFonts w:cstheme="minorHAnsi"/>
                <w:sz w:val="18"/>
                <w:szCs w:val="18"/>
                <w:lang w:val="en-US"/>
              </w:rPr>
              <w:t>For each update dataset, without a feature, information type, or support file.</w:t>
            </w:r>
          </w:p>
        </w:tc>
        <w:tc>
          <w:tcPr>
            <w:tcW w:w="0" w:type="auto"/>
          </w:tcPr>
          <w:p w14:paraId="53ADC83C" w14:textId="5FDE06CF" w:rsidR="003D095C" w:rsidRPr="00B918CF" w:rsidRDefault="003D095C" w:rsidP="003D095C">
            <w:pPr>
              <w:rPr>
                <w:rFonts w:cstheme="minorHAnsi"/>
                <w:sz w:val="18"/>
                <w:szCs w:val="18"/>
                <w:lang w:val="en-US"/>
              </w:rPr>
            </w:pPr>
            <w:r w:rsidRPr="00B918CF">
              <w:rPr>
                <w:rFonts w:cstheme="minorHAnsi"/>
                <w:sz w:val="18"/>
                <w:szCs w:val="18"/>
                <w:lang w:val="en-US"/>
              </w:rPr>
              <w:t>Empty update.</w:t>
            </w:r>
          </w:p>
        </w:tc>
        <w:tc>
          <w:tcPr>
            <w:tcW w:w="0" w:type="auto"/>
          </w:tcPr>
          <w:p w14:paraId="4CE786E7" w14:textId="63B82D2E" w:rsidR="003D095C" w:rsidRPr="00B918CF" w:rsidRDefault="003D095C" w:rsidP="003D095C">
            <w:pPr>
              <w:rPr>
                <w:rFonts w:cstheme="minorHAnsi"/>
                <w:sz w:val="18"/>
                <w:szCs w:val="18"/>
                <w:lang w:val="en-US"/>
              </w:rPr>
            </w:pPr>
            <w:r w:rsidRPr="00B918CF">
              <w:rPr>
                <w:rFonts w:cstheme="minorHAnsi"/>
                <w:sz w:val="18"/>
                <w:szCs w:val="18"/>
                <w:lang w:val="en-US"/>
              </w:rPr>
              <w:t>Add the data or support file or correct the metadata.</w:t>
            </w:r>
          </w:p>
        </w:tc>
        <w:tc>
          <w:tcPr>
            <w:tcW w:w="0" w:type="auto"/>
          </w:tcPr>
          <w:p w14:paraId="692F3557" w14:textId="716F1BFD" w:rsidR="003D095C" w:rsidRPr="00B918CF" w:rsidRDefault="00E15254" w:rsidP="003D095C">
            <w:pPr>
              <w:rPr>
                <w:rFonts w:cstheme="minorHAnsi"/>
                <w:sz w:val="18"/>
                <w:szCs w:val="18"/>
                <w:lang w:val="en-US"/>
              </w:rPr>
            </w:pPr>
            <w:r>
              <w:rPr>
                <w:rFonts w:cstheme="minorHAnsi"/>
                <w:sz w:val="18"/>
                <w:szCs w:val="18"/>
                <w:lang w:val="en-US"/>
              </w:rPr>
              <w:t>--</w:t>
            </w:r>
          </w:p>
        </w:tc>
        <w:tc>
          <w:tcPr>
            <w:tcW w:w="0" w:type="auto"/>
          </w:tcPr>
          <w:p w14:paraId="531E3A3F" w14:textId="2FB4796E" w:rsidR="003D095C" w:rsidRPr="00B918CF" w:rsidRDefault="007351E0" w:rsidP="003D095C">
            <w:pPr>
              <w:rPr>
                <w:rFonts w:cstheme="minorHAnsi"/>
                <w:sz w:val="18"/>
                <w:szCs w:val="18"/>
              </w:rPr>
            </w:pPr>
            <w:r>
              <w:rPr>
                <w:rFonts w:cstheme="minorHAnsi"/>
                <w:sz w:val="18"/>
                <w:szCs w:val="18"/>
              </w:rPr>
              <w:t>W</w:t>
            </w:r>
          </w:p>
        </w:tc>
      </w:tr>
    </w:tbl>
    <w:p w14:paraId="44622ABF" w14:textId="77777777" w:rsidR="00CA210E" w:rsidRDefault="00CA210E" w:rsidP="00D64344">
      <w:pPr>
        <w:rPr>
          <w:rFonts w:cstheme="minorHAnsi"/>
        </w:rPr>
        <w:sectPr w:rsidR="00CA210E" w:rsidSect="00594E6D">
          <w:pgSz w:w="16840" w:h="11910" w:orient="landscape"/>
          <w:pgMar w:top="1022" w:right="1066" w:bottom="1642" w:left="1066" w:header="720" w:footer="720" w:gutter="0"/>
          <w:cols w:space="720" w:equalWidth="0">
            <w:col w:w="9244"/>
          </w:cols>
          <w:noEndnote/>
          <w:docGrid w:linePitch="272"/>
        </w:sectPr>
      </w:pPr>
    </w:p>
    <w:p w14:paraId="7D6B8029" w14:textId="77777777" w:rsidR="00830CEC" w:rsidRDefault="00830CEC" w:rsidP="00D64344">
      <w:pPr>
        <w:rPr>
          <w:rFonts w:cstheme="minorHAnsi"/>
        </w:rPr>
      </w:pPr>
    </w:p>
    <w:p w14:paraId="20E8D08E" w14:textId="05CD427D" w:rsidR="00830CEC" w:rsidRDefault="00830CEC" w:rsidP="00D64344">
      <w:pPr>
        <w:rPr>
          <w:rFonts w:cstheme="minorHAnsi"/>
        </w:rPr>
      </w:pPr>
    </w:p>
    <w:p w14:paraId="2E7C63A4" w14:textId="75076730" w:rsidR="00830CEC" w:rsidRDefault="00830CEC" w:rsidP="00D64344">
      <w:pPr>
        <w:rPr>
          <w:rFonts w:cstheme="minorHAnsi"/>
        </w:rPr>
      </w:pPr>
    </w:p>
    <w:p w14:paraId="380E89C2" w14:textId="20C7B1EB" w:rsidR="00830CEC" w:rsidRDefault="00830CEC" w:rsidP="00D64344">
      <w:pPr>
        <w:rPr>
          <w:rFonts w:cstheme="minorHAnsi"/>
        </w:rPr>
      </w:pPr>
    </w:p>
    <w:p w14:paraId="28014111" w14:textId="5329E199" w:rsidR="00830CEC" w:rsidRDefault="00830CEC" w:rsidP="00D64344">
      <w:pPr>
        <w:rPr>
          <w:rFonts w:cstheme="minorHAnsi"/>
        </w:rPr>
      </w:pPr>
    </w:p>
    <w:p w14:paraId="08C07BCF" w14:textId="5B5A63C7" w:rsidR="00830CEC" w:rsidRDefault="00830CEC" w:rsidP="00D64344">
      <w:pPr>
        <w:rPr>
          <w:rFonts w:cstheme="minorHAnsi"/>
        </w:rPr>
      </w:pPr>
    </w:p>
    <w:p w14:paraId="35B2B03F" w14:textId="23202A65" w:rsidR="00830CEC" w:rsidRDefault="00830CEC" w:rsidP="00D64344">
      <w:pPr>
        <w:rPr>
          <w:rFonts w:cstheme="minorHAnsi"/>
        </w:rPr>
      </w:pPr>
    </w:p>
    <w:p w14:paraId="24071F70" w14:textId="404DCEC0" w:rsidR="00830CEC" w:rsidRDefault="00830CEC" w:rsidP="00D64344">
      <w:pPr>
        <w:rPr>
          <w:rFonts w:cstheme="minorHAnsi"/>
        </w:rPr>
      </w:pPr>
    </w:p>
    <w:p w14:paraId="04016509" w14:textId="77777777" w:rsidR="00830CEC" w:rsidRDefault="00830CEC" w:rsidP="00D64344">
      <w:pPr>
        <w:rPr>
          <w:rFonts w:cstheme="minorHAnsi"/>
        </w:rPr>
      </w:pPr>
    </w:p>
    <w:p w14:paraId="7161DB30" w14:textId="2B379D99" w:rsidR="00CD2889" w:rsidRDefault="00830CEC" w:rsidP="00830CEC">
      <w:pPr>
        <w:pBdr>
          <w:top w:val="single" w:sz="4" w:space="1" w:color="auto"/>
          <w:left w:val="single" w:sz="4" w:space="4" w:color="auto"/>
          <w:bottom w:val="single" w:sz="4" w:space="1" w:color="auto"/>
          <w:right w:val="single" w:sz="4" w:space="4" w:color="auto"/>
        </w:pBdr>
        <w:jc w:val="center"/>
        <w:rPr>
          <w:rFonts w:cstheme="minorHAnsi"/>
        </w:rPr>
      </w:pPr>
      <w:r>
        <w:rPr>
          <w:rFonts w:cstheme="minorHAnsi"/>
        </w:rPr>
        <w:t>This page intentionally left blank.</w:t>
      </w:r>
    </w:p>
    <w:p w14:paraId="6E0CA80E" w14:textId="76980B2E" w:rsidR="00830CEC" w:rsidRDefault="00830CEC" w:rsidP="00D64344">
      <w:pPr>
        <w:rPr>
          <w:rFonts w:cstheme="minorHAnsi"/>
        </w:rPr>
      </w:pPr>
    </w:p>
    <w:p w14:paraId="41F1EBB5" w14:textId="77777777" w:rsidR="00830CEC" w:rsidRDefault="00830CEC" w:rsidP="00D64344">
      <w:pPr>
        <w:rPr>
          <w:rFonts w:cstheme="minorHAnsi"/>
        </w:rPr>
      </w:pPr>
    </w:p>
    <w:p w14:paraId="383ABD2B" w14:textId="5962EB40" w:rsidR="00D64344" w:rsidRPr="00A66C15" w:rsidRDefault="00D64344" w:rsidP="00830CEC"/>
    <w:sectPr w:rsidR="00D64344" w:rsidRPr="00A66C15" w:rsidSect="00830CEC">
      <w:headerReference w:type="default" r:id="rId20"/>
      <w:pgSz w:w="11910" w:h="16840"/>
      <w:pgMar w:top="1060" w:right="1640" w:bottom="280" w:left="1020" w:header="720" w:footer="720" w:gutter="0"/>
      <w:cols w:space="720" w:equalWidth="0">
        <w:col w:w="925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D8E2C" w14:textId="77777777" w:rsidR="005867F3" w:rsidRDefault="005867F3" w:rsidP="00F96B13">
      <w:r>
        <w:separator/>
      </w:r>
    </w:p>
  </w:endnote>
  <w:endnote w:type="continuationSeparator" w:id="0">
    <w:p w14:paraId="5F085572" w14:textId="77777777" w:rsidR="005867F3" w:rsidRDefault="005867F3" w:rsidP="00F9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898FC" w14:textId="0D9B2C5F" w:rsidR="00AF5BC9" w:rsidRPr="00DB136A" w:rsidRDefault="00AF5BC9">
    <w:pPr>
      <w:pStyle w:val="Footer"/>
      <w:rPr>
        <w:sz w:val="16"/>
        <w:szCs w:val="16"/>
      </w:rPr>
    </w:pPr>
    <w:r>
      <w:rPr>
        <w:sz w:val="16"/>
        <w:szCs w:val="16"/>
      </w:rPr>
      <w:t>S-131</w:t>
    </w:r>
    <w:r>
      <w:rPr>
        <w:sz w:val="16"/>
        <w:szCs w:val="16"/>
      </w:rPr>
      <w:ptab w:relativeTo="margin" w:alignment="center" w:leader="none"/>
    </w:r>
    <w:ins w:id="8" w:author="Raphael Malyankar" w:date="2023-01-10T14:58:00Z">
      <w:r w:rsidR="00596BC7">
        <w:rPr>
          <w:sz w:val="16"/>
          <w:szCs w:val="16"/>
        </w:rPr>
        <w:t>Dec</w:t>
      </w:r>
    </w:ins>
    <w:del w:id="9" w:author="Raphael Malyankar" w:date="2023-01-10T14:58:00Z">
      <w:r w:rsidDel="00596BC7">
        <w:rPr>
          <w:sz w:val="16"/>
          <w:szCs w:val="16"/>
        </w:rPr>
        <w:delText>Nov</w:delText>
      </w:r>
    </w:del>
    <w:r>
      <w:rPr>
        <w:sz w:val="16"/>
        <w:szCs w:val="16"/>
      </w:rPr>
      <w:t>ember 2022</w:t>
    </w:r>
    <w:r>
      <w:rPr>
        <w:sz w:val="16"/>
        <w:szCs w:val="16"/>
      </w:rPr>
      <w:ptab w:relativeTo="margin" w:alignment="right" w:leader="none"/>
    </w:r>
    <w:r>
      <w:rPr>
        <w:sz w:val="16"/>
        <w:szCs w:val="16"/>
      </w:rPr>
      <w:t>Edition 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CD2F7" w14:textId="77777777" w:rsidR="005867F3" w:rsidRDefault="005867F3" w:rsidP="00F96B13">
      <w:r>
        <w:separator/>
      </w:r>
    </w:p>
  </w:footnote>
  <w:footnote w:type="continuationSeparator" w:id="0">
    <w:p w14:paraId="6364B436" w14:textId="77777777" w:rsidR="005867F3" w:rsidRDefault="005867F3" w:rsidP="00F96B13">
      <w:r>
        <w:continuationSeparator/>
      </w:r>
    </w:p>
  </w:footnote>
  <w:footnote w:id="1">
    <w:p w14:paraId="45B7F37C" w14:textId="4938A311" w:rsidR="00AF5BC9" w:rsidRPr="00D904F8" w:rsidRDefault="00AF5BC9">
      <w:pPr>
        <w:pStyle w:val="FootnoteText"/>
        <w:rPr>
          <w:lang w:val="en-US"/>
        </w:rPr>
      </w:pPr>
      <w:r>
        <w:rPr>
          <w:rStyle w:val="FootnoteReference"/>
        </w:rPr>
        <w:footnoteRef/>
      </w:r>
      <w:r>
        <w:t xml:space="preserve"> </w:t>
      </w:r>
      <w:r w:rsidRPr="00CA2AA3">
        <w:t xml:space="preserve">For the purposes of this Annex, the terms used in S-58 should be treated as their S-100 equivalents: Surface for Polygon, </w:t>
      </w:r>
      <w:r>
        <w:t xml:space="preserve">Point for Point, </w:t>
      </w:r>
      <w:r w:rsidRPr="00CA2AA3">
        <w:t>Curve or Composite Curve for LineString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A951" w14:textId="1E0D3752" w:rsidR="00AF5BC9" w:rsidRPr="00DB136A" w:rsidRDefault="00AF5BC9">
    <w:pPr>
      <w:pStyle w:val="Header"/>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MHI Validation Checks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E677D" w14:textId="77777777" w:rsidR="00AB4399" w:rsidRPr="00DB136A" w:rsidRDefault="00AB4399">
    <w:pPr>
      <w:pStyle w:val="Header"/>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MHI Validation Checks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B66F2" w14:textId="2AA19DDD" w:rsidR="00AF5BC9" w:rsidRPr="00DB136A" w:rsidRDefault="00AF5BC9">
    <w:pPr>
      <w:pStyle w:val="Header"/>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MHI Validation Checks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3449068"/>
    <w:lvl w:ilvl="0">
      <w:start w:val="1"/>
      <w:numFmt w:val="bullet"/>
      <w:pStyle w:val="ListNumber4"/>
      <w:lvlText w:val=""/>
      <w:lvlJc w:val="left"/>
      <w:pPr>
        <w:tabs>
          <w:tab w:val="left" w:pos="1492"/>
        </w:tabs>
        <w:ind w:left="1492" w:hanging="360"/>
      </w:pPr>
      <w:rPr>
        <w:rFonts w:ascii="Symbol" w:hAnsi="Symbol" w:hint="default"/>
      </w:rPr>
    </w:lvl>
  </w:abstractNum>
  <w:abstractNum w:abstractNumId="1" w15:restartNumberingAfterBreak="0">
    <w:nsid w:val="FFFFFF81"/>
    <w:multiLevelType w:val="singleLevel"/>
    <w:tmpl w:val="23E46E5A"/>
    <w:lvl w:ilvl="0">
      <w:start w:val="1"/>
      <w:numFmt w:val="bullet"/>
      <w:pStyle w:val="ListNumber3"/>
      <w:lvlText w:val=""/>
      <w:lvlJc w:val="left"/>
      <w:pPr>
        <w:tabs>
          <w:tab w:val="left" w:pos="1209"/>
        </w:tabs>
        <w:ind w:left="1209" w:hanging="360"/>
      </w:pPr>
      <w:rPr>
        <w:rFonts w:ascii="Symbol" w:hAnsi="Symbol" w:hint="default"/>
      </w:rPr>
    </w:lvl>
  </w:abstractNum>
  <w:abstractNum w:abstractNumId="2" w15:restartNumberingAfterBreak="0">
    <w:nsid w:val="FFFFFF82"/>
    <w:multiLevelType w:val="singleLevel"/>
    <w:tmpl w:val="0DB673F0"/>
    <w:lvl w:ilvl="0">
      <w:start w:val="1"/>
      <w:numFmt w:val="bullet"/>
      <w:pStyle w:val="ListNumber2"/>
      <w:lvlText w:val=""/>
      <w:lvlJc w:val="left"/>
      <w:pPr>
        <w:tabs>
          <w:tab w:val="left" w:pos="926"/>
        </w:tabs>
        <w:ind w:left="926" w:hanging="360"/>
      </w:pPr>
      <w:rPr>
        <w:rFonts w:ascii="Symbol" w:hAnsi="Symbol" w:hint="default"/>
      </w:rPr>
    </w:lvl>
  </w:abstractNum>
  <w:abstractNum w:abstractNumId="3" w15:restartNumberingAfterBreak="0">
    <w:nsid w:val="FFFFFF83"/>
    <w:multiLevelType w:val="singleLevel"/>
    <w:tmpl w:val="1C8CB054"/>
    <w:lvl w:ilvl="0">
      <w:start w:val="1"/>
      <w:numFmt w:val="bullet"/>
      <w:pStyle w:val="ListNumber"/>
      <w:lvlText w:val=""/>
      <w:lvlJc w:val="left"/>
      <w:pPr>
        <w:tabs>
          <w:tab w:val="left" w:pos="643"/>
        </w:tabs>
        <w:ind w:left="643" w:hanging="360"/>
      </w:pPr>
      <w:rPr>
        <w:rFonts w:ascii="Symbol" w:hAnsi="Symbol" w:hint="default"/>
      </w:rPr>
    </w:lvl>
  </w:abstractNum>
  <w:abstractNum w:abstractNumId="4" w15:restartNumberingAfterBreak="0">
    <w:nsid w:val="FFFFFF89"/>
    <w:multiLevelType w:val="singleLevel"/>
    <w:tmpl w:val="DD745714"/>
    <w:lvl w:ilvl="0">
      <w:start w:val="1"/>
      <w:numFmt w:val="bullet"/>
      <w:pStyle w:val="ListContinue4"/>
      <w:lvlText w:val=""/>
      <w:lvlJc w:val="left"/>
      <w:pPr>
        <w:tabs>
          <w:tab w:val="left" w:pos="360"/>
        </w:tabs>
        <w:ind w:left="360" w:hanging="360"/>
      </w:pPr>
      <w:rPr>
        <w:rFonts w:ascii="Symbol" w:hAnsi="Symbol" w:hint="default"/>
      </w:rPr>
    </w:lvl>
  </w:abstractNum>
  <w:abstractNum w:abstractNumId="5" w15:restartNumberingAfterBreak="0">
    <w:nsid w:val="025C4031"/>
    <w:multiLevelType w:val="hybridMultilevel"/>
    <w:tmpl w:val="82E4E884"/>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5009BE"/>
    <w:multiLevelType w:val="hybridMultilevel"/>
    <w:tmpl w:val="91A6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F252BD"/>
    <w:multiLevelType w:val="singleLevel"/>
    <w:tmpl w:val="E852546C"/>
    <w:lvl w:ilvl="0">
      <w:start w:val="1"/>
      <w:numFmt w:val="decimal"/>
      <w:pStyle w:val="ListBullet5"/>
      <w:lvlText w:val="[%1]"/>
      <w:lvlJc w:val="left"/>
      <w:pPr>
        <w:tabs>
          <w:tab w:val="left" w:pos="360"/>
        </w:tabs>
        <w:ind w:left="360" w:hanging="360"/>
      </w:pPr>
    </w:lvl>
  </w:abstractNum>
  <w:abstractNum w:abstractNumId="8" w15:restartNumberingAfterBreak="0">
    <w:nsid w:val="08E15AE1"/>
    <w:multiLevelType w:val="hybridMultilevel"/>
    <w:tmpl w:val="49D2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E368A5"/>
    <w:multiLevelType w:val="hybridMultilevel"/>
    <w:tmpl w:val="55D6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EB312B"/>
    <w:multiLevelType w:val="hybridMultilevel"/>
    <w:tmpl w:val="07E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BE4911"/>
    <w:multiLevelType w:val="hybridMultilevel"/>
    <w:tmpl w:val="A02434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8C6A1E"/>
    <w:multiLevelType w:val="hybridMultilevel"/>
    <w:tmpl w:val="985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B4830"/>
    <w:multiLevelType w:val="multilevel"/>
    <w:tmpl w:val="0EAC41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78231C"/>
    <w:multiLevelType w:val="hybridMultilevel"/>
    <w:tmpl w:val="56AE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A5307"/>
    <w:multiLevelType w:val="multilevel"/>
    <w:tmpl w:val="293A530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99E3B19"/>
    <w:multiLevelType w:val="hybridMultilevel"/>
    <w:tmpl w:val="C308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E932F9"/>
    <w:multiLevelType w:val="hybridMultilevel"/>
    <w:tmpl w:val="639C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DA44D8"/>
    <w:multiLevelType w:val="hybridMultilevel"/>
    <w:tmpl w:val="A67209A4"/>
    <w:lvl w:ilvl="0" w:tplc="82F80C3A">
      <w:start w:val="1"/>
      <w:numFmt w:val="decimal"/>
      <w:lvlText w:val="%1."/>
      <w:lvlJc w:val="left"/>
      <w:pPr>
        <w:ind w:left="1080" w:hanging="360"/>
      </w:pPr>
    </w:lvl>
    <w:lvl w:ilvl="1" w:tplc="775475D8" w:tentative="1">
      <w:start w:val="1"/>
      <w:numFmt w:val="lowerLetter"/>
      <w:lvlText w:val="%2."/>
      <w:lvlJc w:val="left"/>
      <w:pPr>
        <w:ind w:left="1800" w:hanging="360"/>
      </w:pPr>
    </w:lvl>
    <w:lvl w:ilvl="2" w:tplc="6CE87FAA" w:tentative="1">
      <w:start w:val="1"/>
      <w:numFmt w:val="lowerRoman"/>
      <w:lvlText w:val="%3."/>
      <w:lvlJc w:val="right"/>
      <w:pPr>
        <w:ind w:left="2520" w:hanging="180"/>
      </w:pPr>
    </w:lvl>
    <w:lvl w:ilvl="3" w:tplc="FE04A9AE" w:tentative="1">
      <w:start w:val="1"/>
      <w:numFmt w:val="decimal"/>
      <w:lvlText w:val="%4."/>
      <w:lvlJc w:val="left"/>
      <w:pPr>
        <w:ind w:left="3240" w:hanging="360"/>
      </w:pPr>
    </w:lvl>
    <w:lvl w:ilvl="4" w:tplc="0532B80E" w:tentative="1">
      <w:start w:val="1"/>
      <w:numFmt w:val="lowerLetter"/>
      <w:lvlText w:val="%5."/>
      <w:lvlJc w:val="left"/>
      <w:pPr>
        <w:ind w:left="3960" w:hanging="360"/>
      </w:pPr>
    </w:lvl>
    <w:lvl w:ilvl="5" w:tplc="A7C8584C" w:tentative="1">
      <w:start w:val="1"/>
      <w:numFmt w:val="lowerRoman"/>
      <w:lvlText w:val="%6."/>
      <w:lvlJc w:val="right"/>
      <w:pPr>
        <w:ind w:left="4680" w:hanging="180"/>
      </w:pPr>
    </w:lvl>
    <w:lvl w:ilvl="6" w:tplc="C930D95E" w:tentative="1">
      <w:start w:val="1"/>
      <w:numFmt w:val="decimal"/>
      <w:lvlText w:val="%7."/>
      <w:lvlJc w:val="left"/>
      <w:pPr>
        <w:ind w:left="5400" w:hanging="360"/>
      </w:pPr>
    </w:lvl>
    <w:lvl w:ilvl="7" w:tplc="94167916" w:tentative="1">
      <w:start w:val="1"/>
      <w:numFmt w:val="lowerLetter"/>
      <w:lvlText w:val="%8."/>
      <w:lvlJc w:val="left"/>
      <w:pPr>
        <w:ind w:left="6120" w:hanging="360"/>
      </w:pPr>
    </w:lvl>
    <w:lvl w:ilvl="8" w:tplc="E5381D14" w:tentative="1">
      <w:start w:val="1"/>
      <w:numFmt w:val="lowerRoman"/>
      <w:lvlText w:val="%9."/>
      <w:lvlJc w:val="right"/>
      <w:pPr>
        <w:ind w:left="6840" w:hanging="180"/>
      </w:pPr>
    </w:lvl>
  </w:abstractNum>
  <w:abstractNum w:abstractNumId="20" w15:restartNumberingAfterBreak="0">
    <w:nsid w:val="2EFF2378"/>
    <w:multiLevelType w:val="hybridMultilevel"/>
    <w:tmpl w:val="B99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327501"/>
    <w:multiLevelType w:val="hybridMultilevel"/>
    <w:tmpl w:val="CCFEA53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83069"/>
    <w:multiLevelType w:val="multilevel"/>
    <w:tmpl w:val="CB7865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83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3AC7EB8"/>
    <w:multiLevelType w:val="multilevel"/>
    <w:tmpl w:val="611E1020"/>
    <w:lvl w:ilvl="0">
      <w:start w:val="1"/>
      <w:numFmt w:val="decimal"/>
      <w:lvlText w:val="B%1"/>
      <w:lvlJc w:val="left"/>
      <w:pPr>
        <w:tabs>
          <w:tab w:val="num" w:pos="432"/>
        </w:tabs>
        <w:ind w:left="432" w:hanging="432"/>
      </w:pPr>
      <w:rPr>
        <w:rFonts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ListContinue2"/>
      <w:lvlText w:val="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ListContinue3"/>
      <w:lvlText w:val="B%1.%2.%3"/>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numFmt w:val="none"/>
      <w:lvlText w:val=""/>
      <w:lvlJc w:val="left"/>
      <w:pPr>
        <w:tabs>
          <w:tab w:val="num" w:pos="360"/>
        </w:tabs>
        <w:ind w:left="0" w:firstLine="0"/>
      </w:pPr>
      <w:rPr>
        <w:rFonts w:hint="default"/>
      </w:rPr>
    </w:lvl>
    <w:lvl w:ilvl="4">
      <w:start w:val="1753743000"/>
      <w:numFmt w:val="decimal"/>
      <w:lvlText w:val=""/>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35EE351A"/>
    <w:multiLevelType w:val="hybridMultilevel"/>
    <w:tmpl w:val="AF08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26" w15:restartNumberingAfterBreak="0">
    <w:nsid w:val="3BC408F9"/>
    <w:multiLevelType w:val="hybridMultilevel"/>
    <w:tmpl w:val="625A8AC2"/>
    <w:lvl w:ilvl="0" w:tplc="7B6EBBCE">
      <w:start w:val="1"/>
      <w:numFmt w:val="decimal"/>
      <w:pStyle w:val="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7" w15:restartNumberingAfterBreak="0">
    <w:nsid w:val="3C7A4A06"/>
    <w:multiLevelType w:val="multilevel"/>
    <w:tmpl w:val="20FE0B9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3E546E02"/>
    <w:multiLevelType w:val="hybridMultilevel"/>
    <w:tmpl w:val="9C24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4B199F"/>
    <w:multiLevelType w:val="hybridMultilevel"/>
    <w:tmpl w:val="32E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95321"/>
    <w:multiLevelType w:val="hybridMultilevel"/>
    <w:tmpl w:val="9FEE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9C27A2"/>
    <w:multiLevelType w:val="hybridMultilevel"/>
    <w:tmpl w:val="64AC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hint="default"/>
      </w:rPr>
    </w:lvl>
  </w:abstractNum>
  <w:abstractNum w:abstractNumId="33" w15:restartNumberingAfterBreak="0">
    <w:nsid w:val="55C64377"/>
    <w:multiLevelType w:val="hybridMultilevel"/>
    <w:tmpl w:val="BC9A0722"/>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D70F3"/>
    <w:multiLevelType w:val="hybridMultilevel"/>
    <w:tmpl w:val="F022E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E3445"/>
    <w:multiLevelType w:val="hybridMultilevel"/>
    <w:tmpl w:val="ED5C95BE"/>
    <w:lvl w:ilvl="0" w:tplc="175C9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331571"/>
    <w:multiLevelType w:val="hybridMultilevel"/>
    <w:tmpl w:val="78B2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622B2B"/>
    <w:multiLevelType w:val="hybridMultilevel"/>
    <w:tmpl w:val="A2729B2C"/>
    <w:lvl w:ilvl="0" w:tplc="D20481AA">
      <w:start w:val="1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40752"/>
    <w:multiLevelType w:val="hybridMultilevel"/>
    <w:tmpl w:val="23BC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873C6B"/>
    <w:multiLevelType w:val="hybridMultilevel"/>
    <w:tmpl w:val="0E98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41" w15:restartNumberingAfterBreak="0">
    <w:nsid w:val="6EA56DBF"/>
    <w:multiLevelType w:val="hybridMultilevel"/>
    <w:tmpl w:val="3120F118"/>
    <w:lvl w:ilvl="0" w:tplc="175C9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601BB"/>
    <w:multiLevelType w:val="singleLevel"/>
    <w:tmpl w:val="14D6BE94"/>
    <w:lvl w:ilvl="0">
      <w:start w:val="1"/>
      <w:numFmt w:val="bullet"/>
      <w:lvlText w:val=""/>
      <w:lvlJc w:val="left"/>
      <w:pPr>
        <w:tabs>
          <w:tab w:val="num" w:pos="360"/>
        </w:tabs>
        <w:ind w:left="360" w:hanging="360"/>
      </w:pPr>
      <w:rPr>
        <w:rFonts w:ascii="Symbol" w:hAnsi="Symbol" w:hint="default"/>
        <w:i/>
      </w:rPr>
    </w:lvl>
  </w:abstractNum>
  <w:abstractNum w:abstractNumId="43" w15:restartNumberingAfterBreak="0">
    <w:nsid w:val="6F1A05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4" w15:restartNumberingAfterBreak="0">
    <w:nsid w:val="6FAA13F9"/>
    <w:multiLevelType w:val="hybridMultilevel"/>
    <w:tmpl w:val="F58A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2A498C"/>
    <w:multiLevelType w:val="hybridMultilevel"/>
    <w:tmpl w:val="98C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36C11"/>
    <w:multiLevelType w:val="hybridMultilevel"/>
    <w:tmpl w:val="19CE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DB57A6"/>
    <w:multiLevelType w:val="hybridMultilevel"/>
    <w:tmpl w:val="907EDE3C"/>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8"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49" w15:restartNumberingAfterBreak="0">
    <w:nsid w:val="79C249BC"/>
    <w:multiLevelType w:val="hybridMultilevel"/>
    <w:tmpl w:val="D5B8B4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BDA277D"/>
    <w:multiLevelType w:val="hybridMultilevel"/>
    <w:tmpl w:val="398E6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776792"/>
    <w:multiLevelType w:val="hybridMultilevel"/>
    <w:tmpl w:val="275C7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E67BD0"/>
    <w:multiLevelType w:val="hybridMultilevel"/>
    <w:tmpl w:val="5E36D0B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num>
  <w:num w:numId="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2"/>
  </w:num>
  <w:num w:numId="9">
    <w:abstractNumId w:val="43"/>
  </w:num>
  <w:num w:numId="10">
    <w:abstractNumId w:val="16"/>
  </w:num>
  <w:num w:numId="11">
    <w:abstractNumId w:val="16"/>
  </w:num>
  <w:num w:numId="12">
    <w:abstractNumId w:val="7"/>
  </w:num>
  <w:num w:numId="13">
    <w:abstractNumId w:val="23"/>
  </w:num>
  <w:num w:numId="14">
    <w:abstractNumId w:val="4"/>
  </w:num>
  <w:num w:numId="15">
    <w:abstractNumId w:val="3"/>
  </w:num>
  <w:num w:numId="16">
    <w:abstractNumId w:val="2"/>
  </w:num>
  <w:num w:numId="17">
    <w:abstractNumId w:val="1"/>
  </w:num>
  <w:num w:numId="18">
    <w:abstractNumId w:val="0"/>
  </w:num>
  <w:num w:numId="19">
    <w:abstractNumId w:val="45"/>
  </w:num>
  <w:num w:numId="20">
    <w:abstractNumId w:val="49"/>
  </w:num>
  <w:num w:numId="21">
    <w:abstractNumId w:val="29"/>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8"/>
  </w:num>
  <w:num w:numId="32">
    <w:abstractNumId w:val="24"/>
  </w:num>
  <w:num w:numId="33">
    <w:abstractNumId w:val="8"/>
  </w:num>
  <w:num w:numId="34">
    <w:abstractNumId w:val="13"/>
  </w:num>
  <w:num w:numId="35">
    <w:abstractNumId w:val="15"/>
  </w:num>
  <w:num w:numId="36">
    <w:abstractNumId w:val="51"/>
  </w:num>
  <w:num w:numId="37">
    <w:abstractNumId w:val="47"/>
  </w:num>
  <w:num w:numId="38">
    <w:abstractNumId w:val="44"/>
  </w:num>
  <w:num w:numId="39">
    <w:abstractNumId w:val="35"/>
  </w:num>
  <w:num w:numId="40">
    <w:abstractNumId w:val="38"/>
  </w:num>
  <w:num w:numId="41">
    <w:abstractNumId w:val="34"/>
  </w:num>
  <w:num w:numId="42">
    <w:abstractNumId w:val="6"/>
  </w:num>
  <w:num w:numId="43">
    <w:abstractNumId w:val="28"/>
  </w:num>
  <w:num w:numId="44">
    <w:abstractNumId w:val="17"/>
  </w:num>
  <w:num w:numId="45">
    <w:abstractNumId w:val="9"/>
  </w:num>
  <w:num w:numId="46">
    <w:abstractNumId w:val="36"/>
  </w:num>
  <w:num w:numId="47">
    <w:abstractNumId w:val="11"/>
  </w:num>
  <w:num w:numId="48">
    <w:abstractNumId w:val="20"/>
  </w:num>
  <w:num w:numId="49">
    <w:abstractNumId w:val="10"/>
  </w:num>
  <w:num w:numId="50">
    <w:abstractNumId w:val="16"/>
  </w:num>
  <w:num w:numId="51">
    <w:abstractNumId w:val="16"/>
  </w:num>
  <w:num w:numId="52">
    <w:abstractNumId w:val="16"/>
  </w:num>
  <w:num w:numId="53">
    <w:abstractNumId w:val="16"/>
  </w:num>
  <w:num w:numId="54">
    <w:abstractNumId w:val="16"/>
  </w:num>
  <w:num w:numId="55">
    <w:abstractNumId w:val="16"/>
  </w:num>
  <w:num w:numId="56">
    <w:abstractNumId w:val="16"/>
  </w:num>
  <w:num w:numId="57">
    <w:abstractNumId w:val="16"/>
  </w:num>
  <w:num w:numId="58">
    <w:abstractNumId w:val="16"/>
  </w:num>
  <w:num w:numId="59">
    <w:abstractNumId w:val="7"/>
  </w:num>
  <w:num w:numId="60">
    <w:abstractNumId w:val="23"/>
  </w:num>
  <w:num w:numId="61">
    <w:abstractNumId w:val="23"/>
  </w:num>
  <w:num w:numId="62">
    <w:abstractNumId w:val="4"/>
  </w:num>
  <w:num w:numId="63">
    <w:abstractNumId w:val="3"/>
  </w:num>
  <w:num w:numId="64">
    <w:abstractNumId w:val="2"/>
  </w:num>
  <w:num w:numId="65">
    <w:abstractNumId w:val="1"/>
  </w:num>
  <w:num w:numId="66">
    <w:abstractNumId w:val="0"/>
  </w:num>
  <w:num w:numId="67">
    <w:abstractNumId w:val="26"/>
  </w:num>
  <w:num w:numId="68">
    <w:abstractNumId w:val="31"/>
  </w:num>
  <w:num w:numId="69">
    <w:abstractNumId w:val="14"/>
  </w:num>
  <w:num w:numId="70">
    <w:abstractNumId w:val="42"/>
  </w:num>
  <w:num w:numId="71">
    <w:abstractNumId w:val="32"/>
  </w:num>
  <w:num w:numId="72">
    <w:abstractNumId w:val="27"/>
  </w:num>
  <w:num w:numId="73">
    <w:abstractNumId w:val="48"/>
  </w:num>
  <w:num w:numId="74">
    <w:abstractNumId w:val="40"/>
  </w:num>
  <w:num w:numId="75">
    <w:abstractNumId w:val="25"/>
    <w:lvlOverride w:ilvl="0">
      <w:startOverride w:val="1"/>
    </w:lvlOverride>
  </w:num>
  <w:num w:numId="76">
    <w:abstractNumId w:val="19"/>
  </w:num>
  <w:num w:numId="77">
    <w:abstractNumId w:val="12"/>
  </w:num>
  <w:num w:numId="78">
    <w:abstractNumId w:val="21"/>
  </w:num>
  <w:num w:numId="79">
    <w:abstractNumId w:val="50"/>
  </w:num>
  <w:num w:numId="80">
    <w:abstractNumId w:val="30"/>
  </w:num>
  <w:num w:numId="81">
    <w:abstractNumId w:val="46"/>
  </w:num>
  <w:num w:numId="82">
    <w:abstractNumId w:val="33"/>
  </w:num>
  <w:num w:numId="83">
    <w:abstractNumId w:val="41"/>
  </w:num>
  <w:num w:numId="84">
    <w:abstractNumId w:val="37"/>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D"/>
    <w:rsid w:val="000019B6"/>
    <w:rsid w:val="00005005"/>
    <w:rsid w:val="00005C12"/>
    <w:rsid w:val="000064A6"/>
    <w:rsid w:val="00006859"/>
    <w:rsid w:val="00006C68"/>
    <w:rsid w:val="00006D61"/>
    <w:rsid w:val="00010F8F"/>
    <w:rsid w:val="00011526"/>
    <w:rsid w:val="000225F5"/>
    <w:rsid w:val="00023DA3"/>
    <w:rsid w:val="00027118"/>
    <w:rsid w:val="00031A6B"/>
    <w:rsid w:val="00032873"/>
    <w:rsid w:val="00033222"/>
    <w:rsid w:val="00034219"/>
    <w:rsid w:val="00034708"/>
    <w:rsid w:val="0003524B"/>
    <w:rsid w:val="0003704D"/>
    <w:rsid w:val="00040EA6"/>
    <w:rsid w:val="000412C4"/>
    <w:rsid w:val="00047966"/>
    <w:rsid w:val="00052302"/>
    <w:rsid w:val="000531BD"/>
    <w:rsid w:val="000533D8"/>
    <w:rsid w:val="00054C5E"/>
    <w:rsid w:val="00056ABB"/>
    <w:rsid w:val="00062403"/>
    <w:rsid w:val="00062C23"/>
    <w:rsid w:val="00067089"/>
    <w:rsid w:val="000678E8"/>
    <w:rsid w:val="00071E76"/>
    <w:rsid w:val="00073D07"/>
    <w:rsid w:val="000749F8"/>
    <w:rsid w:val="00074D27"/>
    <w:rsid w:val="0007527B"/>
    <w:rsid w:val="00077EDF"/>
    <w:rsid w:val="00082400"/>
    <w:rsid w:val="00084A8B"/>
    <w:rsid w:val="00087CD9"/>
    <w:rsid w:val="000915B3"/>
    <w:rsid w:val="00092F0D"/>
    <w:rsid w:val="00092F8E"/>
    <w:rsid w:val="0009420B"/>
    <w:rsid w:val="00097A23"/>
    <w:rsid w:val="00097E85"/>
    <w:rsid w:val="000A036F"/>
    <w:rsid w:val="000A3916"/>
    <w:rsid w:val="000A6521"/>
    <w:rsid w:val="000A691E"/>
    <w:rsid w:val="000A74A0"/>
    <w:rsid w:val="000B0E34"/>
    <w:rsid w:val="000B28A1"/>
    <w:rsid w:val="000B3441"/>
    <w:rsid w:val="000B36F2"/>
    <w:rsid w:val="000B66A8"/>
    <w:rsid w:val="000B7603"/>
    <w:rsid w:val="000B7673"/>
    <w:rsid w:val="000C0E0A"/>
    <w:rsid w:val="000C162F"/>
    <w:rsid w:val="000C2834"/>
    <w:rsid w:val="000C47B9"/>
    <w:rsid w:val="000C5128"/>
    <w:rsid w:val="000C577A"/>
    <w:rsid w:val="000D2F9D"/>
    <w:rsid w:val="000D47CE"/>
    <w:rsid w:val="000D4938"/>
    <w:rsid w:val="000D4A6A"/>
    <w:rsid w:val="000D68C4"/>
    <w:rsid w:val="000E0AAE"/>
    <w:rsid w:val="000E482E"/>
    <w:rsid w:val="000F21EC"/>
    <w:rsid w:val="000F2803"/>
    <w:rsid w:val="000F3E38"/>
    <w:rsid w:val="000F40E8"/>
    <w:rsid w:val="000F5A70"/>
    <w:rsid w:val="000F6215"/>
    <w:rsid w:val="000F64AA"/>
    <w:rsid w:val="000F7D81"/>
    <w:rsid w:val="00104AB2"/>
    <w:rsid w:val="001077A0"/>
    <w:rsid w:val="00111781"/>
    <w:rsid w:val="001125EC"/>
    <w:rsid w:val="00113AD6"/>
    <w:rsid w:val="00116C40"/>
    <w:rsid w:val="00117F71"/>
    <w:rsid w:val="0012354E"/>
    <w:rsid w:val="00126EC8"/>
    <w:rsid w:val="00127E81"/>
    <w:rsid w:val="001304B2"/>
    <w:rsid w:val="00134BB2"/>
    <w:rsid w:val="0014087C"/>
    <w:rsid w:val="00140E26"/>
    <w:rsid w:val="001429E7"/>
    <w:rsid w:val="00152C25"/>
    <w:rsid w:val="0016241E"/>
    <w:rsid w:val="00162669"/>
    <w:rsid w:val="00162F33"/>
    <w:rsid w:val="00165A0C"/>
    <w:rsid w:val="001704A9"/>
    <w:rsid w:val="001706F8"/>
    <w:rsid w:val="00171C05"/>
    <w:rsid w:val="00172066"/>
    <w:rsid w:val="00174C8B"/>
    <w:rsid w:val="001772F8"/>
    <w:rsid w:val="00177E5B"/>
    <w:rsid w:val="001875EA"/>
    <w:rsid w:val="00187B2D"/>
    <w:rsid w:val="00187E3E"/>
    <w:rsid w:val="0019012C"/>
    <w:rsid w:val="00190C35"/>
    <w:rsid w:val="00191F70"/>
    <w:rsid w:val="00192D58"/>
    <w:rsid w:val="001959B5"/>
    <w:rsid w:val="00195C3D"/>
    <w:rsid w:val="001962FE"/>
    <w:rsid w:val="00197167"/>
    <w:rsid w:val="00197FEE"/>
    <w:rsid w:val="001A1921"/>
    <w:rsid w:val="001A598C"/>
    <w:rsid w:val="001A5F3B"/>
    <w:rsid w:val="001A6854"/>
    <w:rsid w:val="001B0C75"/>
    <w:rsid w:val="001B31B4"/>
    <w:rsid w:val="001B72AF"/>
    <w:rsid w:val="001B7D0E"/>
    <w:rsid w:val="001C02F9"/>
    <w:rsid w:val="001C04B9"/>
    <w:rsid w:val="001C0B0F"/>
    <w:rsid w:val="001C4C94"/>
    <w:rsid w:val="001C5375"/>
    <w:rsid w:val="001C7EAA"/>
    <w:rsid w:val="001D175A"/>
    <w:rsid w:val="001D392B"/>
    <w:rsid w:val="001D4950"/>
    <w:rsid w:val="001D51CC"/>
    <w:rsid w:val="001E04D5"/>
    <w:rsid w:val="001E1DFF"/>
    <w:rsid w:val="001E5017"/>
    <w:rsid w:val="001E5538"/>
    <w:rsid w:val="001E6A2A"/>
    <w:rsid w:val="001E7C5E"/>
    <w:rsid w:val="001F2829"/>
    <w:rsid w:val="001F3258"/>
    <w:rsid w:val="001F4233"/>
    <w:rsid w:val="001F7A97"/>
    <w:rsid w:val="0020422B"/>
    <w:rsid w:val="002043C5"/>
    <w:rsid w:val="002043EA"/>
    <w:rsid w:val="0020620F"/>
    <w:rsid w:val="0021133E"/>
    <w:rsid w:val="00211F05"/>
    <w:rsid w:val="0021293A"/>
    <w:rsid w:val="00212F75"/>
    <w:rsid w:val="002149A5"/>
    <w:rsid w:val="002154A2"/>
    <w:rsid w:val="0021707E"/>
    <w:rsid w:val="00220189"/>
    <w:rsid w:val="00220A9D"/>
    <w:rsid w:val="00227AE2"/>
    <w:rsid w:val="00230D2C"/>
    <w:rsid w:val="00234699"/>
    <w:rsid w:val="002370F1"/>
    <w:rsid w:val="00237DD9"/>
    <w:rsid w:val="00241BA1"/>
    <w:rsid w:val="00241EC8"/>
    <w:rsid w:val="002442B9"/>
    <w:rsid w:val="0024482B"/>
    <w:rsid w:val="00246582"/>
    <w:rsid w:val="00246945"/>
    <w:rsid w:val="00247B5E"/>
    <w:rsid w:val="002518B6"/>
    <w:rsid w:val="002519FC"/>
    <w:rsid w:val="00251F63"/>
    <w:rsid w:val="00251FA8"/>
    <w:rsid w:val="002532BC"/>
    <w:rsid w:val="00255AE3"/>
    <w:rsid w:val="0026182D"/>
    <w:rsid w:val="00262196"/>
    <w:rsid w:val="00262C77"/>
    <w:rsid w:val="0026434C"/>
    <w:rsid w:val="0026630E"/>
    <w:rsid w:val="00267504"/>
    <w:rsid w:val="0027016F"/>
    <w:rsid w:val="00270642"/>
    <w:rsid w:val="002710A1"/>
    <w:rsid w:val="0027496B"/>
    <w:rsid w:val="002761A8"/>
    <w:rsid w:val="002816EA"/>
    <w:rsid w:val="00281D6B"/>
    <w:rsid w:val="00281F98"/>
    <w:rsid w:val="00282A93"/>
    <w:rsid w:val="00283FE3"/>
    <w:rsid w:val="002846D2"/>
    <w:rsid w:val="00286061"/>
    <w:rsid w:val="00292944"/>
    <w:rsid w:val="0029350D"/>
    <w:rsid w:val="002937F0"/>
    <w:rsid w:val="0029476F"/>
    <w:rsid w:val="00295DB5"/>
    <w:rsid w:val="0029646A"/>
    <w:rsid w:val="002A0807"/>
    <w:rsid w:val="002A281B"/>
    <w:rsid w:val="002A48A1"/>
    <w:rsid w:val="002A4FB6"/>
    <w:rsid w:val="002A7C85"/>
    <w:rsid w:val="002B48B1"/>
    <w:rsid w:val="002B4914"/>
    <w:rsid w:val="002B5155"/>
    <w:rsid w:val="002C4C2A"/>
    <w:rsid w:val="002C6A87"/>
    <w:rsid w:val="002C6AA5"/>
    <w:rsid w:val="002C78BF"/>
    <w:rsid w:val="002D04B3"/>
    <w:rsid w:val="002D2309"/>
    <w:rsid w:val="002D2337"/>
    <w:rsid w:val="002D3545"/>
    <w:rsid w:val="002D513B"/>
    <w:rsid w:val="002D6CCB"/>
    <w:rsid w:val="002D7AA8"/>
    <w:rsid w:val="002E08C4"/>
    <w:rsid w:val="002E2FB5"/>
    <w:rsid w:val="002E3D4D"/>
    <w:rsid w:val="002E5624"/>
    <w:rsid w:val="002E675E"/>
    <w:rsid w:val="002F0F95"/>
    <w:rsid w:val="002F13F6"/>
    <w:rsid w:val="002F2272"/>
    <w:rsid w:val="002F22A4"/>
    <w:rsid w:val="002F4691"/>
    <w:rsid w:val="002F474B"/>
    <w:rsid w:val="002F4BF2"/>
    <w:rsid w:val="002F57C6"/>
    <w:rsid w:val="002F72C8"/>
    <w:rsid w:val="00300FE9"/>
    <w:rsid w:val="00303F84"/>
    <w:rsid w:val="00304616"/>
    <w:rsid w:val="003065DF"/>
    <w:rsid w:val="0031271D"/>
    <w:rsid w:val="00315893"/>
    <w:rsid w:val="00316F81"/>
    <w:rsid w:val="00317E02"/>
    <w:rsid w:val="00321F29"/>
    <w:rsid w:val="00322B92"/>
    <w:rsid w:val="00323963"/>
    <w:rsid w:val="00323A83"/>
    <w:rsid w:val="00323B7A"/>
    <w:rsid w:val="00325CCB"/>
    <w:rsid w:val="0032626B"/>
    <w:rsid w:val="00333930"/>
    <w:rsid w:val="00334515"/>
    <w:rsid w:val="00335A9D"/>
    <w:rsid w:val="003367C5"/>
    <w:rsid w:val="00340209"/>
    <w:rsid w:val="00343F74"/>
    <w:rsid w:val="00347630"/>
    <w:rsid w:val="00347AD3"/>
    <w:rsid w:val="00351ABB"/>
    <w:rsid w:val="0035541A"/>
    <w:rsid w:val="003564BD"/>
    <w:rsid w:val="00357999"/>
    <w:rsid w:val="00357D8D"/>
    <w:rsid w:val="003601F7"/>
    <w:rsid w:val="00360A91"/>
    <w:rsid w:val="003613DB"/>
    <w:rsid w:val="00361628"/>
    <w:rsid w:val="00363C4B"/>
    <w:rsid w:val="0036463F"/>
    <w:rsid w:val="00365554"/>
    <w:rsid w:val="0036583D"/>
    <w:rsid w:val="00365C1B"/>
    <w:rsid w:val="00370791"/>
    <w:rsid w:val="00370927"/>
    <w:rsid w:val="00371C3D"/>
    <w:rsid w:val="003764A3"/>
    <w:rsid w:val="00376D75"/>
    <w:rsid w:val="00381D02"/>
    <w:rsid w:val="00386E41"/>
    <w:rsid w:val="003877DB"/>
    <w:rsid w:val="003932A3"/>
    <w:rsid w:val="00394808"/>
    <w:rsid w:val="003960A5"/>
    <w:rsid w:val="003A06B7"/>
    <w:rsid w:val="003A084D"/>
    <w:rsid w:val="003A2FAF"/>
    <w:rsid w:val="003A336C"/>
    <w:rsid w:val="003A5909"/>
    <w:rsid w:val="003A610E"/>
    <w:rsid w:val="003A7999"/>
    <w:rsid w:val="003B17B6"/>
    <w:rsid w:val="003B2A54"/>
    <w:rsid w:val="003C725D"/>
    <w:rsid w:val="003D095C"/>
    <w:rsid w:val="003D145C"/>
    <w:rsid w:val="003D4A97"/>
    <w:rsid w:val="003D5264"/>
    <w:rsid w:val="003D538A"/>
    <w:rsid w:val="003D5B24"/>
    <w:rsid w:val="003D70D1"/>
    <w:rsid w:val="003D7565"/>
    <w:rsid w:val="003D7958"/>
    <w:rsid w:val="003E02DD"/>
    <w:rsid w:val="003E1173"/>
    <w:rsid w:val="003E1983"/>
    <w:rsid w:val="003E1E0C"/>
    <w:rsid w:val="003E4ECF"/>
    <w:rsid w:val="003E6697"/>
    <w:rsid w:val="003F13F7"/>
    <w:rsid w:val="003F1AC0"/>
    <w:rsid w:val="003F21B7"/>
    <w:rsid w:val="003F232B"/>
    <w:rsid w:val="003F6955"/>
    <w:rsid w:val="003F79BE"/>
    <w:rsid w:val="00400438"/>
    <w:rsid w:val="004014A7"/>
    <w:rsid w:val="00405EA2"/>
    <w:rsid w:val="00407CC4"/>
    <w:rsid w:val="00410456"/>
    <w:rsid w:val="00411D67"/>
    <w:rsid w:val="004127C0"/>
    <w:rsid w:val="00412A18"/>
    <w:rsid w:val="0041436D"/>
    <w:rsid w:val="00417F7A"/>
    <w:rsid w:val="0042190D"/>
    <w:rsid w:val="0042321B"/>
    <w:rsid w:val="004233D8"/>
    <w:rsid w:val="004233F7"/>
    <w:rsid w:val="004235BE"/>
    <w:rsid w:val="00423693"/>
    <w:rsid w:val="00425A1B"/>
    <w:rsid w:val="004263A8"/>
    <w:rsid w:val="00430826"/>
    <w:rsid w:val="00430933"/>
    <w:rsid w:val="00430950"/>
    <w:rsid w:val="00433930"/>
    <w:rsid w:val="004344D3"/>
    <w:rsid w:val="00434F88"/>
    <w:rsid w:val="00435795"/>
    <w:rsid w:val="00437C2A"/>
    <w:rsid w:val="00445D16"/>
    <w:rsid w:val="00446009"/>
    <w:rsid w:val="004460DF"/>
    <w:rsid w:val="00446154"/>
    <w:rsid w:val="00452665"/>
    <w:rsid w:val="004564BC"/>
    <w:rsid w:val="0046345C"/>
    <w:rsid w:val="00464D82"/>
    <w:rsid w:val="00467D2E"/>
    <w:rsid w:val="0047219A"/>
    <w:rsid w:val="00472888"/>
    <w:rsid w:val="00472AAF"/>
    <w:rsid w:val="00475EC5"/>
    <w:rsid w:val="00476D30"/>
    <w:rsid w:val="00477131"/>
    <w:rsid w:val="00481566"/>
    <w:rsid w:val="00483D2E"/>
    <w:rsid w:val="00485F1F"/>
    <w:rsid w:val="004879A4"/>
    <w:rsid w:val="00493B75"/>
    <w:rsid w:val="00493D24"/>
    <w:rsid w:val="00496762"/>
    <w:rsid w:val="00496FD9"/>
    <w:rsid w:val="004974E4"/>
    <w:rsid w:val="004A0FD8"/>
    <w:rsid w:val="004A299C"/>
    <w:rsid w:val="004A2A77"/>
    <w:rsid w:val="004A347C"/>
    <w:rsid w:val="004A366E"/>
    <w:rsid w:val="004A3B26"/>
    <w:rsid w:val="004A472A"/>
    <w:rsid w:val="004A515B"/>
    <w:rsid w:val="004B0760"/>
    <w:rsid w:val="004B2AAC"/>
    <w:rsid w:val="004B305A"/>
    <w:rsid w:val="004B3060"/>
    <w:rsid w:val="004B4063"/>
    <w:rsid w:val="004B64B4"/>
    <w:rsid w:val="004B7C21"/>
    <w:rsid w:val="004C0CF0"/>
    <w:rsid w:val="004C1E6A"/>
    <w:rsid w:val="004C2194"/>
    <w:rsid w:val="004C2AA4"/>
    <w:rsid w:val="004C3D4C"/>
    <w:rsid w:val="004C434C"/>
    <w:rsid w:val="004C5DD9"/>
    <w:rsid w:val="004C6CDC"/>
    <w:rsid w:val="004D09DB"/>
    <w:rsid w:val="004D3453"/>
    <w:rsid w:val="004D5466"/>
    <w:rsid w:val="004D64CA"/>
    <w:rsid w:val="004E174D"/>
    <w:rsid w:val="004E2157"/>
    <w:rsid w:val="004E3696"/>
    <w:rsid w:val="004E3A7F"/>
    <w:rsid w:val="004E4100"/>
    <w:rsid w:val="004E50BE"/>
    <w:rsid w:val="004E6DD0"/>
    <w:rsid w:val="004E7A02"/>
    <w:rsid w:val="004E7C39"/>
    <w:rsid w:val="004F3626"/>
    <w:rsid w:val="004F38C3"/>
    <w:rsid w:val="004F4120"/>
    <w:rsid w:val="004F42AB"/>
    <w:rsid w:val="004F6CB3"/>
    <w:rsid w:val="004F7E39"/>
    <w:rsid w:val="00500F82"/>
    <w:rsid w:val="005030EE"/>
    <w:rsid w:val="00504C14"/>
    <w:rsid w:val="0050569F"/>
    <w:rsid w:val="00505DB3"/>
    <w:rsid w:val="00505F80"/>
    <w:rsid w:val="00507375"/>
    <w:rsid w:val="00507958"/>
    <w:rsid w:val="00507CA5"/>
    <w:rsid w:val="0051269D"/>
    <w:rsid w:val="00512B23"/>
    <w:rsid w:val="0051300A"/>
    <w:rsid w:val="00513A50"/>
    <w:rsid w:val="00513E69"/>
    <w:rsid w:val="00514406"/>
    <w:rsid w:val="005156A8"/>
    <w:rsid w:val="0052142C"/>
    <w:rsid w:val="005277BA"/>
    <w:rsid w:val="00530AC8"/>
    <w:rsid w:val="00540A37"/>
    <w:rsid w:val="00540B88"/>
    <w:rsid w:val="0054169C"/>
    <w:rsid w:val="0054391E"/>
    <w:rsid w:val="00544621"/>
    <w:rsid w:val="00546677"/>
    <w:rsid w:val="00550845"/>
    <w:rsid w:val="005549DC"/>
    <w:rsid w:val="005573FE"/>
    <w:rsid w:val="005606E1"/>
    <w:rsid w:val="0056144C"/>
    <w:rsid w:val="00565379"/>
    <w:rsid w:val="00570CFF"/>
    <w:rsid w:val="0057172F"/>
    <w:rsid w:val="00572188"/>
    <w:rsid w:val="00574025"/>
    <w:rsid w:val="005747A9"/>
    <w:rsid w:val="00580114"/>
    <w:rsid w:val="00581180"/>
    <w:rsid w:val="00582340"/>
    <w:rsid w:val="0058490A"/>
    <w:rsid w:val="00585CBB"/>
    <w:rsid w:val="005867F3"/>
    <w:rsid w:val="0058727F"/>
    <w:rsid w:val="00593B51"/>
    <w:rsid w:val="00594E6D"/>
    <w:rsid w:val="00594F95"/>
    <w:rsid w:val="00595471"/>
    <w:rsid w:val="00595774"/>
    <w:rsid w:val="0059684E"/>
    <w:rsid w:val="00596BC7"/>
    <w:rsid w:val="00596C7E"/>
    <w:rsid w:val="005979E1"/>
    <w:rsid w:val="005A023F"/>
    <w:rsid w:val="005A2CD0"/>
    <w:rsid w:val="005A5DE4"/>
    <w:rsid w:val="005A6502"/>
    <w:rsid w:val="005A69C3"/>
    <w:rsid w:val="005A700E"/>
    <w:rsid w:val="005B07F4"/>
    <w:rsid w:val="005B2D89"/>
    <w:rsid w:val="005B2F39"/>
    <w:rsid w:val="005B4C13"/>
    <w:rsid w:val="005B526C"/>
    <w:rsid w:val="005B65E5"/>
    <w:rsid w:val="005C25A7"/>
    <w:rsid w:val="005C260D"/>
    <w:rsid w:val="005C5812"/>
    <w:rsid w:val="005C644A"/>
    <w:rsid w:val="005C7AF8"/>
    <w:rsid w:val="005D0797"/>
    <w:rsid w:val="005D0A5F"/>
    <w:rsid w:val="005D2FBF"/>
    <w:rsid w:val="005D3F08"/>
    <w:rsid w:val="005D44C5"/>
    <w:rsid w:val="005D51A0"/>
    <w:rsid w:val="005E1AB3"/>
    <w:rsid w:val="005E3704"/>
    <w:rsid w:val="005E547C"/>
    <w:rsid w:val="005E590C"/>
    <w:rsid w:val="005E59B6"/>
    <w:rsid w:val="005F0F82"/>
    <w:rsid w:val="005F2011"/>
    <w:rsid w:val="005F3B0B"/>
    <w:rsid w:val="005F5931"/>
    <w:rsid w:val="005F6B58"/>
    <w:rsid w:val="005F7629"/>
    <w:rsid w:val="006013F3"/>
    <w:rsid w:val="00602B51"/>
    <w:rsid w:val="006038BA"/>
    <w:rsid w:val="00603B0A"/>
    <w:rsid w:val="00614A87"/>
    <w:rsid w:val="006150D3"/>
    <w:rsid w:val="00616979"/>
    <w:rsid w:val="00617909"/>
    <w:rsid w:val="00621F23"/>
    <w:rsid w:val="006222D4"/>
    <w:rsid w:val="00623B02"/>
    <w:rsid w:val="00624509"/>
    <w:rsid w:val="0063131C"/>
    <w:rsid w:val="006321A4"/>
    <w:rsid w:val="00632B6F"/>
    <w:rsid w:val="00634763"/>
    <w:rsid w:val="006347B9"/>
    <w:rsid w:val="006373AF"/>
    <w:rsid w:val="00640721"/>
    <w:rsid w:val="00643A97"/>
    <w:rsid w:val="00644333"/>
    <w:rsid w:val="0064447A"/>
    <w:rsid w:val="006454A8"/>
    <w:rsid w:val="00654D66"/>
    <w:rsid w:val="00655B54"/>
    <w:rsid w:val="00660224"/>
    <w:rsid w:val="00662BC2"/>
    <w:rsid w:val="00663BBA"/>
    <w:rsid w:val="006640F1"/>
    <w:rsid w:val="006656FF"/>
    <w:rsid w:val="00672ECA"/>
    <w:rsid w:val="00677BE7"/>
    <w:rsid w:val="00683398"/>
    <w:rsid w:val="00683B8E"/>
    <w:rsid w:val="0068416C"/>
    <w:rsid w:val="00685644"/>
    <w:rsid w:val="006859FA"/>
    <w:rsid w:val="00685D7F"/>
    <w:rsid w:val="006867D1"/>
    <w:rsid w:val="0068706B"/>
    <w:rsid w:val="00687CB7"/>
    <w:rsid w:val="00691355"/>
    <w:rsid w:val="00691356"/>
    <w:rsid w:val="00695215"/>
    <w:rsid w:val="006A0428"/>
    <w:rsid w:val="006A31DF"/>
    <w:rsid w:val="006A4090"/>
    <w:rsid w:val="006A5FFD"/>
    <w:rsid w:val="006A6481"/>
    <w:rsid w:val="006A7306"/>
    <w:rsid w:val="006B086F"/>
    <w:rsid w:val="006B2158"/>
    <w:rsid w:val="006B4DEF"/>
    <w:rsid w:val="006B507D"/>
    <w:rsid w:val="006B5610"/>
    <w:rsid w:val="006B7525"/>
    <w:rsid w:val="006C115C"/>
    <w:rsid w:val="006C1280"/>
    <w:rsid w:val="006C14DE"/>
    <w:rsid w:val="006C348F"/>
    <w:rsid w:val="006C6008"/>
    <w:rsid w:val="006C62E1"/>
    <w:rsid w:val="006D01A3"/>
    <w:rsid w:val="006D0F50"/>
    <w:rsid w:val="006D2B76"/>
    <w:rsid w:val="006D31C9"/>
    <w:rsid w:val="006D337B"/>
    <w:rsid w:val="006D3661"/>
    <w:rsid w:val="006D72FB"/>
    <w:rsid w:val="006E4D96"/>
    <w:rsid w:val="006E4E2F"/>
    <w:rsid w:val="006F0264"/>
    <w:rsid w:val="006F2C63"/>
    <w:rsid w:val="006F2FB3"/>
    <w:rsid w:val="006F3E58"/>
    <w:rsid w:val="006F5967"/>
    <w:rsid w:val="006F7037"/>
    <w:rsid w:val="007000C1"/>
    <w:rsid w:val="007005E9"/>
    <w:rsid w:val="00700B72"/>
    <w:rsid w:val="0070327C"/>
    <w:rsid w:val="00703C95"/>
    <w:rsid w:val="007042D2"/>
    <w:rsid w:val="0070474E"/>
    <w:rsid w:val="00706413"/>
    <w:rsid w:val="007065CE"/>
    <w:rsid w:val="00707105"/>
    <w:rsid w:val="00707A68"/>
    <w:rsid w:val="0071184F"/>
    <w:rsid w:val="00716062"/>
    <w:rsid w:val="0071622A"/>
    <w:rsid w:val="00716D95"/>
    <w:rsid w:val="00723B9E"/>
    <w:rsid w:val="007248F5"/>
    <w:rsid w:val="0073215B"/>
    <w:rsid w:val="00732B1F"/>
    <w:rsid w:val="00735135"/>
    <w:rsid w:val="007351E0"/>
    <w:rsid w:val="00735A1E"/>
    <w:rsid w:val="007376F2"/>
    <w:rsid w:val="007406BC"/>
    <w:rsid w:val="0074416E"/>
    <w:rsid w:val="0074460D"/>
    <w:rsid w:val="007447CE"/>
    <w:rsid w:val="00747C70"/>
    <w:rsid w:val="00751B96"/>
    <w:rsid w:val="00760DE7"/>
    <w:rsid w:val="00765B8D"/>
    <w:rsid w:val="0076711E"/>
    <w:rsid w:val="00767191"/>
    <w:rsid w:val="0077397B"/>
    <w:rsid w:val="00777311"/>
    <w:rsid w:val="00777AF9"/>
    <w:rsid w:val="007818BB"/>
    <w:rsid w:val="007842C2"/>
    <w:rsid w:val="00785076"/>
    <w:rsid w:val="00785763"/>
    <w:rsid w:val="00786EA6"/>
    <w:rsid w:val="007928A1"/>
    <w:rsid w:val="0079304A"/>
    <w:rsid w:val="007942DE"/>
    <w:rsid w:val="007A0562"/>
    <w:rsid w:val="007A1443"/>
    <w:rsid w:val="007A4184"/>
    <w:rsid w:val="007A54A5"/>
    <w:rsid w:val="007A5AEA"/>
    <w:rsid w:val="007A7BFA"/>
    <w:rsid w:val="007B03F3"/>
    <w:rsid w:val="007B20B4"/>
    <w:rsid w:val="007B692C"/>
    <w:rsid w:val="007B69CA"/>
    <w:rsid w:val="007C144D"/>
    <w:rsid w:val="007C16A9"/>
    <w:rsid w:val="007C1A71"/>
    <w:rsid w:val="007C2397"/>
    <w:rsid w:val="007C279E"/>
    <w:rsid w:val="007C2809"/>
    <w:rsid w:val="007C3464"/>
    <w:rsid w:val="007C4579"/>
    <w:rsid w:val="007C5405"/>
    <w:rsid w:val="007C60E3"/>
    <w:rsid w:val="007C71B5"/>
    <w:rsid w:val="007C78E1"/>
    <w:rsid w:val="007D3475"/>
    <w:rsid w:val="007D442D"/>
    <w:rsid w:val="007D4CF1"/>
    <w:rsid w:val="007D6122"/>
    <w:rsid w:val="007D628B"/>
    <w:rsid w:val="007E0607"/>
    <w:rsid w:val="007E084A"/>
    <w:rsid w:val="007E0A0F"/>
    <w:rsid w:val="007E0F31"/>
    <w:rsid w:val="007E1662"/>
    <w:rsid w:val="007F39E7"/>
    <w:rsid w:val="007F66A0"/>
    <w:rsid w:val="00800101"/>
    <w:rsid w:val="00801321"/>
    <w:rsid w:val="00806E5C"/>
    <w:rsid w:val="00807BDD"/>
    <w:rsid w:val="008126BD"/>
    <w:rsid w:val="00812F11"/>
    <w:rsid w:val="008131A0"/>
    <w:rsid w:val="00815867"/>
    <w:rsid w:val="00817E57"/>
    <w:rsid w:val="008212DB"/>
    <w:rsid w:val="00824E96"/>
    <w:rsid w:val="008250D6"/>
    <w:rsid w:val="00827136"/>
    <w:rsid w:val="008273E8"/>
    <w:rsid w:val="008276BA"/>
    <w:rsid w:val="00830249"/>
    <w:rsid w:val="00830CEC"/>
    <w:rsid w:val="00840024"/>
    <w:rsid w:val="00845249"/>
    <w:rsid w:val="00846236"/>
    <w:rsid w:val="0085170B"/>
    <w:rsid w:val="0085494E"/>
    <w:rsid w:val="0085640B"/>
    <w:rsid w:val="00856BF4"/>
    <w:rsid w:val="00860187"/>
    <w:rsid w:val="00861554"/>
    <w:rsid w:val="008619D6"/>
    <w:rsid w:val="00863868"/>
    <w:rsid w:val="00864C1D"/>
    <w:rsid w:val="00867503"/>
    <w:rsid w:val="00867CAC"/>
    <w:rsid w:val="008704DB"/>
    <w:rsid w:val="008744AE"/>
    <w:rsid w:val="00876010"/>
    <w:rsid w:val="00881C7A"/>
    <w:rsid w:val="00882408"/>
    <w:rsid w:val="00884435"/>
    <w:rsid w:val="008854D3"/>
    <w:rsid w:val="008869DC"/>
    <w:rsid w:val="008909F6"/>
    <w:rsid w:val="00892409"/>
    <w:rsid w:val="008940E7"/>
    <w:rsid w:val="008968EE"/>
    <w:rsid w:val="00897223"/>
    <w:rsid w:val="00897E12"/>
    <w:rsid w:val="008A14DD"/>
    <w:rsid w:val="008A21EF"/>
    <w:rsid w:val="008A221D"/>
    <w:rsid w:val="008A4BC5"/>
    <w:rsid w:val="008A5EFC"/>
    <w:rsid w:val="008A65CE"/>
    <w:rsid w:val="008A6BB6"/>
    <w:rsid w:val="008B33E1"/>
    <w:rsid w:val="008B5192"/>
    <w:rsid w:val="008B75CF"/>
    <w:rsid w:val="008B7759"/>
    <w:rsid w:val="008C2DA1"/>
    <w:rsid w:val="008C41A4"/>
    <w:rsid w:val="008C4AAB"/>
    <w:rsid w:val="008C6012"/>
    <w:rsid w:val="008D1016"/>
    <w:rsid w:val="008D221C"/>
    <w:rsid w:val="008D2D36"/>
    <w:rsid w:val="008D58BA"/>
    <w:rsid w:val="008D6702"/>
    <w:rsid w:val="008E00A0"/>
    <w:rsid w:val="008E0D3D"/>
    <w:rsid w:val="008E3D67"/>
    <w:rsid w:val="008E47CE"/>
    <w:rsid w:val="008F2475"/>
    <w:rsid w:val="008F3623"/>
    <w:rsid w:val="008F4241"/>
    <w:rsid w:val="008F5F9B"/>
    <w:rsid w:val="009000FD"/>
    <w:rsid w:val="00903730"/>
    <w:rsid w:val="00910B6F"/>
    <w:rsid w:val="00912FA9"/>
    <w:rsid w:val="0091420E"/>
    <w:rsid w:val="00914686"/>
    <w:rsid w:val="0091728E"/>
    <w:rsid w:val="00917F4A"/>
    <w:rsid w:val="009210BB"/>
    <w:rsid w:val="00922010"/>
    <w:rsid w:val="009240FE"/>
    <w:rsid w:val="00926672"/>
    <w:rsid w:val="00926B2E"/>
    <w:rsid w:val="00931054"/>
    <w:rsid w:val="0093196E"/>
    <w:rsid w:val="00932C04"/>
    <w:rsid w:val="00933510"/>
    <w:rsid w:val="009343B5"/>
    <w:rsid w:val="009350E5"/>
    <w:rsid w:val="009357E5"/>
    <w:rsid w:val="00936284"/>
    <w:rsid w:val="009370F6"/>
    <w:rsid w:val="00942454"/>
    <w:rsid w:val="00943EA5"/>
    <w:rsid w:val="0094431F"/>
    <w:rsid w:val="009447EE"/>
    <w:rsid w:val="0094585A"/>
    <w:rsid w:val="0094592B"/>
    <w:rsid w:val="00945F3A"/>
    <w:rsid w:val="0094785F"/>
    <w:rsid w:val="00950EAD"/>
    <w:rsid w:val="009520DA"/>
    <w:rsid w:val="00952215"/>
    <w:rsid w:val="00953B6C"/>
    <w:rsid w:val="009543E3"/>
    <w:rsid w:val="00956DCB"/>
    <w:rsid w:val="00956F8A"/>
    <w:rsid w:val="009571E4"/>
    <w:rsid w:val="00960186"/>
    <w:rsid w:val="00960E6E"/>
    <w:rsid w:val="009611D3"/>
    <w:rsid w:val="00961888"/>
    <w:rsid w:val="009626EA"/>
    <w:rsid w:val="009651C2"/>
    <w:rsid w:val="00966415"/>
    <w:rsid w:val="00967D82"/>
    <w:rsid w:val="00973ACF"/>
    <w:rsid w:val="0097427D"/>
    <w:rsid w:val="00975227"/>
    <w:rsid w:val="00980BF0"/>
    <w:rsid w:val="009832F7"/>
    <w:rsid w:val="00985DFC"/>
    <w:rsid w:val="00991E36"/>
    <w:rsid w:val="00992800"/>
    <w:rsid w:val="00995F9C"/>
    <w:rsid w:val="00996166"/>
    <w:rsid w:val="00997C9C"/>
    <w:rsid w:val="009A3C44"/>
    <w:rsid w:val="009A7930"/>
    <w:rsid w:val="009B1519"/>
    <w:rsid w:val="009B2A02"/>
    <w:rsid w:val="009B71DA"/>
    <w:rsid w:val="009C7B2B"/>
    <w:rsid w:val="009D094D"/>
    <w:rsid w:val="009D1091"/>
    <w:rsid w:val="009D17B5"/>
    <w:rsid w:val="009D29C4"/>
    <w:rsid w:val="009D3035"/>
    <w:rsid w:val="009D371E"/>
    <w:rsid w:val="009D395A"/>
    <w:rsid w:val="009E0331"/>
    <w:rsid w:val="009E0C4B"/>
    <w:rsid w:val="009E23A3"/>
    <w:rsid w:val="009E284C"/>
    <w:rsid w:val="009E3288"/>
    <w:rsid w:val="009E401B"/>
    <w:rsid w:val="009E4C2D"/>
    <w:rsid w:val="009E560E"/>
    <w:rsid w:val="009E699A"/>
    <w:rsid w:val="009E7B17"/>
    <w:rsid w:val="009F1035"/>
    <w:rsid w:val="009F21B7"/>
    <w:rsid w:val="009F4603"/>
    <w:rsid w:val="009F69C2"/>
    <w:rsid w:val="009F7D3C"/>
    <w:rsid w:val="00A01A29"/>
    <w:rsid w:val="00A066FC"/>
    <w:rsid w:val="00A10ED0"/>
    <w:rsid w:val="00A164BF"/>
    <w:rsid w:val="00A204C8"/>
    <w:rsid w:val="00A209C9"/>
    <w:rsid w:val="00A20AAA"/>
    <w:rsid w:val="00A20F50"/>
    <w:rsid w:val="00A2177A"/>
    <w:rsid w:val="00A23238"/>
    <w:rsid w:val="00A30702"/>
    <w:rsid w:val="00A36B2C"/>
    <w:rsid w:val="00A375D9"/>
    <w:rsid w:val="00A41319"/>
    <w:rsid w:val="00A419B5"/>
    <w:rsid w:val="00A4346C"/>
    <w:rsid w:val="00A443F8"/>
    <w:rsid w:val="00A45739"/>
    <w:rsid w:val="00A50902"/>
    <w:rsid w:val="00A51D29"/>
    <w:rsid w:val="00A57E18"/>
    <w:rsid w:val="00A61810"/>
    <w:rsid w:val="00A6597A"/>
    <w:rsid w:val="00A66C15"/>
    <w:rsid w:val="00A70C86"/>
    <w:rsid w:val="00A71684"/>
    <w:rsid w:val="00A7263A"/>
    <w:rsid w:val="00A72809"/>
    <w:rsid w:val="00A739EE"/>
    <w:rsid w:val="00A73E35"/>
    <w:rsid w:val="00A74061"/>
    <w:rsid w:val="00A77D14"/>
    <w:rsid w:val="00A80CF6"/>
    <w:rsid w:val="00A82B85"/>
    <w:rsid w:val="00A8588A"/>
    <w:rsid w:val="00A85CB5"/>
    <w:rsid w:val="00A91C8E"/>
    <w:rsid w:val="00A92FE3"/>
    <w:rsid w:val="00A9374E"/>
    <w:rsid w:val="00A946DE"/>
    <w:rsid w:val="00A95953"/>
    <w:rsid w:val="00A962DF"/>
    <w:rsid w:val="00AA2497"/>
    <w:rsid w:val="00AA3C3F"/>
    <w:rsid w:val="00AA7549"/>
    <w:rsid w:val="00AB1493"/>
    <w:rsid w:val="00AB4399"/>
    <w:rsid w:val="00AB45B3"/>
    <w:rsid w:val="00AB54E4"/>
    <w:rsid w:val="00AB6E06"/>
    <w:rsid w:val="00AC077E"/>
    <w:rsid w:val="00AC1FEA"/>
    <w:rsid w:val="00AC29BA"/>
    <w:rsid w:val="00AC3806"/>
    <w:rsid w:val="00AC3807"/>
    <w:rsid w:val="00AC508F"/>
    <w:rsid w:val="00AC5FF9"/>
    <w:rsid w:val="00AC69D0"/>
    <w:rsid w:val="00AC72CE"/>
    <w:rsid w:val="00AD152D"/>
    <w:rsid w:val="00AD1BE9"/>
    <w:rsid w:val="00AD2B56"/>
    <w:rsid w:val="00AD2B9D"/>
    <w:rsid w:val="00AD46D0"/>
    <w:rsid w:val="00AD52E4"/>
    <w:rsid w:val="00AD611A"/>
    <w:rsid w:val="00AE0D98"/>
    <w:rsid w:val="00AE175A"/>
    <w:rsid w:val="00AE52BB"/>
    <w:rsid w:val="00AE5BFA"/>
    <w:rsid w:val="00AF36F6"/>
    <w:rsid w:val="00AF5BC9"/>
    <w:rsid w:val="00AF696D"/>
    <w:rsid w:val="00AF76C5"/>
    <w:rsid w:val="00B00104"/>
    <w:rsid w:val="00B00AA7"/>
    <w:rsid w:val="00B025DD"/>
    <w:rsid w:val="00B04CA7"/>
    <w:rsid w:val="00B04FB6"/>
    <w:rsid w:val="00B10DC0"/>
    <w:rsid w:val="00B131AF"/>
    <w:rsid w:val="00B1321C"/>
    <w:rsid w:val="00B149A2"/>
    <w:rsid w:val="00B165E8"/>
    <w:rsid w:val="00B1722B"/>
    <w:rsid w:val="00B20088"/>
    <w:rsid w:val="00B20900"/>
    <w:rsid w:val="00B21906"/>
    <w:rsid w:val="00B233B8"/>
    <w:rsid w:val="00B30503"/>
    <w:rsid w:val="00B35A5E"/>
    <w:rsid w:val="00B40606"/>
    <w:rsid w:val="00B4200D"/>
    <w:rsid w:val="00B4322F"/>
    <w:rsid w:val="00B45E38"/>
    <w:rsid w:val="00B46FC7"/>
    <w:rsid w:val="00B472B8"/>
    <w:rsid w:val="00B47C3C"/>
    <w:rsid w:val="00B51F0E"/>
    <w:rsid w:val="00B53CA2"/>
    <w:rsid w:val="00B55457"/>
    <w:rsid w:val="00B555A7"/>
    <w:rsid w:val="00B555CA"/>
    <w:rsid w:val="00B55C89"/>
    <w:rsid w:val="00B57FCE"/>
    <w:rsid w:val="00B609B8"/>
    <w:rsid w:val="00B66206"/>
    <w:rsid w:val="00B7207A"/>
    <w:rsid w:val="00B729CC"/>
    <w:rsid w:val="00B73157"/>
    <w:rsid w:val="00B73F3E"/>
    <w:rsid w:val="00B740BE"/>
    <w:rsid w:val="00B7439F"/>
    <w:rsid w:val="00B74B0A"/>
    <w:rsid w:val="00B75DA3"/>
    <w:rsid w:val="00B7684D"/>
    <w:rsid w:val="00B76DB7"/>
    <w:rsid w:val="00B77DCA"/>
    <w:rsid w:val="00B77E1E"/>
    <w:rsid w:val="00B8002A"/>
    <w:rsid w:val="00B8104F"/>
    <w:rsid w:val="00B829F8"/>
    <w:rsid w:val="00B833EA"/>
    <w:rsid w:val="00B90550"/>
    <w:rsid w:val="00B910EA"/>
    <w:rsid w:val="00B91539"/>
    <w:rsid w:val="00B918CF"/>
    <w:rsid w:val="00B92EBC"/>
    <w:rsid w:val="00B9553D"/>
    <w:rsid w:val="00B96097"/>
    <w:rsid w:val="00B97522"/>
    <w:rsid w:val="00B97DD5"/>
    <w:rsid w:val="00BA36CA"/>
    <w:rsid w:val="00BA728E"/>
    <w:rsid w:val="00BA7FE9"/>
    <w:rsid w:val="00BB0184"/>
    <w:rsid w:val="00BB0782"/>
    <w:rsid w:val="00BB300B"/>
    <w:rsid w:val="00BB3B69"/>
    <w:rsid w:val="00BB5D61"/>
    <w:rsid w:val="00BB5FF6"/>
    <w:rsid w:val="00BC1817"/>
    <w:rsid w:val="00BC356D"/>
    <w:rsid w:val="00BC5040"/>
    <w:rsid w:val="00BC5543"/>
    <w:rsid w:val="00BC5806"/>
    <w:rsid w:val="00BD166D"/>
    <w:rsid w:val="00BD1CB6"/>
    <w:rsid w:val="00BD27F3"/>
    <w:rsid w:val="00BD2D5B"/>
    <w:rsid w:val="00BD3CC9"/>
    <w:rsid w:val="00BD4FCE"/>
    <w:rsid w:val="00BD5DA2"/>
    <w:rsid w:val="00BD667F"/>
    <w:rsid w:val="00BD6C7C"/>
    <w:rsid w:val="00BE1078"/>
    <w:rsid w:val="00BE30F2"/>
    <w:rsid w:val="00BE5605"/>
    <w:rsid w:val="00BE59E0"/>
    <w:rsid w:val="00BE688C"/>
    <w:rsid w:val="00BF46CC"/>
    <w:rsid w:val="00BF57A8"/>
    <w:rsid w:val="00BF5BA9"/>
    <w:rsid w:val="00BF5C61"/>
    <w:rsid w:val="00BF6B01"/>
    <w:rsid w:val="00C007E3"/>
    <w:rsid w:val="00C01685"/>
    <w:rsid w:val="00C03F96"/>
    <w:rsid w:val="00C1095A"/>
    <w:rsid w:val="00C1214A"/>
    <w:rsid w:val="00C14538"/>
    <w:rsid w:val="00C14A9D"/>
    <w:rsid w:val="00C16181"/>
    <w:rsid w:val="00C1719A"/>
    <w:rsid w:val="00C20F25"/>
    <w:rsid w:val="00C270FB"/>
    <w:rsid w:val="00C3398B"/>
    <w:rsid w:val="00C34174"/>
    <w:rsid w:val="00C34A31"/>
    <w:rsid w:val="00C35EC5"/>
    <w:rsid w:val="00C37DFD"/>
    <w:rsid w:val="00C436CE"/>
    <w:rsid w:val="00C43FB5"/>
    <w:rsid w:val="00C4414C"/>
    <w:rsid w:val="00C44E77"/>
    <w:rsid w:val="00C44FAE"/>
    <w:rsid w:val="00C45AE4"/>
    <w:rsid w:val="00C46CF8"/>
    <w:rsid w:val="00C470DD"/>
    <w:rsid w:val="00C5159E"/>
    <w:rsid w:val="00C5464A"/>
    <w:rsid w:val="00C54A5B"/>
    <w:rsid w:val="00C56AF2"/>
    <w:rsid w:val="00C56DF8"/>
    <w:rsid w:val="00C579C5"/>
    <w:rsid w:val="00C60700"/>
    <w:rsid w:val="00C628A9"/>
    <w:rsid w:val="00C63A2C"/>
    <w:rsid w:val="00C646D3"/>
    <w:rsid w:val="00C712FB"/>
    <w:rsid w:val="00C7188C"/>
    <w:rsid w:val="00C74D73"/>
    <w:rsid w:val="00C758C5"/>
    <w:rsid w:val="00C75C84"/>
    <w:rsid w:val="00C75D81"/>
    <w:rsid w:val="00C75EE7"/>
    <w:rsid w:val="00C75EED"/>
    <w:rsid w:val="00C77077"/>
    <w:rsid w:val="00C83FB5"/>
    <w:rsid w:val="00C8606C"/>
    <w:rsid w:val="00C87404"/>
    <w:rsid w:val="00C93DCF"/>
    <w:rsid w:val="00CA0593"/>
    <w:rsid w:val="00CA210E"/>
    <w:rsid w:val="00CA2AA3"/>
    <w:rsid w:val="00CA2F9F"/>
    <w:rsid w:val="00CA3405"/>
    <w:rsid w:val="00CA5A51"/>
    <w:rsid w:val="00CB146A"/>
    <w:rsid w:val="00CB3417"/>
    <w:rsid w:val="00CB3DF3"/>
    <w:rsid w:val="00CB5551"/>
    <w:rsid w:val="00CB65F5"/>
    <w:rsid w:val="00CB6873"/>
    <w:rsid w:val="00CC0555"/>
    <w:rsid w:val="00CC0D8C"/>
    <w:rsid w:val="00CC1DF7"/>
    <w:rsid w:val="00CC378A"/>
    <w:rsid w:val="00CC406B"/>
    <w:rsid w:val="00CC619A"/>
    <w:rsid w:val="00CC7087"/>
    <w:rsid w:val="00CC70C2"/>
    <w:rsid w:val="00CD01B7"/>
    <w:rsid w:val="00CD2889"/>
    <w:rsid w:val="00CD2B5F"/>
    <w:rsid w:val="00CD2D21"/>
    <w:rsid w:val="00CD413D"/>
    <w:rsid w:val="00CD4FF1"/>
    <w:rsid w:val="00CD5349"/>
    <w:rsid w:val="00CD6090"/>
    <w:rsid w:val="00CD6C03"/>
    <w:rsid w:val="00CD724E"/>
    <w:rsid w:val="00CD7C8B"/>
    <w:rsid w:val="00CE2390"/>
    <w:rsid w:val="00CE39DD"/>
    <w:rsid w:val="00CE5E0E"/>
    <w:rsid w:val="00CE7961"/>
    <w:rsid w:val="00CF0C79"/>
    <w:rsid w:val="00CF1847"/>
    <w:rsid w:val="00CF189C"/>
    <w:rsid w:val="00CF21A0"/>
    <w:rsid w:val="00CF7AEE"/>
    <w:rsid w:val="00D00A24"/>
    <w:rsid w:val="00D0267B"/>
    <w:rsid w:val="00D0371D"/>
    <w:rsid w:val="00D0568F"/>
    <w:rsid w:val="00D142EC"/>
    <w:rsid w:val="00D14795"/>
    <w:rsid w:val="00D215DD"/>
    <w:rsid w:val="00D2379F"/>
    <w:rsid w:val="00D304FC"/>
    <w:rsid w:val="00D30F7D"/>
    <w:rsid w:val="00D314CA"/>
    <w:rsid w:val="00D31B47"/>
    <w:rsid w:val="00D3312D"/>
    <w:rsid w:val="00D341A7"/>
    <w:rsid w:val="00D34DD1"/>
    <w:rsid w:val="00D4057B"/>
    <w:rsid w:val="00D40CD0"/>
    <w:rsid w:val="00D419BE"/>
    <w:rsid w:val="00D4227D"/>
    <w:rsid w:val="00D4270B"/>
    <w:rsid w:val="00D44A84"/>
    <w:rsid w:val="00D45EA6"/>
    <w:rsid w:val="00D46A90"/>
    <w:rsid w:val="00D509AB"/>
    <w:rsid w:val="00D5688A"/>
    <w:rsid w:val="00D57DA0"/>
    <w:rsid w:val="00D61A4F"/>
    <w:rsid w:val="00D62BAB"/>
    <w:rsid w:val="00D637A0"/>
    <w:rsid w:val="00D64344"/>
    <w:rsid w:val="00D658D8"/>
    <w:rsid w:val="00D6596A"/>
    <w:rsid w:val="00D65F14"/>
    <w:rsid w:val="00D66800"/>
    <w:rsid w:val="00D678E7"/>
    <w:rsid w:val="00D74AAC"/>
    <w:rsid w:val="00D7698C"/>
    <w:rsid w:val="00D771B5"/>
    <w:rsid w:val="00D85336"/>
    <w:rsid w:val="00D87833"/>
    <w:rsid w:val="00D904F8"/>
    <w:rsid w:val="00D90A3A"/>
    <w:rsid w:val="00D91D46"/>
    <w:rsid w:val="00D96649"/>
    <w:rsid w:val="00D9676D"/>
    <w:rsid w:val="00D9739B"/>
    <w:rsid w:val="00DA0DEB"/>
    <w:rsid w:val="00DA3CD7"/>
    <w:rsid w:val="00DA564D"/>
    <w:rsid w:val="00DA7381"/>
    <w:rsid w:val="00DA7745"/>
    <w:rsid w:val="00DB136A"/>
    <w:rsid w:val="00DB4344"/>
    <w:rsid w:val="00DB465E"/>
    <w:rsid w:val="00DC1545"/>
    <w:rsid w:val="00DC3FC2"/>
    <w:rsid w:val="00DD176F"/>
    <w:rsid w:val="00DD1B0E"/>
    <w:rsid w:val="00DD1B56"/>
    <w:rsid w:val="00DD245A"/>
    <w:rsid w:val="00DD28C2"/>
    <w:rsid w:val="00DD2C6D"/>
    <w:rsid w:val="00DD2F07"/>
    <w:rsid w:val="00DD4850"/>
    <w:rsid w:val="00DE04CE"/>
    <w:rsid w:val="00DE1C06"/>
    <w:rsid w:val="00DE3394"/>
    <w:rsid w:val="00DE428F"/>
    <w:rsid w:val="00DE4C9F"/>
    <w:rsid w:val="00DE52C6"/>
    <w:rsid w:val="00DE5CFB"/>
    <w:rsid w:val="00DF11E2"/>
    <w:rsid w:val="00DF1A11"/>
    <w:rsid w:val="00DF2DB9"/>
    <w:rsid w:val="00DF2F98"/>
    <w:rsid w:val="00DF4045"/>
    <w:rsid w:val="00DF4252"/>
    <w:rsid w:val="00DF5048"/>
    <w:rsid w:val="00E036EA"/>
    <w:rsid w:val="00E0495F"/>
    <w:rsid w:val="00E05154"/>
    <w:rsid w:val="00E1146C"/>
    <w:rsid w:val="00E15254"/>
    <w:rsid w:val="00E21BAF"/>
    <w:rsid w:val="00E227D0"/>
    <w:rsid w:val="00E23FC8"/>
    <w:rsid w:val="00E25CF7"/>
    <w:rsid w:val="00E3479A"/>
    <w:rsid w:val="00E36EF3"/>
    <w:rsid w:val="00E3794B"/>
    <w:rsid w:val="00E4554F"/>
    <w:rsid w:val="00E45CE9"/>
    <w:rsid w:val="00E55593"/>
    <w:rsid w:val="00E5666B"/>
    <w:rsid w:val="00E5732D"/>
    <w:rsid w:val="00E57C31"/>
    <w:rsid w:val="00E6072C"/>
    <w:rsid w:val="00E6215C"/>
    <w:rsid w:val="00E63839"/>
    <w:rsid w:val="00E6775F"/>
    <w:rsid w:val="00E73B63"/>
    <w:rsid w:val="00E745B4"/>
    <w:rsid w:val="00E765B9"/>
    <w:rsid w:val="00E82EE9"/>
    <w:rsid w:val="00E84FC9"/>
    <w:rsid w:val="00E87722"/>
    <w:rsid w:val="00E928F0"/>
    <w:rsid w:val="00E92A30"/>
    <w:rsid w:val="00EA5A10"/>
    <w:rsid w:val="00EA5C85"/>
    <w:rsid w:val="00EA6127"/>
    <w:rsid w:val="00EA6EA3"/>
    <w:rsid w:val="00EA7687"/>
    <w:rsid w:val="00EA7D35"/>
    <w:rsid w:val="00EB29B7"/>
    <w:rsid w:val="00EB349F"/>
    <w:rsid w:val="00EB7F42"/>
    <w:rsid w:val="00EC0439"/>
    <w:rsid w:val="00EC06B0"/>
    <w:rsid w:val="00EC438D"/>
    <w:rsid w:val="00EC4A83"/>
    <w:rsid w:val="00EC4D6D"/>
    <w:rsid w:val="00EC6E46"/>
    <w:rsid w:val="00EC7504"/>
    <w:rsid w:val="00ED09F3"/>
    <w:rsid w:val="00ED362A"/>
    <w:rsid w:val="00ED455F"/>
    <w:rsid w:val="00ED68F3"/>
    <w:rsid w:val="00EE049B"/>
    <w:rsid w:val="00EE0794"/>
    <w:rsid w:val="00EE3F7C"/>
    <w:rsid w:val="00EE44D6"/>
    <w:rsid w:val="00EF03AF"/>
    <w:rsid w:val="00EF185B"/>
    <w:rsid w:val="00EF186A"/>
    <w:rsid w:val="00F0090A"/>
    <w:rsid w:val="00F06CC3"/>
    <w:rsid w:val="00F10ED9"/>
    <w:rsid w:val="00F113F9"/>
    <w:rsid w:val="00F11DCF"/>
    <w:rsid w:val="00F138BA"/>
    <w:rsid w:val="00F20B30"/>
    <w:rsid w:val="00F21FE5"/>
    <w:rsid w:val="00F232E1"/>
    <w:rsid w:val="00F25259"/>
    <w:rsid w:val="00F36DD0"/>
    <w:rsid w:val="00F3780E"/>
    <w:rsid w:val="00F40BF2"/>
    <w:rsid w:val="00F444F2"/>
    <w:rsid w:val="00F450F3"/>
    <w:rsid w:val="00F4544D"/>
    <w:rsid w:val="00F455AC"/>
    <w:rsid w:val="00F461DA"/>
    <w:rsid w:val="00F463EE"/>
    <w:rsid w:val="00F46BCD"/>
    <w:rsid w:val="00F46CF0"/>
    <w:rsid w:val="00F476D7"/>
    <w:rsid w:val="00F50EA3"/>
    <w:rsid w:val="00F51A02"/>
    <w:rsid w:val="00F53BCA"/>
    <w:rsid w:val="00F53F26"/>
    <w:rsid w:val="00F55BAA"/>
    <w:rsid w:val="00F569B3"/>
    <w:rsid w:val="00F56E57"/>
    <w:rsid w:val="00F6121E"/>
    <w:rsid w:val="00F62726"/>
    <w:rsid w:val="00F65664"/>
    <w:rsid w:val="00F67602"/>
    <w:rsid w:val="00F736BF"/>
    <w:rsid w:val="00F748E7"/>
    <w:rsid w:val="00F76F07"/>
    <w:rsid w:val="00F851B9"/>
    <w:rsid w:val="00F855DD"/>
    <w:rsid w:val="00F857A6"/>
    <w:rsid w:val="00F86E0C"/>
    <w:rsid w:val="00F9385E"/>
    <w:rsid w:val="00F955D5"/>
    <w:rsid w:val="00F96B13"/>
    <w:rsid w:val="00FA0B93"/>
    <w:rsid w:val="00FA0D2F"/>
    <w:rsid w:val="00FA1C99"/>
    <w:rsid w:val="00FA33CD"/>
    <w:rsid w:val="00FA3CE7"/>
    <w:rsid w:val="00FA460B"/>
    <w:rsid w:val="00FA5C5E"/>
    <w:rsid w:val="00FA61E0"/>
    <w:rsid w:val="00FA6D58"/>
    <w:rsid w:val="00FA7816"/>
    <w:rsid w:val="00FB1AAA"/>
    <w:rsid w:val="00FB2257"/>
    <w:rsid w:val="00FB22E8"/>
    <w:rsid w:val="00FB2F61"/>
    <w:rsid w:val="00FB3251"/>
    <w:rsid w:val="00FB411C"/>
    <w:rsid w:val="00FB51ED"/>
    <w:rsid w:val="00FC105D"/>
    <w:rsid w:val="00FC305A"/>
    <w:rsid w:val="00FC4077"/>
    <w:rsid w:val="00FC47E5"/>
    <w:rsid w:val="00FC564B"/>
    <w:rsid w:val="00FD1F86"/>
    <w:rsid w:val="00FD3DD0"/>
    <w:rsid w:val="00FD46F8"/>
    <w:rsid w:val="00FD4CCC"/>
    <w:rsid w:val="00FD522E"/>
    <w:rsid w:val="00FD7397"/>
    <w:rsid w:val="00FE0D68"/>
    <w:rsid w:val="00FE5F51"/>
    <w:rsid w:val="00FE63A6"/>
    <w:rsid w:val="00FE6757"/>
    <w:rsid w:val="00FE6A3C"/>
    <w:rsid w:val="00FF00AD"/>
    <w:rsid w:val="00FF17F0"/>
    <w:rsid w:val="00FF3DFC"/>
    <w:rsid w:val="00FF5C04"/>
    <w:rsid w:val="00FF705F"/>
    <w:rsid w:val="00FF75E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CA25"/>
  <w15:chartTrackingRefBased/>
  <w15:docId w15:val="{BD603524-1E66-4CC4-89B3-E4A86CC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9DC"/>
    <w:pPr>
      <w:spacing w:after="240" w:line="230" w:lineRule="atLeast"/>
      <w:jc w:val="both"/>
    </w:pPr>
    <w:rPr>
      <w:rFonts w:ascii="Arial" w:hAnsi="Arial" w:cs="Times New Roman"/>
      <w:sz w:val="20"/>
      <w:szCs w:val="20"/>
      <w:lang w:val="en-GB" w:eastAsia="ja-JP"/>
    </w:rPr>
  </w:style>
  <w:style w:type="paragraph" w:styleId="Heading1">
    <w:name w:val="heading 1"/>
    <w:basedOn w:val="Normal"/>
    <w:next w:val="Normal"/>
    <w:link w:val="Heading1Char"/>
    <w:qFormat/>
    <w:rsid w:val="008869DC"/>
    <w:pPr>
      <w:keepNext/>
      <w:numPr>
        <w:numId w:val="58"/>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qFormat/>
    <w:rsid w:val="008869DC"/>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8869DC"/>
    <w:pPr>
      <w:numPr>
        <w:ilvl w:val="2"/>
      </w:numPr>
      <w:tabs>
        <w:tab w:val="clear" w:pos="400"/>
        <w:tab w:val="clear" w:pos="560"/>
        <w:tab w:val="left" w:pos="660"/>
        <w:tab w:val="left" w:pos="880"/>
      </w:tabs>
      <w:spacing w:before="60" w:line="230" w:lineRule="exact"/>
      <w:jc w:val="left"/>
      <w:outlineLvl w:val="2"/>
    </w:pPr>
    <w:rPr>
      <w:sz w:val="20"/>
    </w:rPr>
  </w:style>
  <w:style w:type="paragraph" w:styleId="Heading4">
    <w:name w:val="heading 4"/>
    <w:basedOn w:val="Heading3"/>
    <w:next w:val="Normal"/>
    <w:link w:val="Heading4Char"/>
    <w:qFormat/>
    <w:rsid w:val="008869DC"/>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8869DC"/>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8869DC"/>
    <w:pPr>
      <w:numPr>
        <w:ilvl w:val="5"/>
      </w:numPr>
      <w:outlineLvl w:val="5"/>
    </w:pPr>
  </w:style>
  <w:style w:type="paragraph" w:styleId="Heading7">
    <w:name w:val="heading 7"/>
    <w:basedOn w:val="Heading6"/>
    <w:next w:val="Normal"/>
    <w:link w:val="Heading7Char"/>
    <w:qFormat/>
    <w:rsid w:val="008869DC"/>
    <w:pPr>
      <w:numPr>
        <w:ilvl w:val="6"/>
      </w:numPr>
      <w:outlineLvl w:val="6"/>
    </w:pPr>
  </w:style>
  <w:style w:type="paragraph" w:styleId="Heading8">
    <w:name w:val="heading 8"/>
    <w:basedOn w:val="Heading6"/>
    <w:next w:val="Normal"/>
    <w:link w:val="Heading8Char"/>
    <w:qFormat/>
    <w:rsid w:val="008869DC"/>
    <w:pPr>
      <w:numPr>
        <w:ilvl w:val="7"/>
      </w:numPr>
      <w:outlineLvl w:val="7"/>
    </w:pPr>
  </w:style>
  <w:style w:type="paragraph" w:styleId="Heading9">
    <w:name w:val="heading 9"/>
    <w:basedOn w:val="Heading6"/>
    <w:next w:val="Normal"/>
    <w:link w:val="Heading9Char"/>
    <w:qFormat/>
    <w:rsid w:val="008869D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869DC"/>
    <w:rPr>
      <w:rFonts w:ascii="Arial" w:eastAsia="MS Mincho" w:hAnsi="Arial" w:cs="Times New Roman"/>
      <w:b/>
      <w:bCs/>
      <w:szCs w:val="20"/>
      <w:lang w:val="en-GB" w:eastAsia="ja-JP"/>
    </w:rPr>
  </w:style>
  <w:style w:type="character" w:customStyle="1" w:styleId="Heading1Char">
    <w:name w:val="Heading 1 Char"/>
    <w:link w:val="Heading1"/>
    <w:rsid w:val="008869DC"/>
    <w:rPr>
      <w:rFonts w:ascii="Arial" w:eastAsia="MS Mincho" w:hAnsi="Arial" w:cs="Times New Roman"/>
      <w:b/>
      <w:bCs/>
      <w:sz w:val="24"/>
      <w:szCs w:val="20"/>
      <w:lang w:val="en-GB" w:eastAsia="ja-JP"/>
    </w:rPr>
  </w:style>
  <w:style w:type="character" w:customStyle="1" w:styleId="Heading3Char">
    <w:name w:val="Heading 3 Char"/>
    <w:link w:val="Heading3"/>
    <w:qFormat/>
    <w:rsid w:val="008869DC"/>
    <w:rPr>
      <w:rFonts w:ascii="Arial" w:eastAsia="MS Mincho" w:hAnsi="Arial" w:cs="Times New Roman"/>
      <w:b/>
      <w:bCs/>
      <w:sz w:val="20"/>
      <w:szCs w:val="20"/>
      <w:lang w:val="en-GB" w:eastAsia="ja-JP"/>
    </w:rPr>
  </w:style>
  <w:style w:type="character" w:customStyle="1" w:styleId="Heading4Char">
    <w:name w:val="Heading 4 Char"/>
    <w:link w:val="Heading4"/>
    <w:rsid w:val="008869DC"/>
    <w:rPr>
      <w:rFonts w:ascii="Arial" w:eastAsia="MS Mincho" w:hAnsi="Arial" w:cs="Times New Roman"/>
      <w:b/>
      <w:bCs/>
      <w:sz w:val="20"/>
      <w:szCs w:val="20"/>
      <w:lang w:val="en-GB" w:eastAsia="ja-JP"/>
    </w:rPr>
  </w:style>
  <w:style w:type="character" w:customStyle="1" w:styleId="Heading5Char">
    <w:name w:val="Heading 5 Char"/>
    <w:link w:val="Heading5"/>
    <w:rsid w:val="008869DC"/>
    <w:rPr>
      <w:rFonts w:ascii="Arial" w:eastAsia="MS Mincho" w:hAnsi="Arial" w:cs="Times New Roman"/>
      <w:b/>
      <w:bCs/>
      <w:sz w:val="20"/>
      <w:szCs w:val="20"/>
      <w:lang w:val="en-GB" w:eastAsia="ja-JP"/>
    </w:rPr>
  </w:style>
  <w:style w:type="character" w:customStyle="1" w:styleId="Heading6Char">
    <w:name w:val="Heading 6 Char"/>
    <w:link w:val="Heading6"/>
    <w:rsid w:val="008869DC"/>
    <w:rPr>
      <w:rFonts w:ascii="Arial" w:eastAsia="MS Mincho" w:hAnsi="Arial" w:cs="Times New Roman"/>
      <w:b/>
      <w:bCs/>
      <w:sz w:val="20"/>
      <w:szCs w:val="20"/>
      <w:lang w:val="en-GB" w:eastAsia="ja-JP"/>
    </w:rPr>
  </w:style>
  <w:style w:type="character" w:customStyle="1" w:styleId="Heading7Char">
    <w:name w:val="Heading 7 Char"/>
    <w:link w:val="Heading7"/>
    <w:rsid w:val="008869DC"/>
    <w:rPr>
      <w:rFonts w:ascii="Arial" w:eastAsia="MS Mincho" w:hAnsi="Arial" w:cs="Times New Roman"/>
      <w:b/>
      <w:bCs/>
      <w:sz w:val="20"/>
      <w:szCs w:val="20"/>
      <w:lang w:val="en-GB" w:eastAsia="ja-JP"/>
    </w:rPr>
  </w:style>
  <w:style w:type="character" w:customStyle="1" w:styleId="Heading8Char">
    <w:name w:val="Heading 8 Char"/>
    <w:link w:val="Heading8"/>
    <w:rsid w:val="008869DC"/>
    <w:rPr>
      <w:rFonts w:ascii="Arial" w:eastAsia="MS Mincho" w:hAnsi="Arial" w:cs="Times New Roman"/>
      <w:b/>
      <w:bCs/>
      <w:sz w:val="20"/>
      <w:szCs w:val="20"/>
      <w:lang w:val="en-GB" w:eastAsia="ja-JP"/>
    </w:rPr>
  </w:style>
  <w:style w:type="character" w:customStyle="1" w:styleId="Heading9Char">
    <w:name w:val="Heading 9 Char"/>
    <w:link w:val="Heading9"/>
    <w:rsid w:val="008869DC"/>
    <w:rPr>
      <w:rFonts w:ascii="Arial" w:eastAsia="MS Mincho" w:hAnsi="Arial" w:cs="Times New Roman"/>
      <w:b/>
      <w:bCs/>
      <w:sz w:val="20"/>
      <w:szCs w:val="20"/>
      <w:lang w:val="en-GB" w:eastAsia="ja-JP"/>
    </w:rPr>
  </w:style>
  <w:style w:type="table" w:styleId="TableGrid">
    <w:name w:val="Table Grid"/>
    <w:basedOn w:val="TableNormal"/>
    <w:rsid w:val="008869DC"/>
    <w:pPr>
      <w:spacing w:after="240" w:line="230" w:lineRule="atLeast"/>
      <w:jc w:val="both"/>
    </w:pPr>
    <w:rPr>
      <w:rFonts w:ascii="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uiPriority w:val="99"/>
    <w:locked/>
    <w:rsid w:val="00EC06B0"/>
    <w:rPr>
      <w:sz w:val="24"/>
      <w:szCs w:val="24"/>
      <w:lang w:val="en-US"/>
    </w:rPr>
  </w:style>
  <w:style w:type="paragraph" w:styleId="NormalWeb">
    <w:name w:val="Normal (Web)"/>
    <w:basedOn w:val="Normal"/>
    <w:link w:val="NormalWebChar"/>
    <w:uiPriority w:val="99"/>
    <w:unhideWhenUsed/>
    <w:rsid w:val="00EC06B0"/>
  </w:style>
  <w:style w:type="paragraph" w:styleId="ListParagraph">
    <w:name w:val="List Paragraph"/>
    <w:basedOn w:val="Normal"/>
    <w:uiPriority w:val="34"/>
    <w:qFormat/>
    <w:rsid w:val="008869DC"/>
    <w:pPr>
      <w:ind w:left="720"/>
    </w:pPr>
  </w:style>
  <w:style w:type="character" w:styleId="CommentReference">
    <w:name w:val="annotation reference"/>
    <w:basedOn w:val="DefaultParagraphFont"/>
    <w:uiPriority w:val="99"/>
    <w:semiHidden/>
    <w:unhideWhenUsed/>
    <w:rsid w:val="00246582"/>
    <w:rPr>
      <w:sz w:val="16"/>
      <w:szCs w:val="16"/>
    </w:rPr>
  </w:style>
  <w:style w:type="paragraph" w:styleId="CommentText">
    <w:name w:val="annotation text"/>
    <w:basedOn w:val="Normal"/>
    <w:link w:val="CommentTextChar"/>
    <w:uiPriority w:val="99"/>
    <w:semiHidden/>
    <w:unhideWhenUsed/>
    <w:rsid w:val="00246582"/>
  </w:style>
  <w:style w:type="character" w:customStyle="1" w:styleId="CommentTextChar">
    <w:name w:val="Comment Text Char"/>
    <w:basedOn w:val="DefaultParagraphFont"/>
    <w:link w:val="CommentText"/>
    <w:uiPriority w:val="99"/>
    <w:semiHidden/>
    <w:rsid w:val="00246582"/>
    <w:rPr>
      <w:sz w:val="20"/>
      <w:szCs w:val="20"/>
    </w:rPr>
  </w:style>
  <w:style w:type="paragraph" w:styleId="CommentSubject">
    <w:name w:val="annotation subject"/>
    <w:basedOn w:val="CommentText"/>
    <w:next w:val="CommentText"/>
    <w:link w:val="CommentSubjectChar"/>
    <w:uiPriority w:val="99"/>
    <w:semiHidden/>
    <w:unhideWhenUsed/>
    <w:rsid w:val="00246582"/>
    <w:rPr>
      <w:b/>
      <w:bCs/>
    </w:rPr>
  </w:style>
  <w:style w:type="character" w:customStyle="1" w:styleId="CommentSubjectChar">
    <w:name w:val="Comment Subject Char"/>
    <w:basedOn w:val="CommentTextChar"/>
    <w:link w:val="CommentSubject"/>
    <w:uiPriority w:val="99"/>
    <w:semiHidden/>
    <w:rsid w:val="00246582"/>
    <w:rPr>
      <w:b/>
      <w:bCs/>
      <w:sz w:val="20"/>
      <w:szCs w:val="20"/>
    </w:rPr>
  </w:style>
  <w:style w:type="paragraph" w:styleId="BalloonText">
    <w:name w:val="Balloon Text"/>
    <w:basedOn w:val="Normal"/>
    <w:link w:val="BalloonTextChar"/>
    <w:uiPriority w:val="99"/>
    <w:semiHidden/>
    <w:unhideWhenUsed/>
    <w:rsid w:val="002465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82"/>
    <w:rPr>
      <w:rFonts w:ascii="Segoe UI" w:hAnsi="Segoe UI" w:cs="Segoe UI"/>
      <w:sz w:val="18"/>
      <w:szCs w:val="18"/>
    </w:rPr>
  </w:style>
  <w:style w:type="character" w:styleId="Hyperlink">
    <w:name w:val="Hyperlink"/>
    <w:basedOn w:val="DefaultParagraphFont"/>
    <w:uiPriority w:val="99"/>
    <w:unhideWhenUsed/>
    <w:rsid w:val="00D64344"/>
    <w:rPr>
      <w:color w:val="FF0000"/>
      <w:u w:val="single"/>
    </w:rPr>
  </w:style>
  <w:style w:type="character" w:styleId="FollowedHyperlink">
    <w:name w:val="FollowedHyperlink"/>
    <w:basedOn w:val="DefaultParagraphFont"/>
    <w:uiPriority w:val="99"/>
    <w:semiHidden/>
    <w:unhideWhenUsed/>
    <w:rsid w:val="00D64344"/>
    <w:rPr>
      <w:color w:val="954F72" w:themeColor="followedHyperlink"/>
      <w:u w:val="single"/>
    </w:rPr>
  </w:style>
  <w:style w:type="character" w:customStyle="1" w:styleId="Heading1Char1">
    <w:name w:val="Heading 1 Char1"/>
    <w:rsid w:val="008869DC"/>
    <w:rPr>
      <w:rFonts w:ascii="Arial" w:eastAsia="Times New Roman" w:hAnsi="Arial" w:cs="Arial"/>
      <w:b/>
      <w:sz w:val="32"/>
      <w:szCs w:val="32"/>
      <w:lang w:val="en-US"/>
    </w:rPr>
  </w:style>
  <w:style w:type="character" w:customStyle="1" w:styleId="Heading3Char1">
    <w:name w:val="Heading 3 Char1"/>
    <w:aliases w:val="Header3 Char1"/>
    <w:basedOn w:val="DefaultParagraphFont"/>
    <w:uiPriority w:val="9"/>
    <w:semiHidden/>
    <w:rsid w:val="00D64344"/>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Header4 Char1"/>
    <w:basedOn w:val="DefaultParagraphFont"/>
    <w:uiPriority w:val="9"/>
    <w:semiHidden/>
    <w:rsid w:val="00D64344"/>
    <w:rPr>
      <w:rFonts w:asciiTheme="majorHAnsi" w:eastAsiaTheme="majorEastAsia" w:hAnsiTheme="majorHAnsi" w:cstheme="majorBidi"/>
      <w:i/>
      <w:iCs/>
      <w:color w:val="2F5496" w:themeColor="accent1" w:themeShade="BF"/>
      <w:sz w:val="22"/>
      <w:lang w:val="en-GB"/>
    </w:rPr>
  </w:style>
  <w:style w:type="paragraph" w:customStyle="1" w:styleId="msonormal0">
    <w:name w:val="msonormal"/>
    <w:basedOn w:val="Normal"/>
    <w:uiPriority w:val="99"/>
    <w:rsid w:val="00D64344"/>
    <w:rPr>
      <w:rFonts w:eastAsiaTheme="minorEastAsia"/>
    </w:rPr>
  </w:style>
  <w:style w:type="paragraph" w:styleId="TOC1">
    <w:name w:val="toc 1"/>
    <w:basedOn w:val="Normal"/>
    <w:next w:val="Normal"/>
    <w:link w:val="TOC1Char"/>
    <w:uiPriority w:val="39"/>
    <w:rsid w:val="008869DC"/>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8869DC"/>
    <w:pPr>
      <w:tabs>
        <w:tab w:val="clear" w:pos="720"/>
        <w:tab w:val="left" w:pos="1037"/>
      </w:tabs>
      <w:spacing w:before="0"/>
      <w:ind w:left="1152" w:right="504" w:hanging="864"/>
    </w:pPr>
    <w:rPr>
      <w:b w:val="0"/>
      <w:noProof/>
    </w:rPr>
  </w:style>
  <w:style w:type="paragraph" w:styleId="TOC3">
    <w:name w:val="toc 3"/>
    <w:basedOn w:val="TOC2"/>
    <w:next w:val="Normal"/>
    <w:uiPriority w:val="39"/>
    <w:rsid w:val="008869DC"/>
    <w:pPr>
      <w:tabs>
        <w:tab w:val="clear" w:pos="1037"/>
        <w:tab w:val="left" w:pos="1166"/>
      </w:tabs>
      <w:ind w:left="1296"/>
    </w:pPr>
  </w:style>
  <w:style w:type="paragraph" w:styleId="TOC4">
    <w:name w:val="toc 4"/>
    <w:basedOn w:val="TOC2"/>
    <w:next w:val="Normal"/>
    <w:uiPriority w:val="39"/>
    <w:rsid w:val="008869DC"/>
    <w:pPr>
      <w:tabs>
        <w:tab w:val="left" w:pos="1140"/>
      </w:tabs>
      <w:ind w:left="1140" w:hanging="1140"/>
    </w:pPr>
  </w:style>
  <w:style w:type="paragraph" w:styleId="TOC5">
    <w:name w:val="toc 5"/>
    <w:basedOn w:val="TOC4"/>
    <w:next w:val="Normal"/>
    <w:uiPriority w:val="39"/>
    <w:rsid w:val="008869DC"/>
  </w:style>
  <w:style w:type="paragraph" w:styleId="TOC6">
    <w:name w:val="toc 6"/>
    <w:basedOn w:val="TOC4"/>
    <w:next w:val="Normal"/>
    <w:uiPriority w:val="39"/>
    <w:rsid w:val="008869DC"/>
    <w:pPr>
      <w:tabs>
        <w:tab w:val="clear" w:pos="1140"/>
        <w:tab w:val="left" w:pos="1440"/>
      </w:tabs>
      <w:ind w:left="1440" w:hanging="1440"/>
    </w:pPr>
  </w:style>
  <w:style w:type="paragraph" w:styleId="TOC7">
    <w:name w:val="toc 7"/>
    <w:basedOn w:val="TOC4"/>
    <w:next w:val="Normal"/>
    <w:uiPriority w:val="39"/>
    <w:rsid w:val="008869DC"/>
    <w:pPr>
      <w:tabs>
        <w:tab w:val="clear" w:pos="1140"/>
        <w:tab w:val="left" w:pos="1440"/>
      </w:tabs>
      <w:ind w:left="1440" w:hanging="1440"/>
    </w:pPr>
  </w:style>
  <w:style w:type="paragraph" w:styleId="TOC8">
    <w:name w:val="toc 8"/>
    <w:basedOn w:val="TOC4"/>
    <w:next w:val="Normal"/>
    <w:uiPriority w:val="39"/>
    <w:rsid w:val="008869DC"/>
    <w:pPr>
      <w:tabs>
        <w:tab w:val="clear" w:pos="1140"/>
        <w:tab w:val="left" w:pos="1440"/>
      </w:tabs>
      <w:ind w:left="1440" w:hanging="1440"/>
    </w:pPr>
  </w:style>
  <w:style w:type="paragraph" w:styleId="TOC9">
    <w:name w:val="toc 9"/>
    <w:basedOn w:val="TOC1"/>
    <w:next w:val="Normal"/>
    <w:uiPriority w:val="39"/>
    <w:rsid w:val="008869DC"/>
    <w:pPr>
      <w:tabs>
        <w:tab w:val="clear" w:pos="720"/>
      </w:tabs>
      <w:ind w:left="0" w:firstLine="0"/>
    </w:pPr>
  </w:style>
  <w:style w:type="paragraph" w:styleId="Header">
    <w:name w:val="header"/>
    <w:basedOn w:val="Normal"/>
    <w:link w:val="HeaderChar"/>
    <w:uiPriority w:val="99"/>
    <w:rsid w:val="008869DC"/>
    <w:pPr>
      <w:spacing w:after="740" w:line="220" w:lineRule="exact"/>
    </w:pPr>
    <w:rPr>
      <w:b/>
      <w:sz w:val="22"/>
    </w:rPr>
  </w:style>
  <w:style w:type="character" w:customStyle="1" w:styleId="HeaderChar">
    <w:name w:val="Header Char"/>
    <w:link w:val="Header"/>
    <w:uiPriority w:val="99"/>
    <w:rsid w:val="008869DC"/>
    <w:rPr>
      <w:rFonts w:ascii="Arial" w:eastAsia="MS Mincho" w:hAnsi="Arial" w:cs="Times New Roman"/>
      <w:b/>
      <w:szCs w:val="20"/>
      <w:lang w:val="en-GB" w:eastAsia="ja-JP"/>
    </w:rPr>
  </w:style>
  <w:style w:type="paragraph" w:styleId="Footer">
    <w:name w:val="footer"/>
    <w:basedOn w:val="Normal"/>
    <w:link w:val="FooterChar"/>
    <w:uiPriority w:val="99"/>
    <w:qFormat/>
    <w:rsid w:val="008869DC"/>
    <w:pPr>
      <w:spacing w:after="0" w:line="220" w:lineRule="exact"/>
    </w:pPr>
  </w:style>
  <w:style w:type="character" w:customStyle="1" w:styleId="FooterChar">
    <w:name w:val="Footer Char"/>
    <w:link w:val="Footer"/>
    <w:uiPriority w:val="99"/>
    <w:rsid w:val="008869DC"/>
    <w:rPr>
      <w:rFonts w:ascii="Arial" w:eastAsia="MS Mincho" w:hAnsi="Arial" w:cs="Times New Roman"/>
      <w:sz w:val="20"/>
      <w:szCs w:val="20"/>
      <w:lang w:val="en-GB" w:eastAsia="ja-JP"/>
    </w:rPr>
  </w:style>
  <w:style w:type="paragraph" w:styleId="Caption">
    <w:name w:val="caption"/>
    <w:basedOn w:val="Normal"/>
    <w:next w:val="Normal"/>
    <w:qFormat/>
    <w:rsid w:val="008869DC"/>
    <w:pPr>
      <w:spacing w:before="120" w:after="120"/>
    </w:pPr>
    <w:rPr>
      <w:b/>
    </w:rPr>
  </w:style>
  <w:style w:type="character" w:customStyle="1" w:styleId="BodyTextChar">
    <w:name w:val="Body Text Char"/>
    <w:aliases w:val="table content small Char"/>
    <w:basedOn w:val="DefaultParagraphFont"/>
    <w:link w:val="BodyText"/>
    <w:semiHidden/>
    <w:locked/>
    <w:rsid w:val="00D64344"/>
    <w:rPr>
      <w:rFonts w:ascii="Arial" w:hAnsi="Arial" w:cs="Arial"/>
      <w:szCs w:val="24"/>
      <w:lang w:val="en-US"/>
    </w:rPr>
  </w:style>
  <w:style w:type="paragraph" w:styleId="BodyText">
    <w:name w:val="Body Text"/>
    <w:aliases w:val="table content small"/>
    <w:basedOn w:val="Normal"/>
    <w:link w:val="BodyTextChar"/>
    <w:semiHidden/>
    <w:unhideWhenUsed/>
    <w:rsid w:val="00D64344"/>
    <w:pPr>
      <w:autoSpaceDE w:val="0"/>
      <w:autoSpaceDN w:val="0"/>
      <w:adjustRightInd w:val="0"/>
    </w:pPr>
    <w:rPr>
      <w:rFonts w:cs="Arial"/>
    </w:rPr>
  </w:style>
  <w:style w:type="character" w:customStyle="1" w:styleId="BodyTextChar1">
    <w:name w:val="Body Text Char1"/>
    <w:aliases w:val="table content small Char1"/>
    <w:basedOn w:val="DefaultParagraphFont"/>
    <w:semiHidden/>
    <w:rsid w:val="00D64344"/>
  </w:style>
  <w:style w:type="paragraph" w:styleId="NoSpacing">
    <w:name w:val="No Spacing"/>
    <w:uiPriority w:val="1"/>
    <w:qFormat/>
    <w:rsid w:val="00D64344"/>
    <w:pPr>
      <w:spacing w:after="0" w:line="240" w:lineRule="auto"/>
      <w:jc w:val="both"/>
    </w:pPr>
    <w:rPr>
      <w:rFonts w:ascii="Arial" w:eastAsiaTheme="minorEastAsia" w:hAnsi="Arial" w:cs="Times New Roman"/>
      <w:szCs w:val="20"/>
      <w:lang w:val="en-GB" w:eastAsia="de-DE"/>
    </w:rPr>
  </w:style>
  <w:style w:type="paragraph" w:styleId="Revision">
    <w:name w:val="Revision"/>
    <w:uiPriority w:val="99"/>
    <w:semiHidden/>
    <w:rsid w:val="00D64344"/>
    <w:pPr>
      <w:spacing w:after="0" w:line="240" w:lineRule="auto"/>
    </w:pPr>
    <w:rPr>
      <w:rFonts w:ascii="Arial" w:eastAsiaTheme="minorEastAsia" w:hAnsi="Arial" w:cs="Times New Roman"/>
      <w:szCs w:val="20"/>
      <w:lang w:val="en-GB" w:eastAsia="de-DE"/>
    </w:rPr>
  </w:style>
  <w:style w:type="paragraph" w:customStyle="1" w:styleId="Tab1">
    <w:name w:val="Tab1"/>
    <w:basedOn w:val="Normal"/>
    <w:uiPriority w:val="99"/>
    <w:qFormat/>
    <w:rsid w:val="00D64344"/>
    <w:pPr>
      <w:tabs>
        <w:tab w:val="left" w:pos="567"/>
      </w:tabs>
      <w:spacing w:before="120"/>
      <w:ind w:left="567" w:hanging="567"/>
    </w:pPr>
    <w:rPr>
      <w:rFonts w:eastAsiaTheme="minorEastAsia"/>
      <w:lang w:eastAsia="de-DE"/>
    </w:rPr>
  </w:style>
  <w:style w:type="paragraph" w:customStyle="1" w:styleId="symbolisedlist">
    <w:name w:val="symbolised list"/>
    <w:basedOn w:val="Normal"/>
    <w:autoRedefine/>
    <w:uiPriority w:val="99"/>
    <w:qFormat/>
    <w:rsid w:val="006321A4"/>
    <w:pPr>
      <w:spacing w:before="60" w:after="0"/>
    </w:pPr>
    <w:rPr>
      <w:rFonts w:eastAsiaTheme="majorEastAsia" w:cs="Arial"/>
      <w:lang w:val="en-AU" w:eastAsia="de-DE"/>
    </w:rPr>
  </w:style>
  <w:style w:type="paragraph" w:customStyle="1" w:styleId="Tabletitle">
    <w:name w:val="Table title"/>
    <w:basedOn w:val="Normal"/>
    <w:next w:val="Normal"/>
    <w:rsid w:val="008869DC"/>
    <w:pPr>
      <w:keepNext/>
      <w:suppressAutoHyphens/>
      <w:spacing w:before="120" w:after="120" w:line="230" w:lineRule="exact"/>
      <w:jc w:val="center"/>
    </w:pPr>
    <w:rPr>
      <w:b/>
    </w:rPr>
  </w:style>
  <w:style w:type="paragraph" w:customStyle="1" w:styleId="numberedlist">
    <w:name w:val="numbered list"/>
    <w:basedOn w:val="Normal"/>
    <w:next w:val="Normal"/>
    <w:qFormat/>
    <w:rsid w:val="008869DC"/>
    <w:pPr>
      <w:numPr>
        <w:numId w:val="67"/>
      </w:numPr>
      <w:spacing w:before="60"/>
    </w:pPr>
    <w:rPr>
      <w:rFonts w:eastAsiaTheme="majorEastAsia"/>
      <w:lang w:eastAsia="de-DE"/>
    </w:rPr>
  </w:style>
  <w:style w:type="paragraph" w:customStyle="1" w:styleId="Default">
    <w:name w:val="Default"/>
    <w:rsid w:val="00D64344"/>
    <w:pPr>
      <w:autoSpaceDE w:val="0"/>
      <w:autoSpaceDN w:val="0"/>
      <w:adjustRightInd w:val="0"/>
      <w:spacing w:after="0" w:line="240" w:lineRule="auto"/>
    </w:pPr>
    <w:rPr>
      <w:rFonts w:ascii="Arial" w:eastAsiaTheme="minorEastAsia" w:hAnsi="Arial" w:cs="Arial"/>
      <w:color w:val="000000"/>
      <w:sz w:val="24"/>
      <w:szCs w:val="24"/>
      <w:lang w:val="en-US" w:eastAsia="de-DE"/>
    </w:rPr>
  </w:style>
  <w:style w:type="paragraph" w:customStyle="1" w:styleId="Small">
    <w:name w:val="Small"/>
    <w:basedOn w:val="Normal"/>
    <w:uiPriority w:val="99"/>
    <w:qFormat/>
    <w:rsid w:val="00D64344"/>
    <w:pPr>
      <w:widowControl w:val="0"/>
      <w:snapToGrid w:val="0"/>
      <w:spacing w:before="20"/>
    </w:pPr>
    <w:rPr>
      <w:rFonts w:eastAsiaTheme="minorEastAsia"/>
      <w:sz w:val="16"/>
      <w:szCs w:val="16"/>
    </w:rPr>
  </w:style>
  <w:style w:type="paragraph" w:customStyle="1" w:styleId="Tabletext9">
    <w:name w:val="Table text (9)"/>
    <w:basedOn w:val="Normal"/>
    <w:uiPriority w:val="99"/>
    <w:rsid w:val="00D64344"/>
    <w:pPr>
      <w:spacing w:before="60" w:after="60" w:line="210" w:lineRule="atLeast"/>
    </w:pPr>
    <w:rPr>
      <w:sz w:val="18"/>
    </w:rPr>
  </w:style>
  <w:style w:type="paragraph" w:customStyle="1" w:styleId="Center">
    <w:name w:val="Center"/>
    <w:uiPriority w:val="99"/>
    <w:rsid w:val="00D6434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styleId="BookTitle">
    <w:name w:val="Book Title"/>
    <w:basedOn w:val="DefaultParagraphFont"/>
    <w:uiPriority w:val="33"/>
    <w:qFormat/>
    <w:rsid w:val="00D64344"/>
    <w:rPr>
      <w:b/>
      <w:bCs/>
      <w:smallCaps/>
      <w:spacing w:val="5"/>
    </w:rPr>
  </w:style>
  <w:style w:type="character" w:customStyle="1" w:styleId="Italics">
    <w:name w:val="Italics"/>
    <w:basedOn w:val="DefaultParagraphFont"/>
    <w:uiPriority w:val="1"/>
    <w:qFormat/>
    <w:rsid w:val="00D64344"/>
    <w:rPr>
      <w:i/>
      <w:iCs w:val="0"/>
    </w:rPr>
  </w:style>
  <w:style w:type="character" w:customStyle="1" w:styleId="internallink">
    <w:name w:val="internal link"/>
    <w:basedOn w:val="DefaultParagraphFont"/>
    <w:uiPriority w:val="1"/>
    <w:qFormat/>
    <w:rsid w:val="00D64344"/>
    <w:rPr>
      <w:color w:val="8496B0" w:themeColor="text2" w:themeTint="99"/>
    </w:rPr>
  </w:style>
  <w:style w:type="character" w:customStyle="1" w:styleId="Redtext">
    <w:name w:val="Red text"/>
    <w:basedOn w:val="DefaultParagraphFont"/>
    <w:uiPriority w:val="1"/>
    <w:qFormat/>
    <w:rsid w:val="00D64344"/>
    <w:rPr>
      <w:rFonts w:ascii="Times New Roman" w:eastAsiaTheme="majorEastAsia" w:hAnsi="Times New Roman" w:cs="Times New Roman" w:hint="default"/>
      <w:color w:val="FF0000"/>
      <w:lang w:val="en-US"/>
    </w:rPr>
  </w:style>
  <w:style w:type="character" w:customStyle="1" w:styleId="standardtextcolour">
    <w:name w:val="standard textcolour"/>
    <w:basedOn w:val="DefaultParagraphFont"/>
    <w:uiPriority w:val="1"/>
    <w:qFormat/>
    <w:rsid w:val="00D64344"/>
  </w:style>
  <w:style w:type="character" w:customStyle="1" w:styleId="apple-converted-space">
    <w:name w:val="apple-converted-space"/>
    <w:basedOn w:val="DefaultParagraphFont"/>
    <w:rsid w:val="00D64344"/>
  </w:style>
  <w:style w:type="character" w:styleId="Strong">
    <w:name w:val="Strong"/>
    <w:basedOn w:val="DefaultParagraphFont"/>
    <w:uiPriority w:val="22"/>
    <w:qFormat/>
    <w:rsid w:val="00D64344"/>
    <w:rPr>
      <w:b/>
      <w:bCs/>
    </w:rPr>
  </w:style>
  <w:style w:type="paragraph" w:customStyle="1" w:styleId="ISOSecretObservations">
    <w:name w:val="ISO_Secret_Observations"/>
    <w:basedOn w:val="Normal"/>
    <w:rsid w:val="003D145C"/>
    <w:pPr>
      <w:spacing w:before="210" w:line="210" w:lineRule="exact"/>
    </w:pPr>
    <w:rPr>
      <w:rFonts w:eastAsiaTheme="minorEastAsia"/>
      <w:sz w:val="18"/>
    </w:rPr>
  </w:style>
  <w:style w:type="paragraph" w:styleId="TOCHeading">
    <w:name w:val="TOC Heading"/>
    <w:basedOn w:val="Heading1"/>
    <w:next w:val="Normal"/>
    <w:uiPriority w:val="39"/>
    <w:unhideWhenUsed/>
    <w:qFormat/>
    <w:rsid w:val="008869DC"/>
    <w:pPr>
      <w:numPr>
        <w:numId w:val="0"/>
      </w:numPr>
      <w:spacing w:line="259" w:lineRule="auto"/>
      <w:jc w:val="left"/>
      <w:outlineLvl w:val="9"/>
    </w:pPr>
    <w:rPr>
      <w:rFonts w:asciiTheme="majorHAnsi" w:hAnsiTheme="majorHAnsi"/>
      <w:b w:val="0"/>
      <w:bCs w:val="0"/>
      <w:color w:val="2F5496" w:themeColor="accent1" w:themeShade="BF"/>
    </w:rPr>
  </w:style>
  <w:style w:type="character" w:styleId="UnresolvedMention">
    <w:name w:val="Unresolved Mention"/>
    <w:basedOn w:val="DefaultParagraphFont"/>
    <w:uiPriority w:val="99"/>
    <w:semiHidden/>
    <w:unhideWhenUsed/>
    <w:rsid w:val="001A5F3B"/>
    <w:rPr>
      <w:color w:val="605E5C"/>
      <w:shd w:val="clear" w:color="auto" w:fill="E1DFDD"/>
    </w:rPr>
  </w:style>
  <w:style w:type="paragraph" w:customStyle="1" w:styleId="Basisalinea">
    <w:name w:val="[Basisalinea]"/>
    <w:basedOn w:val="Normal"/>
    <w:uiPriority w:val="99"/>
    <w:rsid w:val="00C5464A"/>
    <w:pPr>
      <w:autoSpaceDE w:val="0"/>
      <w:autoSpaceDN w:val="0"/>
      <w:adjustRightInd w:val="0"/>
      <w:spacing w:line="288" w:lineRule="auto"/>
      <w:textAlignment w:val="center"/>
    </w:pPr>
    <w:rPr>
      <w:rFonts w:ascii="Times" w:eastAsia="Calibri" w:hAnsi="Times" w:cs="Times"/>
      <w:color w:val="000000"/>
      <w:lang w:val="nl-NL"/>
    </w:rPr>
  </w:style>
  <w:style w:type="paragraph" w:customStyle="1" w:styleId="zzCover">
    <w:name w:val="zzCover"/>
    <w:basedOn w:val="Normal"/>
    <w:rsid w:val="00BD3CC9"/>
    <w:pPr>
      <w:spacing w:after="220"/>
      <w:jc w:val="right"/>
    </w:pPr>
    <w:rPr>
      <w:b/>
      <w:color w:val="000000"/>
    </w:rPr>
  </w:style>
  <w:style w:type="character" w:customStyle="1" w:styleId="FooterChar1">
    <w:name w:val="Footer Char1"/>
    <w:uiPriority w:val="99"/>
    <w:locked/>
    <w:rsid w:val="008869DC"/>
    <w:rPr>
      <w:rFonts w:ascii="Times New Roman" w:eastAsia="Times New Roman" w:hAnsi="Times New Roman" w:cs="Times New Roman"/>
      <w:sz w:val="24"/>
      <w:szCs w:val="24"/>
      <w:lang w:val="en-US"/>
    </w:rPr>
  </w:style>
  <w:style w:type="paragraph" w:styleId="Index1">
    <w:name w:val="index 1"/>
    <w:basedOn w:val="Normal"/>
    <w:next w:val="Normal"/>
    <w:autoRedefine/>
    <w:uiPriority w:val="99"/>
    <w:semiHidden/>
    <w:rsid w:val="00932C04"/>
    <w:pPr>
      <w:tabs>
        <w:tab w:val="right" w:leader="dot" w:pos="3950"/>
      </w:tabs>
      <w:ind w:left="240" w:hanging="240"/>
    </w:pPr>
    <w:rPr>
      <w:rFonts w:cs="Arial"/>
      <w:noProof/>
      <w:sz w:val="18"/>
      <w:szCs w:val="18"/>
    </w:rPr>
  </w:style>
  <w:style w:type="paragraph" w:styleId="Index2">
    <w:name w:val="index 2"/>
    <w:basedOn w:val="Normal"/>
    <w:next w:val="Normal"/>
    <w:autoRedefine/>
    <w:uiPriority w:val="99"/>
    <w:rsid w:val="00932C04"/>
    <w:pPr>
      <w:tabs>
        <w:tab w:val="right" w:leader="dot" w:pos="3950"/>
      </w:tabs>
      <w:ind w:left="480" w:hanging="240"/>
    </w:pPr>
    <w:rPr>
      <w:rFonts w:cs="Arial"/>
      <w:noProof/>
      <w:sz w:val="18"/>
      <w:szCs w:val="18"/>
    </w:rPr>
  </w:style>
  <w:style w:type="paragraph" w:styleId="Index3">
    <w:name w:val="index 3"/>
    <w:basedOn w:val="Normal"/>
    <w:next w:val="Normal"/>
    <w:autoRedefine/>
    <w:uiPriority w:val="99"/>
    <w:semiHidden/>
    <w:rsid w:val="00932C04"/>
    <w:pPr>
      <w:ind w:left="720" w:hanging="240"/>
    </w:pPr>
    <w:rPr>
      <w:rFonts w:ascii="Calibri" w:hAnsi="Calibri"/>
      <w:sz w:val="18"/>
      <w:szCs w:val="18"/>
    </w:rPr>
  </w:style>
  <w:style w:type="paragraph" w:styleId="Index4">
    <w:name w:val="index 4"/>
    <w:basedOn w:val="Normal"/>
    <w:next w:val="Normal"/>
    <w:autoRedefine/>
    <w:rsid w:val="00932C04"/>
    <w:pPr>
      <w:ind w:left="960" w:hanging="240"/>
    </w:pPr>
    <w:rPr>
      <w:rFonts w:ascii="Calibri" w:hAnsi="Calibri"/>
      <w:sz w:val="18"/>
      <w:szCs w:val="18"/>
    </w:rPr>
  </w:style>
  <w:style w:type="paragraph" w:styleId="Index5">
    <w:name w:val="index 5"/>
    <w:basedOn w:val="Normal"/>
    <w:next w:val="Normal"/>
    <w:autoRedefine/>
    <w:rsid w:val="00932C04"/>
    <w:pPr>
      <w:ind w:left="1200" w:hanging="240"/>
    </w:pPr>
    <w:rPr>
      <w:rFonts w:ascii="Calibri" w:hAnsi="Calibri"/>
      <w:sz w:val="18"/>
      <w:szCs w:val="18"/>
    </w:rPr>
  </w:style>
  <w:style w:type="paragraph" w:styleId="Index6">
    <w:name w:val="index 6"/>
    <w:basedOn w:val="Normal"/>
    <w:next w:val="Normal"/>
    <w:autoRedefine/>
    <w:rsid w:val="00932C04"/>
    <w:pPr>
      <w:ind w:left="1440" w:hanging="240"/>
    </w:pPr>
    <w:rPr>
      <w:rFonts w:ascii="Calibri" w:hAnsi="Calibri"/>
      <w:sz w:val="18"/>
      <w:szCs w:val="18"/>
    </w:rPr>
  </w:style>
  <w:style w:type="paragraph" w:styleId="Index7">
    <w:name w:val="index 7"/>
    <w:basedOn w:val="Normal"/>
    <w:next w:val="Normal"/>
    <w:autoRedefine/>
    <w:rsid w:val="00932C04"/>
    <w:pPr>
      <w:ind w:left="1680" w:hanging="240"/>
    </w:pPr>
    <w:rPr>
      <w:rFonts w:ascii="Calibri" w:hAnsi="Calibri"/>
      <w:sz w:val="18"/>
      <w:szCs w:val="18"/>
    </w:rPr>
  </w:style>
  <w:style w:type="paragraph" w:styleId="Index8">
    <w:name w:val="index 8"/>
    <w:basedOn w:val="Normal"/>
    <w:next w:val="Normal"/>
    <w:autoRedefine/>
    <w:rsid w:val="00932C04"/>
    <w:pPr>
      <w:ind w:left="1920" w:hanging="240"/>
    </w:pPr>
    <w:rPr>
      <w:rFonts w:ascii="Calibri" w:hAnsi="Calibri"/>
      <w:sz w:val="18"/>
      <w:szCs w:val="18"/>
    </w:rPr>
  </w:style>
  <w:style w:type="paragraph" w:styleId="Index9">
    <w:name w:val="index 9"/>
    <w:basedOn w:val="Normal"/>
    <w:next w:val="Normal"/>
    <w:autoRedefine/>
    <w:rsid w:val="00932C04"/>
    <w:pPr>
      <w:ind w:left="2160" w:hanging="240"/>
    </w:pPr>
    <w:rPr>
      <w:rFonts w:ascii="Calibri" w:hAnsi="Calibri"/>
      <w:sz w:val="18"/>
      <w:szCs w:val="18"/>
    </w:rPr>
  </w:style>
  <w:style w:type="paragraph" w:styleId="IndexHeading">
    <w:name w:val="index heading"/>
    <w:basedOn w:val="Normal"/>
    <w:next w:val="Index1"/>
    <w:uiPriority w:val="99"/>
    <w:rsid w:val="00932C04"/>
    <w:pPr>
      <w:spacing w:before="240" w:after="120"/>
      <w:jc w:val="center"/>
    </w:pPr>
    <w:rPr>
      <w:rFonts w:ascii="Calibri" w:hAnsi="Calibri"/>
      <w:b/>
      <w:bCs/>
      <w:sz w:val="26"/>
      <w:szCs w:val="26"/>
    </w:rPr>
  </w:style>
  <w:style w:type="paragraph" w:styleId="List">
    <w:name w:val="List"/>
    <w:basedOn w:val="Normal"/>
    <w:rsid w:val="008869DC"/>
    <w:pPr>
      <w:ind w:left="283" w:hanging="283"/>
    </w:pPr>
  </w:style>
  <w:style w:type="paragraph" w:styleId="List2">
    <w:name w:val="List 2"/>
    <w:basedOn w:val="Normal"/>
    <w:rsid w:val="008869DC"/>
    <w:pPr>
      <w:ind w:left="566" w:hanging="283"/>
    </w:pPr>
  </w:style>
  <w:style w:type="paragraph" w:styleId="List3">
    <w:name w:val="List 3"/>
    <w:basedOn w:val="Normal"/>
    <w:rsid w:val="008869DC"/>
    <w:pPr>
      <w:ind w:left="849" w:hanging="283"/>
    </w:pPr>
  </w:style>
  <w:style w:type="paragraph" w:styleId="ListBullet">
    <w:name w:val="List Bullet"/>
    <w:basedOn w:val="Normal"/>
    <w:rsid w:val="008869DC"/>
    <w:pPr>
      <w:tabs>
        <w:tab w:val="left" w:pos="360"/>
      </w:tabs>
      <w:ind w:left="360" w:hanging="360"/>
    </w:pPr>
  </w:style>
  <w:style w:type="paragraph" w:styleId="ListBullet2">
    <w:name w:val="List Bullet 2"/>
    <w:basedOn w:val="Normal"/>
    <w:rsid w:val="008869DC"/>
    <w:pPr>
      <w:tabs>
        <w:tab w:val="left" w:pos="643"/>
      </w:tabs>
      <w:ind w:left="643" w:hanging="360"/>
    </w:pPr>
  </w:style>
  <w:style w:type="character" w:styleId="PageNumber">
    <w:name w:val="page number"/>
    <w:basedOn w:val="DefaultParagraphFont"/>
    <w:rsid w:val="008869DC"/>
  </w:style>
  <w:style w:type="paragraph" w:styleId="Title">
    <w:name w:val="Title"/>
    <w:basedOn w:val="Normal"/>
    <w:link w:val="TitleChar"/>
    <w:qFormat/>
    <w:rsid w:val="009E560E"/>
    <w:pPr>
      <w:spacing w:before="240" w:after="60"/>
      <w:jc w:val="center"/>
      <w:outlineLvl w:val="0"/>
    </w:pPr>
    <w:rPr>
      <w:b/>
      <w:kern w:val="28"/>
      <w:sz w:val="32"/>
    </w:rPr>
  </w:style>
  <w:style w:type="character" w:customStyle="1" w:styleId="TitleChar">
    <w:name w:val="Title Char"/>
    <w:basedOn w:val="DefaultParagraphFont"/>
    <w:link w:val="Title"/>
    <w:rsid w:val="00932C04"/>
    <w:rPr>
      <w:rFonts w:ascii="Arial" w:eastAsia="MS Mincho" w:hAnsi="Arial" w:cs="Times New Roman"/>
      <w:b/>
      <w:kern w:val="28"/>
      <w:sz w:val="32"/>
      <w:szCs w:val="20"/>
      <w:lang w:val="en-GB" w:eastAsia="ja-JP"/>
    </w:rPr>
  </w:style>
  <w:style w:type="paragraph" w:styleId="TOAHeading">
    <w:name w:val="toa heading"/>
    <w:basedOn w:val="Normal"/>
    <w:next w:val="Normal"/>
    <w:semiHidden/>
    <w:rsid w:val="008869DC"/>
    <w:pPr>
      <w:spacing w:before="120"/>
    </w:pPr>
    <w:rPr>
      <w:rFonts w:cs="Arial"/>
      <w:b/>
      <w:bCs/>
    </w:rPr>
  </w:style>
  <w:style w:type="character" w:customStyle="1" w:styleId="TOC1Char">
    <w:name w:val="TOC 1 Char"/>
    <w:link w:val="TOC1"/>
    <w:uiPriority w:val="39"/>
    <w:rsid w:val="008869DC"/>
    <w:rPr>
      <w:rFonts w:ascii="Arial" w:eastAsia="MS Mincho" w:hAnsi="Arial" w:cs="Times New Roman"/>
      <w:b/>
      <w:sz w:val="20"/>
      <w:szCs w:val="20"/>
      <w:lang w:val="en-GB" w:eastAsia="ja-JP"/>
    </w:rPr>
  </w:style>
  <w:style w:type="paragraph" w:customStyle="1" w:styleId="dl">
    <w:name w:val="dl"/>
    <w:basedOn w:val="Normal"/>
    <w:qFormat/>
    <w:rsid w:val="008869DC"/>
    <w:pPr>
      <w:ind w:left="800" w:hanging="400"/>
    </w:pPr>
  </w:style>
  <w:style w:type="paragraph" w:customStyle="1" w:styleId="Definition">
    <w:name w:val="Definition"/>
    <w:basedOn w:val="Normal"/>
    <w:next w:val="Normal"/>
    <w:qFormat/>
    <w:rsid w:val="008869DC"/>
  </w:style>
  <w:style w:type="character" w:customStyle="1" w:styleId="Defterms">
    <w:name w:val="Defterms"/>
    <w:qFormat/>
    <w:rsid w:val="008869DC"/>
    <w:rPr>
      <w:color w:val="auto"/>
      <w:lang w:val="fr-FR"/>
    </w:rPr>
  </w:style>
  <w:style w:type="paragraph" w:customStyle="1" w:styleId="Firstparagraph">
    <w:name w:val="First paragraph"/>
    <w:basedOn w:val="Normal"/>
    <w:next w:val="Normal"/>
    <w:rsid w:val="00640721"/>
    <w:pPr>
      <w:overflowPunct w:val="0"/>
      <w:autoSpaceDE w:val="0"/>
      <w:autoSpaceDN w:val="0"/>
      <w:adjustRightInd w:val="0"/>
      <w:spacing w:line="260" w:lineRule="exact"/>
      <w:textAlignment w:val="baseline"/>
    </w:pPr>
  </w:style>
  <w:style w:type="paragraph" w:customStyle="1" w:styleId="Heading2-3">
    <w:name w:val="Heading 2-3"/>
    <w:basedOn w:val="Normal"/>
    <w:next w:val="Normal"/>
    <w:rsid w:val="009E560E"/>
    <w:pPr>
      <w:tabs>
        <w:tab w:val="left" w:pos="360"/>
      </w:tabs>
      <w:suppressAutoHyphens/>
      <w:spacing w:before="120" w:after="120" w:line="240" w:lineRule="auto"/>
      <w:ind w:left="360" w:hanging="360"/>
    </w:pPr>
    <w:rPr>
      <w:b/>
      <w:lang w:eastAsia="ar-SA"/>
    </w:rPr>
  </w:style>
  <w:style w:type="paragraph" w:customStyle="1" w:styleId="Caption1">
    <w:name w:val="Caption1"/>
    <w:basedOn w:val="Normal"/>
    <w:rsid w:val="008869DC"/>
    <w:pPr>
      <w:widowControl w:val="0"/>
      <w:suppressLineNumbers/>
      <w:suppressAutoHyphens/>
      <w:spacing w:before="120" w:after="120" w:line="240" w:lineRule="auto"/>
      <w:jc w:val="left"/>
    </w:pPr>
    <w:rPr>
      <w:rFonts w:eastAsia="Arial" w:cs="Tahoma"/>
      <w:i/>
      <w:iCs/>
    </w:rPr>
  </w:style>
  <w:style w:type="paragraph" w:customStyle="1" w:styleId="Figuretitle">
    <w:name w:val="Figure title"/>
    <w:basedOn w:val="Normal"/>
    <w:next w:val="Normal"/>
    <w:qFormat/>
    <w:rsid w:val="008869DC"/>
    <w:pPr>
      <w:suppressAutoHyphens/>
      <w:spacing w:before="220" w:after="220"/>
      <w:jc w:val="center"/>
    </w:pPr>
    <w:rPr>
      <w:b/>
    </w:rPr>
  </w:style>
  <w:style w:type="paragraph" w:customStyle="1" w:styleId="Figuretitle2">
    <w:name w:val="Figure title2"/>
    <w:basedOn w:val="Normal"/>
    <w:next w:val="Normal"/>
    <w:rsid w:val="008869DC"/>
    <w:pPr>
      <w:suppressAutoHyphens/>
      <w:spacing w:before="220" w:after="220"/>
      <w:jc w:val="center"/>
    </w:pPr>
    <w:rPr>
      <w:b/>
      <w:lang w:val="de-DE" w:eastAsia="ar-SA"/>
    </w:rPr>
  </w:style>
  <w:style w:type="paragraph" w:styleId="FootnoteText">
    <w:name w:val="footnote text"/>
    <w:basedOn w:val="Normal"/>
    <w:link w:val="FootnoteTextChar"/>
    <w:qFormat/>
    <w:rsid w:val="008869DC"/>
    <w:pPr>
      <w:tabs>
        <w:tab w:val="left" w:pos="340"/>
      </w:tabs>
      <w:spacing w:after="120" w:line="210" w:lineRule="atLeast"/>
    </w:pPr>
    <w:rPr>
      <w:sz w:val="18"/>
    </w:rPr>
  </w:style>
  <w:style w:type="character" w:customStyle="1" w:styleId="FootnoteTextChar">
    <w:name w:val="Footnote Text Char"/>
    <w:basedOn w:val="DefaultParagraphFont"/>
    <w:link w:val="FootnoteText"/>
    <w:rsid w:val="008869DC"/>
    <w:rPr>
      <w:rFonts w:ascii="Arial" w:eastAsia="MS Mincho" w:hAnsi="Arial" w:cs="Times New Roman"/>
      <w:sz w:val="18"/>
      <w:szCs w:val="20"/>
      <w:lang w:val="en-GB" w:eastAsia="ja-JP"/>
    </w:rPr>
  </w:style>
  <w:style w:type="paragraph" w:styleId="List4">
    <w:name w:val="List 4"/>
    <w:basedOn w:val="Normal"/>
    <w:rsid w:val="008869DC"/>
    <w:pPr>
      <w:ind w:left="1132" w:hanging="283"/>
    </w:pPr>
  </w:style>
  <w:style w:type="paragraph" w:styleId="List5">
    <w:name w:val="List 5"/>
    <w:basedOn w:val="Normal"/>
    <w:rsid w:val="008869DC"/>
    <w:pPr>
      <w:ind w:left="1415" w:hanging="283"/>
    </w:pPr>
  </w:style>
  <w:style w:type="paragraph" w:styleId="ListBullet3">
    <w:name w:val="List Bullet 3"/>
    <w:basedOn w:val="Normal"/>
    <w:rsid w:val="008869DC"/>
    <w:pPr>
      <w:tabs>
        <w:tab w:val="left" w:pos="926"/>
      </w:tabs>
      <w:ind w:left="926" w:hanging="360"/>
    </w:pPr>
  </w:style>
  <w:style w:type="paragraph" w:styleId="ListBullet4">
    <w:name w:val="List Bullet 4"/>
    <w:basedOn w:val="Normal"/>
    <w:rsid w:val="008869DC"/>
    <w:pPr>
      <w:tabs>
        <w:tab w:val="left" w:pos="1209"/>
      </w:tabs>
      <w:ind w:left="1209" w:hanging="360"/>
    </w:pPr>
  </w:style>
  <w:style w:type="paragraph" w:styleId="ListBullet5">
    <w:name w:val="List Bullet 5"/>
    <w:basedOn w:val="Normal"/>
    <w:rsid w:val="008869DC"/>
    <w:pPr>
      <w:numPr>
        <w:numId w:val="59"/>
      </w:numPr>
      <w:tabs>
        <w:tab w:val="clear" w:pos="360"/>
        <w:tab w:val="left" w:pos="1492"/>
      </w:tabs>
    </w:pPr>
  </w:style>
  <w:style w:type="paragraph" w:styleId="ListContinue">
    <w:name w:val="List Continue"/>
    <w:basedOn w:val="Normal"/>
    <w:rsid w:val="008869DC"/>
    <w:pPr>
      <w:tabs>
        <w:tab w:val="left" w:pos="400"/>
      </w:tabs>
      <w:ind w:left="400" w:hanging="400"/>
    </w:pPr>
  </w:style>
  <w:style w:type="paragraph" w:styleId="ListContinue2">
    <w:name w:val="List Continue 2"/>
    <w:basedOn w:val="ListContinue"/>
    <w:rsid w:val="008869DC"/>
    <w:pPr>
      <w:numPr>
        <w:ilvl w:val="1"/>
        <w:numId w:val="61"/>
      </w:numPr>
      <w:tabs>
        <w:tab w:val="clear" w:pos="400"/>
        <w:tab w:val="left" w:pos="800"/>
      </w:tabs>
    </w:pPr>
  </w:style>
  <w:style w:type="paragraph" w:styleId="ListContinue3">
    <w:name w:val="List Continue 3"/>
    <w:basedOn w:val="ListContinue"/>
    <w:rsid w:val="008869DC"/>
    <w:pPr>
      <w:numPr>
        <w:ilvl w:val="2"/>
        <w:numId w:val="61"/>
      </w:numPr>
      <w:tabs>
        <w:tab w:val="clear" w:pos="400"/>
        <w:tab w:val="left" w:pos="432"/>
        <w:tab w:val="left" w:pos="810"/>
        <w:tab w:val="left" w:pos="1200"/>
      </w:tabs>
    </w:pPr>
  </w:style>
  <w:style w:type="paragraph" w:styleId="ListContinue4">
    <w:name w:val="List Continue 4"/>
    <w:basedOn w:val="ListContinue"/>
    <w:rsid w:val="008869DC"/>
    <w:pPr>
      <w:numPr>
        <w:numId w:val="62"/>
      </w:numPr>
      <w:tabs>
        <w:tab w:val="clear" w:pos="400"/>
        <w:tab w:val="left" w:pos="1600"/>
      </w:tabs>
    </w:pPr>
  </w:style>
  <w:style w:type="paragraph" w:styleId="ListContinue5">
    <w:name w:val="List Continue 5"/>
    <w:basedOn w:val="Normal"/>
    <w:rsid w:val="008869DC"/>
    <w:pPr>
      <w:spacing w:after="120"/>
      <w:ind w:left="1415"/>
    </w:pPr>
  </w:style>
  <w:style w:type="paragraph" w:styleId="ListNumber">
    <w:name w:val="List Number"/>
    <w:basedOn w:val="Normal"/>
    <w:rsid w:val="008869DC"/>
    <w:pPr>
      <w:numPr>
        <w:numId w:val="63"/>
      </w:numPr>
      <w:tabs>
        <w:tab w:val="clear" w:pos="643"/>
        <w:tab w:val="left" w:pos="400"/>
      </w:tabs>
    </w:pPr>
  </w:style>
  <w:style w:type="paragraph" w:styleId="ListNumber2">
    <w:name w:val="List Number 2"/>
    <w:basedOn w:val="Normal"/>
    <w:rsid w:val="008869DC"/>
    <w:pPr>
      <w:numPr>
        <w:numId w:val="64"/>
      </w:numPr>
      <w:tabs>
        <w:tab w:val="left" w:pos="800"/>
      </w:tabs>
    </w:pPr>
  </w:style>
  <w:style w:type="paragraph" w:styleId="ListNumber3">
    <w:name w:val="List Number 3"/>
    <w:basedOn w:val="Normal"/>
    <w:rsid w:val="008869DC"/>
    <w:pPr>
      <w:numPr>
        <w:numId w:val="65"/>
      </w:numPr>
      <w:tabs>
        <w:tab w:val="clear" w:pos="1209"/>
        <w:tab w:val="left" w:pos="1200"/>
      </w:tabs>
    </w:pPr>
  </w:style>
  <w:style w:type="paragraph" w:styleId="ListNumber4">
    <w:name w:val="List Number 4"/>
    <w:basedOn w:val="Normal"/>
    <w:rsid w:val="008869DC"/>
    <w:pPr>
      <w:numPr>
        <w:numId w:val="66"/>
      </w:numPr>
      <w:tabs>
        <w:tab w:val="left" w:pos="1600"/>
      </w:tabs>
    </w:pPr>
  </w:style>
  <w:style w:type="paragraph" w:styleId="ListNumber5">
    <w:name w:val="List Number 5"/>
    <w:basedOn w:val="Normal"/>
    <w:rsid w:val="008869DC"/>
    <w:pPr>
      <w:tabs>
        <w:tab w:val="left" w:pos="1492"/>
      </w:tabs>
      <w:ind w:left="1492" w:hanging="360"/>
    </w:pPr>
  </w:style>
  <w:style w:type="paragraph" w:customStyle="1" w:styleId="ListParagraph1">
    <w:name w:val="List Paragraph1"/>
    <w:basedOn w:val="Normal"/>
    <w:uiPriority w:val="34"/>
    <w:qFormat/>
    <w:rsid w:val="008869DC"/>
    <w:pPr>
      <w:ind w:left="720"/>
    </w:pPr>
  </w:style>
  <w:style w:type="paragraph" w:styleId="NormalIndent">
    <w:name w:val="Normal Indent"/>
    <w:basedOn w:val="Normal"/>
    <w:rsid w:val="009E560E"/>
    <w:pPr>
      <w:ind w:left="708"/>
    </w:pPr>
  </w:style>
  <w:style w:type="paragraph" w:styleId="PlainText">
    <w:name w:val="Plain Text"/>
    <w:basedOn w:val="Normal"/>
    <w:link w:val="PlainTextChar"/>
    <w:rsid w:val="009E560E"/>
    <w:rPr>
      <w:rFonts w:ascii="Courier New" w:hAnsi="Courier New"/>
    </w:rPr>
  </w:style>
  <w:style w:type="character" w:customStyle="1" w:styleId="PlainTextChar">
    <w:name w:val="Plain Text Char"/>
    <w:basedOn w:val="DefaultParagraphFont"/>
    <w:link w:val="PlainText"/>
    <w:rsid w:val="009E560E"/>
    <w:rPr>
      <w:rFonts w:ascii="Courier New" w:eastAsia="MS Mincho" w:hAnsi="Courier New" w:cs="Times New Roman"/>
      <w:sz w:val="20"/>
      <w:szCs w:val="20"/>
      <w:lang w:val="en-GB" w:eastAsia="ja-JP"/>
    </w:rPr>
  </w:style>
  <w:style w:type="paragraph" w:customStyle="1" w:styleId="Tablefootnote">
    <w:name w:val="Table footnote"/>
    <w:basedOn w:val="Normal"/>
    <w:rsid w:val="008869DC"/>
    <w:pPr>
      <w:tabs>
        <w:tab w:val="left" w:pos="340"/>
      </w:tabs>
      <w:spacing w:before="60" w:after="60" w:line="190" w:lineRule="atLeast"/>
    </w:pPr>
    <w:rPr>
      <w:sz w:val="16"/>
    </w:rPr>
  </w:style>
  <w:style w:type="table" w:customStyle="1" w:styleId="TableGrid1">
    <w:name w:val="Table Grid1"/>
    <w:basedOn w:val="TableNormal"/>
    <w:rsid w:val="008869DC"/>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8869DC"/>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s">
    <w:name w:val="Term(s)"/>
    <w:basedOn w:val="Normal"/>
    <w:next w:val="Definition"/>
    <w:rsid w:val="009E560E"/>
    <w:pPr>
      <w:keepNext/>
      <w:suppressAutoHyphens/>
      <w:spacing w:after="0"/>
      <w:jc w:val="left"/>
    </w:pPr>
    <w:rPr>
      <w:b/>
    </w:rPr>
  </w:style>
  <w:style w:type="paragraph" w:customStyle="1" w:styleId="TermNum">
    <w:name w:val="TermNum"/>
    <w:basedOn w:val="Normal"/>
    <w:next w:val="Terms"/>
    <w:rsid w:val="009E560E"/>
    <w:pPr>
      <w:keepNext/>
      <w:spacing w:after="0"/>
    </w:pPr>
    <w:rPr>
      <w:b/>
    </w:rPr>
  </w:style>
  <w:style w:type="paragraph" w:customStyle="1" w:styleId="TOCTitle">
    <w:name w:val="TOC Title"/>
    <w:basedOn w:val="Normal"/>
    <w:rsid w:val="008869DC"/>
    <w:pPr>
      <w:suppressAutoHyphens/>
      <w:spacing w:before="360" w:after="120" w:line="100" w:lineRule="atLeast"/>
      <w:jc w:val="center"/>
    </w:pPr>
    <w:rPr>
      <w:rFonts w:eastAsia="Times New Roman"/>
      <w:b/>
      <w:color w:val="000000"/>
      <w:sz w:val="22"/>
      <w:szCs w:val="24"/>
      <w:lang w:val="en-US" w:eastAsia="ar-SA"/>
    </w:rPr>
  </w:style>
  <w:style w:type="character" w:styleId="FootnoteReference">
    <w:name w:val="footnote reference"/>
    <w:basedOn w:val="DefaultParagraphFont"/>
    <w:uiPriority w:val="99"/>
    <w:semiHidden/>
    <w:unhideWhenUsed/>
    <w:rsid w:val="008869DC"/>
    <w:rPr>
      <w:vertAlign w:val="superscript"/>
    </w:rPr>
  </w:style>
  <w:style w:type="table" w:customStyle="1" w:styleId="TableGrid3">
    <w:name w:val="Table Grid3"/>
    <w:basedOn w:val="TableNormal"/>
    <w:next w:val="TableGrid"/>
    <w:uiPriority w:val="59"/>
    <w:rsid w:val="004E6DD0"/>
    <w:pPr>
      <w:spacing w:after="240" w:line="230" w:lineRule="atLeast"/>
      <w:jc w:val="both"/>
    </w:pPr>
    <w:rPr>
      <w:rFonts w:ascii="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6442">
      <w:bodyDiv w:val="1"/>
      <w:marLeft w:val="0"/>
      <w:marRight w:val="0"/>
      <w:marTop w:val="0"/>
      <w:marBottom w:val="0"/>
      <w:divBdr>
        <w:top w:val="none" w:sz="0" w:space="0" w:color="auto"/>
        <w:left w:val="none" w:sz="0" w:space="0" w:color="auto"/>
        <w:bottom w:val="none" w:sz="0" w:space="0" w:color="auto"/>
        <w:right w:val="none" w:sz="0" w:space="0" w:color="auto"/>
      </w:divBdr>
    </w:div>
    <w:div w:id="142939514">
      <w:bodyDiv w:val="1"/>
      <w:marLeft w:val="0"/>
      <w:marRight w:val="0"/>
      <w:marTop w:val="0"/>
      <w:marBottom w:val="0"/>
      <w:divBdr>
        <w:top w:val="none" w:sz="0" w:space="0" w:color="auto"/>
        <w:left w:val="none" w:sz="0" w:space="0" w:color="auto"/>
        <w:bottom w:val="none" w:sz="0" w:space="0" w:color="auto"/>
        <w:right w:val="none" w:sz="0" w:space="0" w:color="auto"/>
      </w:divBdr>
    </w:div>
    <w:div w:id="188373487">
      <w:bodyDiv w:val="1"/>
      <w:marLeft w:val="0"/>
      <w:marRight w:val="0"/>
      <w:marTop w:val="0"/>
      <w:marBottom w:val="0"/>
      <w:divBdr>
        <w:top w:val="none" w:sz="0" w:space="0" w:color="auto"/>
        <w:left w:val="none" w:sz="0" w:space="0" w:color="auto"/>
        <w:bottom w:val="none" w:sz="0" w:space="0" w:color="auto"/>
        <w:right w:val="none" w:sz="0" w:space="0" w:color="auto"/>
      </w:divBdr>
    </w:div>
    <w:div w:id="301278387">
      <w:bodyDiv w:val="1"/>
      <w:marLeft w:val="0"/>
      <w:marRight w:val="0"/>
      <w:marTop w:val="0"/>
      <w:marBottom w:val="0"/>
      <w:divBdr>
        <w:top w:val="none" w:sz="0" w:space="0" w:color="auto"/>
        <w:left w:val="none" w:sz="0" w:space="0" w:color="auto"/>
        <w:bottom w:val="none" w:sz="0" w:space="0" w:color="auto"/>
        <w:right w:val="none" w:sz="0" w:space="0" w:color="auto"/>
      </w:divBdr>
    </w:div>
    <w:div w:id="511842801">
      <w:bodyDiv w:val="1"/>
      <w:marLeft w:val="0"/>
      <w:marRight w:val="0"/>
      <w:marTop w:val="0"/>
      <w:marBottom w:val="0"/>
      <w:divBdr>
        <w:top w:val="none" w:sz="0" w:space="0" w:color="auto"/>
        <w:left w:val="none" w:sz="0" w:space="0" w:color="auto"/>
        <w:bottom w:val="none" w:sz="0" w:space="0" w:color="auto"/>
        <w:right w:val="none" w:sz="0" w:space="0" w:color="auto"/>
      </w:divBdr>
    </w:div>
    <w:div w:id="739980220">
      <w:bodyDiv w:val="1"/>
      <w:marLeft w:val="0"/>
      <w:marRight w:val="0"/>
      <w:marTop w:val="0"/>
      <w:marBottom w:val="0"/>
      <w:divBdr>
        <w:top w:val="none" w:sz="0" w:space="0" w:color="auto"/>
        <w:left w:val="none" w:sz="0" w:space="0" w:color="auto"/>
        <w:bottom w:val="none" w:sz="0" w:space="0" w:color="auto"/>
        <w:right w:val="none" w:sz="0" w:space="0" w:color="auto"/>
      </w:divBdr>
    </w:div>
    <w:div w:id="746070358">
      <w:bodyDiv w:val="1"/>
      <w:marLeft w:val="0"/>
      <w:marRight w:val="0"/>
      <w:marTop w:val="0"/>
      <w:marBottom w:val="0"/>
      <w:divBdr>
        <w:top w:val="none" w:sz="0" w:space="0" w:color="auto"/>
        <w:left w:val="none" w:sz="0" w:space="0" w:color="auto"/>
        <w:bottom w:val="none" w:sz="0" w:space="0" w:color="auto"/>
        <w:right w:val="none" w:sz="0" w:space="0" w:color="auto"/>
      </w:divBdr>
    </w:div>
    <w:div w:id="860780548">
      <w:bodyDiv w:val="1"/>
      <w:marLeft w:val="0"/>
      <w:marRight w:val="0"/>
      <w:marTop w:val="0"/>
      <w:marBottom w:val="0"/>
      <w:divBdr>
        <w:top w:val="none" w:sz="0" w:space="0" w:color="auto"/>
        <w:left w:val="none" w:sz="0" w:space="0" w:color="auto"/>
        <w:bottom w:val="none" w:sz="0" w:space="0" w:color="auto"/>
        <w:right w:val="none" w:sz="0" w:space="0" w:color="auto"/>
      </w:divBdr>
    </w:div>
    <w:div w:id="984510012">
      <w:bodyDiv w:val="1"/>
      <w:marLeft w:val="0"/>
      <w:marRight w:val="0"/>
      <w:marTop w:val="0"/>
      <w:marBottom w:val="0"/>
      <w:divBdr>
        <w:top w:val="none" w:sz="0" w:space="0" w:color="auto"/>
        <w:left w:val="none" w:sz="0" w:space="0" w:color="auto"/>
        <w:bottom w:val="none" w:sz="0" w:space="0" w:color="auto"/>
        <w:right w:val="none" w:sz="0" w:space="0" w:color="auto"/>
      </w:divBdr>
    </w:div>
    <w:div w:id="1168400133">
      <w:bodyDiv w:val="1"/>
      <w:marLeft w:val="0"/>
      <w:marRight w:val="0"/>
      <w:marTop w:val="0"/>
      <w:marBottom w:val="0"/>
      <w:divBdr>
        <w:top w:val="none" w:sz="0" w:space="0" w:color="auto"/>
        <w:left w:val="none" w:sz="0" w:space="0" w:color="auto"/>
        <w:bottom w:val="none" w:sz="0" w:space="0" w:color="auto"/>
        <w:right w:val="none" w:sz="0" w:space="0" w:color="auto"/>
      </w:divBdr>
    </w:div>
    <w:div w:id="1936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E2%88%A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2%88%A7"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8D94E-6362-4C46-9F47-2D9EE5D8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28</Pages>
  <Words>7016</Words>
  <Characters>39992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333</cp:revision>
  <cp:lastPrinted>2022-09-07T03:12:00Z</cp:lastPrinted>
  <dcterms:created xsi:type="dcterms:W3CDTF">2022-08-19T20:32:00Z</dcterms:created>
  <dcterms:modified xsi:type="dcterms:W3CDTF">2023-01-10T22:01:00Z</dcterms:modified>
</cp:coreProperties>
</file>